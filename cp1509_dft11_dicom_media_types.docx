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9A557" w14:textId="77777777" w:rsidR="00DE1F69" w:rsidRDefault="00DE1F69" w:rsidP="00DE1F69">
      <w:pPr>
        <w:pStyle w:val="Bullet20"/>
        <w:ind w:left="0" w:firstLine="0"/>
        <w:jc w:val="center"/>
        <w:rPr>
          <w:sz w:val="28"/>
        </w:rPr>
      </w:pPr>
      <w:r>
        <w:rPr>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4FED570C"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5348C648" w14:textId="77777777" w:rsidR="00DE1F69" w:rsidRDefault="00DE1F69" w:rsidP="00DF722E">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29EBA388" w14:textId="77777777" w:rsidR="00DE1F69" w:rsidRDefault="007C0371" w:rsidP="00DF722E">
            <w:pPr>
              <w:pStyle w:val="TableEntry"/>
              <w:spacing w:after="100"/>
            </w:pPr>
            <w:del w:id="0" w:author="David Clunie" w:date="2016-04-19T14:06:00Z">
              <w:r w:rsidDel="0039564F">
                <w:delText>Letter Ballot (Reballot)</w:delText>
              </w:r>
            </w:del>
            <w:ins w:id="1" w:author="David Clunie" w:date="2016-04-19T14:06:00Z">
              <w:r w:rsidR="0039564F">
                <w:t>Draft Final Text</w:t>
              </w:r>
            </w:ins>
          </w:p>
        </w:tc>
      </w:tr>
      <w:tr w:rsidR="00DE1F69" w14:paraId="57C8F53A"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5F313B81" w14:textId="77777777" w:rsidR="00DE1F69" w:rsidRDefault="00DE1F69" w:rsidP="00DF722E">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7EC49D06" w14:textId="77777777" w:rsidR="00DE1F69" w:rsidRDefault="00B84E2F" w:rsidP="00DF722E">
            <w:pPr>
              <w:pStyle w:val="TableEntry"/>
              <w:spacing w:after="100"/>
            </w:pPr>
            <w:r>
              <w:t>2016/0</w:t>
            </w:r>
            <w:ins w:id="2" w:author="David Clunie" w:date="2016-04-19T14:06:00Z">
              <w:r w:rsidR="00671F74">
                <w:t>5</w:t>
              </w:r>
            </w:ins>
            <w:del w:id="3" w:author="David Clunie" w:date="2016-04-19T14:06:00Z">
              <w:r w:rsidR="002D30FA" w:rsidDel="0039564F">
                <w:delText>3</w:delText>
              </w:r>
            </w:del>
            <w:r>
              <w:t>/</w:t>
            </w:r>
            <w:ins w:id="4" w:author="David Clunie" w:date="2016-05-21T09:55:00Z">
              <w:r w:rsidR="009A05B8">
                <w:t>26</w:t>
              </w:r>
            </w:ins>
            <w:del w:id="5" w:author="David Clunie" w:date="2016-05-21T09:55:00Z">
              <w:r w:rsidR="007C0371" w:rsidDel="003F4E65">
                <w:delText>1</w:delText>
              </w:r>
            </w:del>
            <w:del w:id="6" w:author="David Clunie" w:date="2016-04-19T14:06:00Z">
              <w:r w:rsidR="00757F64" w:rsidDel="0039564F">
                <w:delText>8</w:delText>
              </w:r>
            </w:del>
          </w:p>
        </w:tc>
      </w:tr>
      <w:tr w:rsidR="00DE1F69" w14:paraId="5D6B5238"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53748A43" w14:textId="77777777" w:rsidR="00DE1F69" w:rsidRDefault="00DE1F69" w:rsidP="00DF722E">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38E8FE2A" w14:textId="77777777" w:rsidR="00DE1F69" w:rsidRDefault="00302DB3" w:rsidP="00DF722E">
            <w:pPr>
              <w:pStyle w:val="TableEntry"/>
              <w:spacing w:after="100"/>
            </w:pPr>
            <w:r>
              <w:t>Jim Philbin (james.philbin@jhmi.edu)</w:t>
            </w:r>
          </w:p>
        </w:tc>
      </w:tr>
      <w:tr w:rsidR="00DE1F69" w14:paraId="3F94D7D8"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793E1AB0" w14:textId="77777777" w:rsidR="00DE1F69" w:rsidRDefault="00DE1F69" w:rsidP="00DF722E">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5E92C4CD" w14:textId="77777777" w:rsidR="00DE1F69" w:rsidRDefault="00524E92" w:rsidP="00DF722E">
            <w:pPr>
              <w:pStyle w:val="TableEntry"/>
              <w:spacing w:after="100"/>
            </w:pPr>
            <w:r>
              <w:t>Jim Philbin (james.philbin@jhmi.edu)</w:t>
            </w:r>
          </w:p>
        </w:tc>
      </w:tr>
      <w:tr w:rsidR="00DE1F69" w14:paraId="06B4EA9D"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C295E79" w14:textId="77777777" w:rsidR="00DE1F69" w:rsidRDefault="00DE1F69" w:rsidP="00DF722E">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6A1A1C19" w14:textId="77777777" w:rsidR="00DE1F69" w:rsidRDefault="00CA317E" w:rsidP="00DF722E">
            <w:pPr>
              <w:pStyle w:val="TableEntry"/>
              <w:spacing w:after="100"/>
            </w:pPr>
            <w:r>
              <w:t>2015/09/13</w:t>
            </w:r>
            <w:hyperlink r:id="rId8" w:history="1"/>
          </w:p>
        </w:tc>
      </w:tr>
    </w:tbl>
    <w:p w14:paraId="6599425A" w14:textId="77777777" w:rsidR="00DE1F69" w:rsidRDefault="00DE1F69" w:rsidP="00DE1F69">
      <w:pPr>
        <w:pStyle w:val="TableEntry"/>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0B030A34"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4393752D" w14:textId="77777777" w:rsidR="00DE1F69" w:rsidRDefault="00B82F87" w:rsidP="00DE1F69">
            <w:pPr>
              <w:pStyle w:val="TableEntry"/>
              <w:tabs>
                <w:tab w:val="center" w:pos="4245"/>
              </w:tabs>
              <w:spacing w:after="100"/>
            </w:pPr>
            <w:r>
              <w:t>Correction Number</w:t>
            </w:r>
            <w:r>
              <w:tab/>
              <w:t>CP</w:t>
            </w:r>
            <w:r w:rsidR="00FD54AC">
              <w:t>1509</w:t>
            </w:r>
          </w:p>
        </w:tc>
      </w:tr>
      <w:tr w:rsidR="00DE1F69" w14:paraId="58A9096D"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0EAB31FA" w14:textId="77777777" w:rsidR="00DE1F69" w:rsidRDefault="00DE1F69" w:rsidP="00302DB3">
            <w:pPr>
              <w:pStyle w:val="TableEntry"/>
              <w:spacing w:after="100"/>
            </w:pPr>
            <w:r>
              <w:t>Log Summary:</w:t>
            </w:r>
            <w:r>
              <w:tab/>
              <w:t xml:space="preserve"> </w:t>
            </w:r>
            <w:r w:rsidR="000D07DD">
              <w:t>Clarify DICOM media types</w:t>
            </w:r>
          </w:p>
        </w:tc>
      </w:tr>
      <w:tr w:rsidR="00DE1F69" w14:paraId="14754128"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7DB90FB" w14:textId="77777777" w:rsidR="00DE1F69" w:rsidRDefault="00DE1F69" w:rsidP="00DF722E">
            <w:pPr>
              <w:pStyle w:val="TableEntry"/>
              <w:spacing w:after="100"/>
            </w:pPr>
            <w:r>
              <w:t>Name of Standard</w:t>
            </w:r>
          </w:p>
          <w:p w14:paraId="6D55ED15" w14:textId="77777777" w:rsidR="00DE1F69" w:rsidRDefault="00E76490" w:rsidP="00727F8C">
            <w:pPr>
              <w:pStyle w:val="TableEntry"/>
              <w:spacing w:after="100"/>
            </w:pPr>
            <w:r>
              <w:t>PS</w:t>
            </w:r>
            <w:r w:rsidR="00815D54">
              <w:t>3.2, PS3.17, PS</w:t>
            </w:r>
            <w:r>
              <w:t>3.18</w:t>
            </w:r>
            <w:ins w:id="7" w:author="David Clunie" w:date="2016-05-21T09:55:00Z">
              <w:r w:rsidR="003F4E65">
                <w:t xml:space="preserve"> 2016b</w:t>
              </w:r>
            </w:ins>
          </w:p>
        </w:tc>
      </w:tr>
      <w:tr w:rsidR="00DE1F69" w14:paraId="2E8BC742" w14:textId="77777777" w:rsidTr="007C0371">
        <w:tc>
          <w:tcPr>
            <w:tcW w:w="9710" w:type="dxa"/>
            <w:tcBorders>
              <w:top w:val="single" w:sz="6" w:space="0" w:color="auto"/>
              <w:left w:val="single" w:sz="6" w:space="0" w:color="auto"/>
              <w:bottom w:val="single" w:sz="4" w:space="0" w:color="auto"/>
              <w:right w:val="single" w:sz="6" w:space="0" w:color="auto"/>
            </w:tcBorders>
          </w:tcPr>
          <w:p w14:paraId="71515F30" w14:textId="77777777" w:rsidR="00DE1F69" w:rsidRDefault="00DE1F69" w:rsidP="00DF722E">
            <w:pPr>
              <w:pStyle w:val="TableEntry"/>
              <w:spacing w:after="100"/>
            </w:pPr>
            <w:r>
              <w:t>Rationale for Correction:</w:t>
            </w:r>
          </w:p>
          <w:p w14:paraId="59BDB576" w14:textId="77777777" w:rsidR="00E76490" w:rsidRDefault="000D07DD" w:rsidP="000D07DD">
            <w:pPr>
              <w:pStyle w:val="TableEntry"/>
              <w:spacing w:after="100"/>
            </w:pPr>
            <w:r>
              <w:t>The definitions of DICOM med</w:t>
            </w:r>
            <w:r w:rsidR="00C12FEB">
              <w:t>ia types need</w:t>
            </w:r>
            <w:r>
              <w:t xml:space="preserve"> to be clarified.</w:t>
            </w:r>
          </w:p>
          <w:p w14:paraId="5DE767FA" w14:textId="77777777" w:rsidR="00C12FEB" w:rsidRDefault="00C12FEB" w:rsidP="00A10D78">
            <w:r>
              <w:t>PS3.18 currently refers to DICOM media types having transfer syntax parameters, but only RS services discuss them.</w:t>
            </w:r>
          </w:p>
          <w:p w14:paraId="118CC22E" w14:textId="0FB4A591" w:rsidR="00C12FEB" w:rsidRPr="007A1CC4" w:rsidRDefault="007A1CC4" w:rsidP="00A10D78">
            <w:r w:rsidRPr="007A1CC4">
              <w:t>An</w:t>
            </w:r>
            <w:r w:rsidR="00C12FEB" w:rsidRPr="007A1CC4">
              <w:t xml:space="preserve"> important design principle of HTTP is that media types are independent of the messages that carry them.  This, in turn, means that the transfer syntax parameter should be defined with the DICOM media type specification and should apply to all media types</w:t>
            </w:r>
            <w:r w:rsidR="00107BE3">
              <w:t xml:space="preserve"> returned from DICOM services</w:t>
            </w:r>
            <w:r w:rsidR="00C12FEB" w:rsidRPr="007A1CC4">
              <w:t>.</w:t>
            </w:r>
            <w:r w:rsidR="00107BE3">
              <w:t xml:space="preserve"> However, there is no requirement added to existing services such as WADO-URI to support </w:t>
            </w:r>
            <w:ins w:id="8" w:author="David Clunie" w:date="2016-05-26T10:30:00Z">
              <w:r w:rsidR="00830062">
                <w:t xml:space="preserve">a </w:t>
              </w:r>
            </w:ins>
            <w:r w:rsidR="00107BE3">
              <w:t>transfer syntax parameter</w:t>
            </w:r>
            <w:del w:id="9" w:author="David Clunie" w:date="2016-05-26T10:30:00Z">
              <w:r w:rsidR="00107BE3" w:rsidDel="00830062">
                <w:delText>s</w:delText>
              </w:r>
            </w:del>
            <w:r w:rsidR="00107BE3">
              <w:t xml:space="preserve"> in Accept headers in the request, since there is already a query parameter defined for this purpose, and doing so would reduce interoperability with the installed base.</w:t>
            </w:r>
          </w:p>
          <w:p w14:paraId="600228D0" w14:textId="77777777" w:rsidR="00C12FEB" w:rsidRDefault="00C12FEB" w:rsidP="00C12FEB">
            <w:pPr>
              <w:pStyle w:val="TableEntry"/>
              <w:spacing w:after="100"/>
            </w:pPr>
            <w:r w:rsidRPr="007A1CC4">
              <w:t>This CP defines the syntax of DICOM media types and the</w:t>
            </w:r>
            <w:r w:rsidR="00BF04E3" w:rsidRPr="007A1CC4">
              <w:t>ir</w:t>
            </w:r>
            <w:r w:rsidRPr="007A1CC4">
              <w:t xml:space="preserve"> parameters.  It consolidates the information related to DICOM media types into one section.</w:t>
            </w:r>
          </w:p>
          <w:p w14:paraId="4DE4A60D" w14:textId="77777777" w:rsidR="0034581F" w:rsidRDefault="00B34428" w:rsidP="00B34428">
            <w:r>
              <w:t xml:space="preserve">It also </w:t>
            </w:r>
            <w:r w:rsidR="00E84005">
              <w:t>removes the incorrectly used</w:t>
            </w:r>
            <w:r w:rsidR="00EE3DC1">
              <w:t xml:space="preserve"> media type</w:t>
            </w:r>
            <w:r w:rsidR="00E84005">
              <w:t xml:space="preserve">s </w:t>
            </w:r>
            <w:r w:rsidR="00D06FC3">
              <w:t>introduced by Sup 161 that are of</w:t>
            </w:r>
            <w:r w:rsidR="00E84005">
              <w:t xml:space="preserve"> the form</w:t>
            </w:r>
            <w:r w:rsidR="00EE3DC1">
              <w:t xml:space="preserve"> 'image/dicom</w:t>
            </w:r>
            <w:r w:rsidR="00E84005">
              <w:t>+xxx</w:t>
            </w:r>
            <w:r w:rsidR="00EE3DC1">
              <w:t>'</w:t>
            </w:r>
            <w:r w:rsidR="00DD393E">
              <w:t>,</w:t>
            </w:r>
            <w:r w:rsidR="00EE3DC1">
              <w:t xml:space="preserve"> which </w:t>
            </w:r>
            <w:r w:rsidR="00E84005">
              <w:t xml:space="preserve">do not exist, have not been registered with IANA, and which are redundant with non-DICOM media types that apply to the same content that is returned </w:t>
            </w:r>
            <w:r w:rsidR="00DD393E">
              <w:t xml:space="preserve">and hence are not only unnecessary but are inconsistent with non-DICOM practice </w:t>
            </w:r>
            <w:r w:rsidR="00E84005">
              <w:t>(e.g., "image/jpeg" is appropriate instead of "image/dicom+jpeg", which was incorrectly used before</w:t>
            </w:r>
            <w:r w:rsidR="00046EFA">
              <w:t>, even if the data is not encoded using the Baseline JPEG process)</w:t>
            </w:r>
            <w:r w:rsidR="0034581F">
              <w:t>.</w:t>
            </w:r>
          </w:p>
          <w:p w14:paraId="57C32F8A" w14:textId="77777777" w:rsidR="00672257" w:rsidRDefault="0034581F" w:rsidP="00B34428">
            <w:r>
              <w:t xml:space="preserve">Since the same media types may be used for both the bulk data of pixel data for DICOM instances and for rendered DICOM instances, and the same resources are used for both types of service, a "rendered" </w:t>
            </w:r>
            <w:r w:rsidR="00727F8C">
              <w:t xml:space="preserve">resource </w:t>
            </w:r>
            <w:r>
              <w:t>is needed to distinguish the two different types of request.</w:t>
            </w:r>
          </w:p>
          <w:p w14:paraId="7603B3C5" w14:textId="77777777" w:rsidR="001825C6" w:rsidRDefault="00632D92" w:rsidP="00727F8C">
            <w:r>
              <w:t>It also corrects the usage of the media type to be surrounded by double-quotes when it occurs as a parameter in multipart</w:t>
            </w:r>
            <w:r w:rsidR="0099797A">
              <w:t xml:space="preserve"> media types.</w:t>
            </w:r>
          </w:p>
          <w:p w14:paraId="07148953" w14:textId="77777777" w:rsidR="008106A8" w:rsidRDefault="008106A8" w:rsidP="00727F8C">
            <w:r>
              <w:t>The handling of bulk data retrieval of multi-frame images is clarified to match the other retrieval actions, since only a single bulk data item is referenced from the XML and JSON meta data for pixel data.</w:t>
            </w:r>
          </w:p>
          <w:p w14:paraId="39E4F943" w14:textId="77777777" w:rsidR="008106A8" w:rsidRDefault="008106A8" w:rsidP="00727F8C">
            <w:r>
              <w:t xml:space="preserve">The incorrect </w:t>
            </w:r>
            <w:r w:rsidR="00A83B86">
              <w:t>references to selected frames in the response to Study, Series and Instance retrieval actions are</w:t>
            </w:r>
            <w:r>
              <w:t xml:space="preserve"> removed and the text clarified to be "all frames".</w:t>
            </w:r>
          </w:p>
          <w:p w14:paraId="203B5D74" w14:textId="77777777" w:rsidR="00A309F2" w:rsidRDefault="00A309F2" w:rsidP="00727F8C">
            <w:pPr>
              <w:rPr>
                <w:ins w:id="10" w:author="David Clunie" w:date="2016-04-19T14:06:00Z"/>
              </w:rPr>
            </w:pPr>
            <w:r>
              <w:t>The default media type for the QIDO-RS response is changed from XML to JSON.</w:t>
            </w:r>
          </w:p>
          <w:p w14:paraId="207CE403" w14:textId="77777777" w:rsidR="00A3678E" w:rsidRDefault="00A3678E">
            <w:pPr>
              <w:rPr>
                <w:ins w:id="11" w:author="David Clunie" w:date="2016-04-19T14:08:00Z"/>
                <w:i/>
              </w:rPr>
            </w:pPr>
            <w:ins w:id="12" w:author="David Clunie" w:date="2016-04-19T14:06:00Z">
              <w:r>
                <w:rPr>
                  <w:i/>
                </w:rPr>
                <w:t xml:space="preserve">[Comment: Fujifilm: </w:t>
              </w:r>
            </w:ins>
            <w:ins w:id="13" w:author="David Clunie" w:date="2016-04-19T14:07:00Z">
              <w:r w:rsidRPr="00A3678E">
                <w:rPr>
                  <w:i/>
                </w:rPr>
                <w:t>should also modify the definition of BulkDataURI in section 4</w:t>
              </w:r>
              <w:r>
                <w:rPr>
                  <w:i/>
                </w:rPr>
                <w:t>, re.</w:t>
              </w:r>
            </w:ins>
            <w:ins w:id="14" w:author="David Clunie" w:date="2016-04-19T14:08:00Z">
              <w:r>
                <w:rPr>
                  <w:i/>
                </w:rPr>
                <w:t xml:space="preserve"> not</w:t>
              </w:r>
            </w:ins>
            <w:ins w:id="15" w:author="David Clunie" w:date="2016-04-19T14:07:00Z">
              <w:r>
                <w:rPr>
                  <w:i/>
                </w:rPr>
                <w:t xml:space="preserve"> including</w:t>
              </w:r>
              <w:r w:rsidRPr="00A3678E">
                <w:rPr>
                  <w:i/>
                </w:rPr>
                <w:t xml:space="preserve"> the Basic Offset Table and Data Stream Fragment Item tags and</w:t>
              </w:r>
              <w:r>
                <w:rPr>
                  <w:i/>
                </w:rPr>
                <w:t xml:space="preserve"> </w:t>
              </w:r>
              <w:r w:rsidRPr="00A3678E">
                <w:rPr>
                  <w:i/>
                </w:rPr>
                <w:t>lengths</w:t>
              </w:r>
              <w:r>
                <w:rPr>
                  <w:i/>
                </w:rPr>
                <w:t>.</w:t>
              </w:r>
            </w:ins>
            <w:ins w:id="16" w:author="David Clunie" w:date="2016-04-19T14:06:00Z">
              <w:r>
                <w:rPr>
                  <w:i/>
                </w:rPr>
                <w:t>]</w:t>
              </w:r>
            </w:ins>
          </w:p>
          <w:p w14:paraId="72441BC2" w14:textId="77777777" w:rsidR="00015D78" w:rsidRDefault="00015D78">
            <w:pPr>
              <w:rPr>
                <w:ins w:id="17" w:author="David Clunie" w:date="2016-05-13T08:01:00Z"/>
                <w:i/>
              </w:rPr>
            </w:pPr>
            <w:ins w:id="18" w:author="David Clunie" w:date="2016-04-19T14:08:00Z">
              <w:r>
                <w:rPr>
                  <w:i/>
                </w:rPr>
                <w:t xml:space="preserve">[Comment: Fujifilm: </w:t>
              </w:r>
              <w:r w:rsidR="00B9068A">
                <w:rPr>
                  <w:i/>
                </w:rPr>
                <w:t xml:space="preserve">Do rendered and non-rendered responses </w:t>
              </w:r>
            </w:ins>
            <w:ins w:id="19" w:author="David Clunie" w:date="2016-04-19T14:09:00Z">
              <w:r w:rsidR="00B9068A">
                <w:rPr>
                  <w:i/>
                </w:rPr>
                <w:t>require multipart/related to be used when returning only a single part, why is there a difference between rendered and non-rendered response, and what re the implications for browsers that cannot handle</w:t>
              </w:r>
            </w:ins>
            <w:ins w:id="20" w:author="David Clunie" w:date="2016-04-19T14:10:00Z">
              <w:r w:rsidR="00B9068A">
                <w:rPr>
                  <w:i/>
                </w:rPr>
                <w:t xml:space="preserve"> multipart/related (contrast this with WADO-URI)</w:t>
              </w:r>
            </w:ins>
            <w:ins w:id="21" w:author="David Clunie" w:date="2016-04-19T14:09:00Z">
              <w:r w:rsidR="00B9068A">
                <w:rPr>
                  <w:i/>
                </w:rPr>
                <w:t>.</w:t>
              </w:r>
            </w:ins>
            <w:ins w:id="22" w:author="David Clunie" w:date="2016-04-19T14:08:00Z">
              <w:r>
                <w:rPr>
                  <w:i/>
                </w:rPr>
                <w:t>]</w:t>
              </w:r>
            </w:ins>
          </w:p>
          <w:p w14:paraId="39E9C50F" w14:textId="77777777" w:rsidR="00E641BB" w:rsidRDefault="00E641BB" w:rsidP="00E641BB">
            <w:pPr>
              <w:rPr>
                <w:ins w:id="23" w:author="David Clunie" w:date="2016-05-21T09:55:00Z"/>
                <w:i/>
              </w:rPr>
            </w:pPr>
            <w:ins w:id="24" w:author="David Clunie" w:date="2016-05-13T08:01:00Z">
              <w:r>
                <w:rPr>
                  <w:i/>
                </w:rPr>
                <w:t xml:space="preserve">[Comment: IANA Expert reviewer: </w:t>
              </w:r>
              <w:r w:rsidRPr="00E641BB">
                <w:rPr>
                  <w:i/>
                </w:rPr>
                <w:t>+rle is not a registered media type suffix. As such, the media type nam</w:t>
              </w:r>
              <w:r>
                <w:rPr>
                  <w:i/>
                </w:rPr>
                <w:t>e</w:t>
              </w:r>
              <w:r w:rsidRPr="00E641BB">
                <w:rPr>
                  <w:i/>
                </w:rPr>
                <w:t xml:space="preserve"> needs to be changed to something like dicom-rle</w:t>
              </w:r>
            </w:ins>
            <w:ins w:id="25" w:author="David Clunie" w:date="2016-05-13T08:02:00Z">
              <w:r>
                <w:rPr>
                  <w:i/>
                </w:rPr>
                <w:t>]</w:t>
              </w:r>
            </w:ins>
            <w:ins w:id="26" w:author="David Clunie" w:date="2016-05-13T08:01:00Z">
              <w:r w:rsidRPr="00E641BB">
                <w:rPr>
                  <w:i/>
                </w:rPr>
                <w:t>.</w:t>
              </w:r>
            </w:ins>
          </w:p>
          <w:p w14:paraId="5839935C" w14:textId="77777777" w:rsidR="009C27C2" w:rsidRDefault="009C27C2" w:rsidP="00E641BB">
            <w:pPr>
              <w:rPr>
                <w:ins w:id="27" w:author="David Clunie" w:date="2016-05-21T09:58:00Z"/>
                <w:i/>
              </w:rPr>
            </w:pPr>
            <w:ins w:id="28" w:author="David Clunie" w:date="2016-05-21T09:55:00Z">
              <w:r>
                <w:rPr>
                  <w:i/>
                </w:rPr>
                <w:lastRenderedPageBreak/>
                <w:t xml:space="preserve">[Comment: Hologic: </w:t>
              </w:r>
            </w:ins>
            <w:ins w:id="29" w:author="David Clunie" w:date="2016-05-21T09:56:00Z">
              <w:r w:rsidR="005F0104" w:rsidRPr="005F0104">
                <w:rPr>
                  <w:i/>
                </w:rPr>
                <w:t>6.4.5: ws-media-type is defined in Section 6.1.1.8.5 &lt;not 6.1.1.8.2&gt;</w:t>
              </w:r>
              <w:r w:rsidR="005F0104">
                <w:rPr>
                  <w:i/>
                </w:rPr>
                <w:t>. FIXED].</w:t>
              </w:r>
            </w:ins>
          </w:p>
          <w:p w14:paraId="33D71221" w14:textId="77777777" w:rsidR="00E3565F" w:rsidRDefault="00A90D7D" w:rsidP="00E641BB">
            <w:pPr>
              <w:rPr>
                <w:ins w:id="30" w:author="David Clunie" w:date="2016-05-21T10:05:00Z"/>
                <w:i/>
              </w:rPr>
            </w:pPr>
            <w:ins w:id="31" w:author="David Clunie" w:date="2016-05-21T09:58:00Z">
              <w:r>
                <w:rPr>
                  <w:i/>
                </w:rPr>
                <w:t>[Comment: Hologic:</w:t>
              </w:r>
              <w:r w:rsidR="00536EF0">
                <w:rPr>
                  <w:i/>
                </w:rPr>
                <w:t xml:space="preserve"> </w:t>
              </w:r>
              <w:r w:rsidR="00536EF0" w:rsidRPr="00536EF0">
                <w:rPr>
                  <w:i/>
                </w:rPr>
                <w:t xml:space="preserve">6.5.1.1, 6.5.2.1, 6.5.3.1: For "application/dicom", if not specified isn't the transfer syntax the defined default (per section </w:t>
              </w:r>
            </w:ins>
            <w:ins w:id="32" w:author="David Clunie" w:date="2016-05-21T09:59:00Z">
              <w:r w:rsidR="00536EF0" w:rsidRPr="00536EF0">
                <w:rPr>
                  <w:i/>
                </w:rPr>
                <w:t>6.1.1.8</w:t>
              </w:r>
            </w:ins>
            <w:ins w:id="33" w:author="David Clunie" w:date="2016-05-21T09:58:00Z">
              <w:r w:rsidR="00536EF0" w:rsidRPr="00536EF0">
                <w:rPr>
                  <w:i/>
                </w:rPr>
                <w:t>) rather than 'chosen freely'?</w:t>
              </w:r>
            </w:ins>
            <w:ins w:id="34" w:author="David Clunie" w:date="2016-05-21T10:05:00Z">
              <w:r w:rsidR="00E3565F">
                <w:rPr>
                  <w:i/>
                </w:rPr>
                <w:t xml:space="preserve"> </w:t>
              </w:r>
            </w:ins>
            <w:ins w:id="35" w:author="David Clunie" w:date="2016-05-21T13:52:00Z">
              <w:r w:rsidR="005C76FF">
                <w:rPr>
                  <w:i/>
                </w:rPr>
                <w:t xml:space="preserve">Same comment by McKesson: </w:t>
              </w:r>
              <w:r w:rsidR="005C76FF" w:rsidRPr="005C76FF">
                <w:rPr>
                  <w:i/>
                </w:rPr>
                <w:t>6.5.1.1 “If transfer-syntax is not specified the server can freely choose which Transfer Syntax to use”: I thought if no TS was specified, then the default TS was used, and the server is only free to choose if the client specifies “*”.)</w:t>
              </w:r>
              <w:r w:rsidR="005C76FF">
                <w:rPr>
                  <w:i/>
                </w:rPr>
                <w:t xml:space="preserve"> </w:t>
              </w:r>
            </w:ins>
            <w:ins w:id="36" w:author="David Clunie" w:date="2016-05-21T10:05:00Z">
              <w:r w:rsidR="00E3565F">
                <w:rPr>
                  <w:i/>
                </w:rPr>
                <w:t>AGREED. FIXED.]</w:t>
              </w:r>
            </w:ins>
          </w:p>
          <w:p w14:paraId="5CDF506E" w14:textId="77777777" w:rsidR="00A90D7D" w:rsidRDefault="00E3565F">
            <w:pPr>
              <w:rPr>
                <w:ins w:id="37" w:author="David Clunie" w:date="2016-05-21T10:13:00Z"/>
                <w:i/>
              </w:rPr>
            </w:pPr>
            <w:ins w:id="38" w:author="David Clunie" w:date="2016-05-21T10:06:00Z">
              <w:r>
                <w:rPr>
                  <w:i/>
                </w:rPr>
                <w:t xml:space="preserve">[Comment: Hologic: </w:t>
              </w:r>
            </w:ins>
            <w:ins w:id="39" w:author="David Clunie" w:date="2016-05-21T09:58:00Z">
              <w:r w:rsidR="00536EF0" w:rsidRPr="00536EF0">
                <w:rPr>
                  <w:i/>
                </w:rPr>
                <w:t>(octet-stream comment also applies to 6.5.4.1, 6.5.5.1) Shouldn't "application/octet-stream" also reference section 6.1.1.8?</w:t>
              </w:r>
            </w:ins>
            <w:ins w:id="40" w:author="David Clunie" w:date="2016-05-21T10:09:00Z">
              <w:r w:rsidR="009F14A4">
                <w:rPr>
                  <w:i/>
                </w:rPr>
                <w:t xml:space="preserve"> AGREED. Added table reference to </w:t>
              </w:r>
            </w:ins>
            <w:ins w:id="41" w:author="David Clunie" w:date="2016-05-21T10:13:00Z">
              <w:r w:rsidR="00F2225B">
                <w:rPr>
                  <w:i/>
                </w:rPr>
                <w:t>6.1.1.8-3a and -3b as apparopriate</w:t>
              </w:r>
            </w:ins>
            <w:ins w:id="42" w:author="David Clunie" w:date="2016-05-21T10:09:00Z">
              <w:r w:rsidR="009F14A4">
                <w:rPr>
                  <w:i/>
                </w:rPr>
                <w:t>.</w:t>
              </w:r>
            </w:ins>
            <w:ins w:id="43" w:author="David Clunie" w:date="2016-05-21T10:13:00Z">
              <w:r w:rsidR="00F2225B">
                <w:rPr>
                  <w:i/>
                </w:rPr>
                <w:t>]</w:t>
              </w:r>
            </w:ins>
          </w:p>
          <w:p w14:paraId="7E1D80FF" w14:textId="77777777" w:rsidR="00F91E01" w:rsidRDefault="00DC4AA3">
            <w:pPr>
              <w:rPr>
                <w:ins w:id="44" w:author="David Clunie" w:date="2016-05-21T10:13:00Z"/>
                <w:i/>
              </w:rPr>
            </w:pPr>
            <w:ins w:id="45" w:author="David Clunie" w:date="2016-05-21T10:13:00Z">
              <w:r>
                <w:rPr>
                  <w:i/>
                </w:rPr>
                <w:t>[Comment: Hologic:</w:t>
              </w:r>
              <w:r w:rsidR="00F91E01">
                <w:rPr>
                  <w:i/>
                </w:rPr>
                <w:t xml:space="preserve"> </w:t>
              </w:r>
            </w:ins>
            <w:ins w:id="46" w:author="David Clunie" w:date="2016-05-21T10:14:00Z">
              <w:r w:rsidR="00F91E01" w:rsidRPr="00F91E01">
                <w:rPr>
                  <w:i/>
                </w:rPr>
                <w:t>6.5.6.2.2: 'Where {TransferSyntaxUID}' should be 'Where [transfer-syntax-uid]'</w:t>
              </w:r>
              <w:r w:rsidR="00F91E01">
                <w:rPr>
                  <w:i/>
                </w:rPr>
                <w:t>. FIXED.]</w:t>
              </w:r>
            </w:ins>
          </w:p>
          <w:p w14:paraId="4CEAAC33" w14:textId="77777777" w:rsidR="00F2225B" w:rsidRDefault="00DC4AA3">
            <w:pPr>
              <w:rPr>
                <w:ins w:id="47" w:author="David Clunie" w:date="2016-05-21T10:15:00Z"/>
                <w:i/>
              </w:rPr>
            </w:pPr>
            <w:ins w:id="48" w:author="David Clunie" w:date="2016-05-21T10:14:00Z">
              <w:r>
                <w:rPr>
                  <w:i/>
                </w:rPr>
                <w:t xml:space="preserve">[Comment: Hologic: </w:t>
              </w:r>
            </w:ins>
            <w:ins w:id="49" w:author="David Clunie" w:date="2016-05-21T10:15:00Z">
              <w:r w:rsidRPr="00DC4AA3">
                <w:rPr>
                  <w:i/>
                </w:rPr>
                <w:t>6.5.8, 2nd paragraph: 'The primarily' should be 'The primary'</w:t>
              </w:r>
              <w:r>
                <w:rPr>
                  <w:i/>
                </w:rPr>
                <w:t>. FIXED.]</w:t>
              </w:r>
            </w:ins>
          </w:p>
          <w:p w14:paraId="61DCFA37" w14:textId="77777777" w:rsidR="00DC4AA3" w:rsidRDefault="002022B4">
            <w:pPr>
              <w:rPr>
                <w:ins w:id="50" w:author="David Clunie" w:date="2016-05-21T10:17:00Z"/>
                <w:i/>
              </w:rPr>
            </w:pPr>
            <w:ins w:id="51" w:author="David Clunie" w:date="2016-05-21T10:16:00Z">
              <w:r>
                <w:rPr>
                  <w:i/>
                </w:rPr>
                <w:t xml:space="preserve">[Comment: Hologic: </w:t>
              </w:r>
              <w:r w:rsidRPr="002022B4">
                <w:rPr>
                  <w:i/>
                </w:rPr>
                <w:t>section number 6.8.1.2.2.4 is mislabeled as 1.8.1.2.2.4</w:t>
              </w:r>
              <w:r>
                <w:rPr>
                  <w:i/>
                </w:rPr>
                <w:t>. FIXED]</w:t>
              </w:r>
            </w:ins>
          </w:p>
          <w:p w14:paraId="7577FA13" w14:textId="77777777" w:rsidR="00D4572F" w:rsidRDefault="00B36CE0">
            <w:pPr>
              <w:rPr>
                <w:ins w:id="52" w:author="David Clunie" w:date="2016-05-21T10:17:00Z"/>
                <w:i/>
              </w:rPr>
            </w:pPr>
            <w:ins w:id="53" w:author="David Clunie" w:date="2016-05-21T10:17:00Z">
              <w:r>
                <w:rPr>
                  <w:i/>
                </w:rPr>
                <w:t xml:space="preserve">[Comment: Hologic: </w:t>
              </w:r>
              <w:r w:rsidRPr="00B36CE0">
                <w:rPr>
                  <w:i/>
                </w:rPr>
                <w:t>the editor's note for Annex HHH should state PS 3.17, not PS 3.18</w:t>
              </w:r>
              <w:r>
                <w:rPr>
                  <w:i/>
                </w:rPr>
                <w:t>. FIXED]</w:t>
              </w:r>
            </w:ins>
          </w:p>
          <w:p w14:paraId="16C1B2E6" w14:textId="77777777" w:rsidR="00B36CE0" w:rsidRDefault="00170309">
            <w:pPr>
              <w:rPr>
                <w:ins w:id="54" w:author="David Clunie" w:date="2016-05-21T10:18:00Z"/>
                <w:i/>
              </w:rPr>
            </w:pPr>
            <w:ins w:id="55" w:author="David Clunie" w:date="2016-05-21T10:18:00Z">
              <w:r>
                <w:rPr>
                  <w:i/>
                </w:rPr>
                <w:t>[Comment: Toshiba: various wording changes</w:t>
              </w:r>
            </w:ins>
            <w:ins w:id="56" w:author="David Clunie" w:date="2016-05-21T10:24:00Z">
              <w:r w:rsidR="009362CC">
                <w:rPr>
                  <w:i/>
                </w:rPr>
                <w:t xml:space="preserve"> for </w:t>
              </w:r>
              <w:r w:rsidR="009362CC" w:rsidRPr="009362CC">
                <w:rPr>
                  <w:i/>
                </w:rPr>
                <w:t>6.1.1.3</w:t>
              </w:r>
            </w:ins>
            <w:ins w:id="57" w:author="David Clunie" w:date="2016-05-21T10:18:00Z">
              <w:r>
                <w:rPr>
                  <w:i/>
                </w:rPr>
                <w:t>. FIXED.]</w:t>
              </w:r>
            </w:ins>
          </w:p>
          <w:p w14:paraId="1FF8EF1C" w14:textId="77777777" w:rsidR="00170309" w:rsidRDefault="009362CC">
            <w:pPr>
              <w:rPr>
                <w:ins w:id="58" w:author="David Clunie" w:date="2016-05-21T10:28:00Z"/>
                <w:i/>
              </w:rPr>
            </w:pPr>
            <w:ins w:id="59" w:author="David Clunie" w:date="2016-05-21T10:24:00Z">
              <w:r>
                <w:rPr>
                  <w:i/>
                </w:rPr>
                <w:t>[Comment: Toshiba:</w:t>
              </w:r>
              <w:r w:rsidR="00A603A8">
                <w:rPr>
                  <w:i/>
                </w:rPr>
                <w:t xml:space="preserve"> </w:t>
              </w:r>
            </w:ins>
            <w:ins w:id="60" w:author="David Clunie" w:date="2016-05-21T10:25:00Z">
              <w:r w:rsidR="00A603A8" w:rsidRPr="00A603A8">
                <w:rPr>
                  <w:i/>
                </w:rPr>
                <w:t>In 6.1.1.8, do you want a note that this is different than media types into which DICOM instances can be rendered, which are covered in 6.1.1.3?</w:t>
              </w:r>
            </w:ins>
            <w:ins w:id="61" w:author="David Clunie" w:date="2016-05-21T10:28:00Z">
              <w:r w:rsidR="009444B2">
                <w:rPr>
                  <w:i/>
                </w:rPr>
                <w:t xml:space="preserve"> AGREED. Text added.]</w:t>
              </w:r>
            </w:ins>
          </w:p>
          <w:p w14:paraId="2BF9B893" w14:textId="77777777" w:rsidR="009444B2" w:rsidRDefault="00F06372">
            <w:pPr>
              <w:rPr>
                <w:ins w:id="62" w:author="David Clunie" w:date="2016-05-21T10:35:00Z"/>
                <w:i/>
              </w:rPr>
            </w:pPr>
            <w:ins w:id="63" w:author="David Clunie" w:date="2016-05-21T10:32:00Z">
              <w:r>
                <w:rPr>
                  <w:i/>
                </w:rPr>
                <w:t xml:space="preserve">[Comment: Toshiba: </w:t>
              </w:r>
              <w:r w:rsidRPr="00F06372">
                <w:rPr>
                  <w:i/>
                </w:rPr>
                <w:t>There is a reference to "see 6.1.1.8.2.2" which doesn't exist</w:t>
              </w:r>
              <w:r>
                <w:rPr>
                  <w:i/>
                </w:rPr>
                <w:t>. FIXED. And several similar incorrect references that should be to 6.1.1.8.1.x not 2.x]</w:t>
              </w:r>
            </w:ins>
          </w:p>
          <w:p w14:paraId="262AAA1C" w14:textId="77777777" w:rsidR="00F73A3A" w:rsidRDefault="00F73A3A">
            <w:pPr>
              <w:rPr>
                <w:ins w:id="64" w:author="David Clunie" w:date="2016-05-21T10:35:00Z"/>
                <w:i/>
              </w:rPr>
            </w:pPr>
            <w:ins w:id="65" w:author="David Clunie" w:date="2016-05-21T10:35:00Z">
              <w:r>
                <w:rPr>
                  <w:i/>
                </w:rPr>
                <w:t xml:space="preserve">[Comment: Toshiba: </w:t>
              </w:r>
              <w:r w:rsidRPr="00F73A3A">
                <w:rPr>
                  <w:i/>
                </w:rPr>
                <w:t>At the bottom of 6.5 it says "Support for the "transfer-syntax" and "charset" parameters is required."  Did you want to make that a "shall" and indicate who the shall applies to?</w:t>
              </w:r>
              <w:r>
                <w:rPr>
                  <w:i/>
                </w:rPr>
                <w:t xml:space="preserve"> AGREED. Reworded.]</w:t>
              </w:r>
            </w:ins>
          </w:p>
          <w:p w14:paraId="4DCCAB52" w14:textId="77777777" w:rsidR="00F73A3A" w:rsidRDefault="00332253">
            <w:pPr>
              <w:rPr>
                <w:ins w:id="66" w:author="David Clunie" w:date="2016-05-21T10:38:00Z"/>
                <w:i/>
              </w:rPr>
            </w:pPr>
            <w:ins w:id="67" w:author="David Clunie" w:date="2016-05-21T10:37:00Z">
              <w:r>
                <w:rPr>
                  <w:i/>
                </w:rPr>
                <w:t>[Comment: Toshiba: Clean up "all"/"a" "provider[s] shall" in 6.5.6.1. FIXED.]</w:t>
              </w:r>
            </w:ins>
          </w:p>
          <w:p w14:paraId="3FD536A4" w14:textId="77777777" w:rsidR="00A71D92" w:rsidRDefault="00A71D92">
            <w:pPr>
              <w:rPr>
                <w:ins w:id="68" w:author="David Clunie" w:date="2016-05-21T10:41:00Z"/>
                <w:i/>
              </w:rPr>
            </w:pPr>
            <w:ins w:id="69" w:author="David Clunie" w:date="2016-05-21T10:38:00Z">
              <w:r>
                <w:rPr>
                  <w:i/>
                </w:rPr>
                <w:t>[Comment: McKesson:</w:t>
              </w:r>
            </w:ins>
            <w:ins w:id="70" w:author="David Clunie" w:date="2016-05-21T10:41:00Z">
              <w:r w:rsidR="00556C6B">
                <w:rPr>
                  <w:i/>
                </w:rPr>
                <w:t xml:space="preserve"> Clean up wording of default Transfer Syntax in 6.1.1.8. FIXED.]</w:t>
              </w:r>
            </w:ins>
          </w:p>
          <w:p w14:paraId="719E00D9" w14:textId="77777777" w:rsidR="000343D2" w:rsidRDefault="007B3E7B">
            <w:pPr>
              <w:rPr>
                <w:ins w:id="71" w:author="David Clunie" w:date="2016-05-21T10:43:00Z"/>
                <w:i/>
              </w:rPr>
            </w:pPr>
            <w:ins w:id="72" w:author="David Clunie" w:date="2016-05-21T10:42:00Z">
              <w:r>
                <w:rPr>
                  <w:i/>
                </w:rPr>
                <w:t xml:space="preserve">[Comment: McKesson: </w:t>
              </w:r>
            </w:ins>
            <w:ins w:id="73" w:author="David Clunie" w:date="2016-05-21T10:41:00Z">
              <w:r w:rsidR="000343D2" w:rsidRPr="000343D2">
                <w:rPr>
                  <w:i/>
                </w:rPr>
                <w:t>Table 6.1.1.8-2, 6.1.1.8-3b: Why list these optional Transfer Syntaxes</w:t>
              </w:r>
              <w:r w:rsidR="000343D2">
                <w:rPr>
                  <w:i/>
                </w:rPr>
                <w:t>? ANSWER. Because</w:t>
              </w:r>
            </w:ins>
            <w:ins w:id="74" w:author="David Clunie" w:date="2016-05-21T10:42:00Z">
              <w:r>
                <w:rPr>
                  <w:i/>
                </w:rPr>
                <w:t xml:space="preserve"> for Table 6.1.1.8-2 defines the resource category for each of those </w:t>
              </w:r>
            </w:ins>
            <w:ins w:id="75" w:author="David Clunie" w:date="2016-05-21T10:43:00Z">
              <w:r>
                <w:rPr>
                  <w:i/>
                </w:rPr>
                <w:t>T</w:t>
              </w:r>
            </w:ins>
            <w:ins w:id="76" w:author="David Clunie" w:date="2016-05-21T10:42:00Z">
              <w:r>
                <w:rPr>
                  <w:i/>
                </w:rPr>
                <w:t>ransfer Syntaxes, and</w:t>
              </w:r>
            </w:ins>
            <w:ins w:id="77" w:author="David Clunie" w:date="2016-05-21T10:43:00Z">
              <w:r>
                <w:rPr>
                  <w:i/>
                </w:rPr>
                <w:t xml:space="preserve"> Table </w:t>
              </w:r>
              <w:r w:rsidRPr="000343D2">
                <w:rPr>
                  <w:i/>
                </w:rPr>
                <w:t>, 6.1.1.8-3b</w:t>
              </w:r>
            </w:ins>
            <w:ins w:id="78" w:author="David Clunie" w:date="2016-05-21T10:41:00Z">
              <w:r w:rsidR="000343D2">
                <w:rPr>
                  <w:i/>
                </w:rPr>
                <w:t xml:space="preserve"> </w:t>
              </w:r>
            </w:ins>
            <w:ins w:id="79" w:author="David Clunie" w:date="2016-05-21T10:43:00Z">
              <w:r>
                <w:rPr>
                  <w:i/>
                </w:rPr>
                <w:t>defines</w:t>
              </w:r>
            </w:ins>
            <w:ins w:id="80" w:author="David Clunie" w:date="2016-05-21T10:41:00Z">
              <w:r>
                <w:rPr>
                  <w:i/>
                </w:rPr>
                <w:t xml:space="preserve"> the media types to be used fo</w:t>
              </w:r>
              <w:r w:rsidR="000343D2">
                <w:rPr>
                  <w:i/>
                </w:rPr>
                <w:t>r those Transfer Syntaxes.]</w:t>
              </w:r>
            </w:ins>
          </w:p>
          <w:p w14:paraId="55938BC7" w14:textId="77777777" w:rsidR="006F6F54" w:rsidRDefault="006F6F54">
            <w:pPr>
              <w:rPr>
                <w:ins w:id="81" w:author="David Clunie" w:date="2016-05-21T10:49:00Z"/>
                <w:i/>
              </w:rPr>
            </w:pPr>
            <w:ins w:id="82" w:author="David Clunie" w:date="2016-05-21T10:43:00Z">
              <w:r>
                <w:rPr>
                  <w:i/>
                </w:rPr>
                <w:t>[Comment: McKesson:</w:t>
              </w:r>
            </w:ins>
            <w:ins w:id="83" w:author="David Clunie" w:date="2016-05-21T10:48:00Z">
              <w:r w:rsidR="0086510A">
                <w:rPr>
                  <w:i/>
                </w:rPr>
                <w:t xml:space="preserve"> </w:t>
              </w:r>
              <w:r w:rsidR="0086510A" w:rsidRPr="0086510A">
                <w:rPr>
                  <w:i/>
                </w:rPr>
                <w:t>Table 6.1.1-2 defines default, required, and optional in the context of Media Type. Do we need an additional definition for the context of Transfer Syntaxes in section 6.1.1.8?</w:t>
              </w:r>
              <w:r w:rsidR="00DC7DC5">
                <w:rPr>
                  <w:i/>
                </w:rPr>
                <w:t xml:space="preserve"> FIXED. Added cross-</w:t>
              </w:r>
              <w:r w:rsidR="0086510A">
                <w:rPr>
                  <w:i/>
                </w:rPr>
                <w:t>references from 6.1.1.8 to Table 6.1.1-2.]</w:t>
              </w:r>
            </w:ins>
          </w:p>
          <w:p w14:paraId="18663061" w14:textId="77777777" w:rsidR="00F44F0F" w:rsidRDefault="00F44F0F">
            <w:pPr>
              <w:rPr>
                <w:ins w:id="84" w:author="David Clunie" w:date="2016-05-21T10:50:00Z"/>
                <w:i/>
              </w:rPr>
            </w:pPr>
            <w:ins w:id="85" w:author="David Clunie" w:date="2016-05-21T10:49:00Z">
              <w:r>
                <w:rPr>
                  <w:i/>
                </w:rPr>
                <w:t>[Comment: McKesson:</w:t>
              </w:r>
            </w:ins>
            <w:ins w:id="86" w:author="David Clunie" w:date="2016-05-21T10:50:00Z">
              <w:r w:rsidR="00520A6D">
                <w:rPr>
                  <w:i/>
                </w:rPr>
                <w:t xml:space="preserve"> </w:t>
              </w:r>
              <w:r w:rsidR="00520A6D" w:rsidRPr="00520A6D">
                <w:rPr>
                  <w:i/>
                </w:rPr>
                <w:t>6.1.1.8</w:t>
              </w:r>
              <w:r w:rsidR="00520A6D">
                <w:rPr>
                  <w:i/>
                </w:rPr>
                <w:t xml:space="preserve"> duplicate item number in note. FIXED.]</w:t>
              </w:r>
            </w:ins>
          </w:p>
          <w:p w14:paraId="235ABFF9" w14:textId="77777777" w:rsidR="00520A6D" w:rsidRDefault="00520A6D">
            <w:pPr>
              <w:rPr>
                <w:ins w:id="87" w:author="David Clunie" w:date="2016-05-21T10:57:00Z"/>
                <w:i/>
              </w:rPr>
            </w:pPr>
            <w:ins w:id="88" w:author="David Clunie" w:date="2016-05-21T10:50:00Z">
              <w:r>
                <w:rPr>
                  <w:i/>
                </w:rPr>
                <w:t>[Comment: McKesson:</w:t>
              </w:r>
            </w:ins>
            <w:ins w:id="89" w:author="David Clunie" w:date="2016-05-21T10:51:00Z">
              <w:r>
                <w:rPr>
                  <w:i/>
                </w:rPr>
                <w:t xml:space="preserve"> </w:t>
              </w:r>
              <w:r w:rsidRPr="00520A6D">
                <w:rPr>
                  <w:i/>
                </w:rPr>
                <w:t>6.1.1.8 “Multi-frame image bulk data is encoded as one frame per part.” Does this differ between compressed and uncompressed?</w:t>
              </w:r>
            </w:ins>
            <w:ins w:id="90" w:author="David Clunie" w:date="2016-05-21T10:53:00Z">
              <w:r>
                <w:rPr>
                  <w:i/>
                </w:rPr>
                <w:t xml:space="preserve"> ANSWER. Yes. per the existing text of 6.5, all frames for uncompressed pixel data are returned in a single part: "</w:t>
              </w:r>
            </w:ins>
            <w:ins w:id="91" w:author="David Clunie" w:date="2016-05-21T10:54:00Z">
              <w:r w:rsidRPr="00520A6D">
                <w:rPr>
                  <w:i/>
                </w:rPr>
                <w:t>Uncompressed bulk and pixel data shall be encoded in a Little Endian format using the application/octet-stream media type with one message part per bulk data item</w:t>
              </w:r>
              <w:r>
                <w:rPr>
                  <w:i/>
                </w:rPr>
                <w:t>". This CP does not propose to change that</w:t>
              </w:r>
            </w:ins>
            <w:ins w:id="92" w:author="David Clunie" w:date="2016-05-21T10:55:00Z">
              <w:r w:rsidR="00010C48">
                <w:rPr>
                  <w:i/>
                </w:rPr>
                <w:t>. Updated</w:t>
              </w:r>
            </w:ins>
            <w:ins w:id="93" w:author="David Clunie" w:date="2016-05-21T10:54:00Z">
              <w:r w:rsidR="00010C48">
                <w:rPr>
                  <w:i/>
                </w:rPr>
                <w:t xml:space="preserve"> the note</w:t>
              </w:r>
            </w:ins>
            <w:ins w:id="94" w:author="David Clunie" w:date="2016-05-21T10:55:00Z">
              <w:r w:rsidR="00010C48">
                <w:rPr>
                  <w:i/>
                </w:rPr>
                <w:t xml:space="preserve"> with clarifying text</w:t>
              </w:r>
            </w:ins>
            <w:ins w:id="95" w:author="David Clunie" w:date="2016-05-21T10:54:00Z">
              <w:r w:rsidR="00010C48">
                <w:rPr>
                  <w:i/>
                </w:rPr>
                <w:t>.</w:t>
              </w:r>
              <w:r>
                <w:rPr>
                  <w:i/>
                </w:rPr>
                <w:t>]</w:t>
              </w:r>
            </w:ins>
          </w:p>
          <w:p w14:paraId="6B8378EA" w14:textId="084688DB" w:rsidR="00AE1ABB" w:rsidRDefault="00AE1ABB">
            <w:pPr>
              <w:rPr>
                <w:ins w:id="96" w:author="David Clunie" w:date="2016-05-21T11:06:00Z"/>
                <w:i/>
              </w:rPr>
            </w:pPr>
            <w:ins w:id="97" w:author="David Clunie" w:date="2016-05-21T10:57:00Z">
              <w:r>
                <w:rPr>
                  <w:i/>
                </w:rPr>
                <w:t xml:space="preserve">[Comment: McKesson: </w:t>
              </w:r>
            </w:ins>
            <w:ins w:id="98" w:author="David Clunie" w:date="2016-05-21T10:58:00Z">
              <w:r>
                <w:rPr>
                  <w:i/>
                </w:rPr>
                <w:t>6.1.1.8.1</w:t>
              </w:r>
              <w:r w:rsidRPr="00AE1ABB">
                <w:rPr>
                  <w:i/>
                </w:rPr>
                <w:t>: Does it make sense to allow Transfer Syntax to be specified for dicom+xml and dicom+json?</w:t>
              </w:r>
            </w:ins>
            <w:ins w:id="99" w:author="David Clunie" w:date="2016-05-21T11:00:00Z">
              <w:r w:rsidR="007D6E7F">
                <w:rPr>
                  <w:i/>
                </w:rPr>
                <w:t xml:space="preserve"> </w:t>
              </w:r>
            </w:ins>
            <w:ins w:id="100" w:author="David Clunie" w:date="2016-05-26T09:34:00Z">
              <w:r w:rsidR="009A45C7">
                <w:rPr>
                  <w:i/>
                </w:rPr>
                <w:t>REJECTED</w:t>
              </w:r>
            </w:ins>
            <w:ins w:id="101" w:author="David Clunie" w:date="2016-05-21T11:00:00Z">
              <w:r w:rsidR="007D6E7F">
                <w:rPr>
                  <w:i/>
                </w:rPr>
                <w:t xml:space="preserve">. </w:t>
              </w:r>
            </w:ins>
            <w:ins w:id="102" w:author="David Clunie" w:date="2016-05-26T09:34:00Z">
              <w:r w:rsidR="009A45C7">
                <w:rPr>
                  <w:i/>
                </w:rPr>
                <w:t>The</w:t>
              </w:r>
            </w:ins>
            <w:ins w:id="103" w:author="David Clunie" w:date="2016-05-21T11:00:00Z">
              <w:r w:rsidR="007D6E7F">
                <w:rPr>
                  <w:i/>
                </w:rPr>
                <w:t xml:space="preserve"> Transfer Syntax </w:t>
              </w:r>
            </w:ins>
            <w:ins w:id="104" w:author="David Clunie" w:date="2016-05-26T09:34:00Z">
              <w:r w:rsidR="009A45C7">
                <w:rPr>
                  <w:i/>
                </w:rPr>
                <w:t xml:space="preserve">defines the </w:t>
              </w:r>
            </w:ins>
            <w:ins w:id="105" w:author="David Clunie" w:date="2016-05-26T09:35:00Z">
              <w:r w:rsidR="00267F0E">
                <w:rPr>
                  <w:i/>
                </w:rPr>
                <w:t>encoding of inline bulk data</w:t>
              </w:r>
            </w:ins>
            <w:ins w:id="106" w:author="David Clunie" w:date="2016-05-21T11:06:00Z">
              <w:r w:rsidR="00734A5C">
                <w:rPr>
                  <w:i/>
                </w:rPr>
                <w:t>.</w:t>
              </w:r>
            </w:ins>
            <w:ins w:id="107" w:author="David Clunie" w:date="2016-05-21T10:57:00Z">
              <w:r>
                <w:rPr>
                  <w:i/>
                </w:rPr>
                <w:t>]</w:t>
              </w:r>
            </w:ins>
          </w:p>
          <w:p w14:paraId="2DC29176" w14:textId="77777777" w:rsidR="005047F0" w:rsidRDefault="000A59BA">
            <w:pPr>
              <w:rPr>
                <w:ins w:id="108" w:author="David Clunie" w:date="2016-05-21T11:09:00Z"/>
                <w:i/>
              </w:rPr>
            </w:pPr>
            <w:ins w:id="109" w:author="David Clunie" w:date="2016-05-21T11:06:00Z">
              <w:r>
                <w:rPr>
                  <w:i/>
                </w:rPr>
                <w:t>[Comment: McKesson:</w:t>
              </w:r>
            </w:ins>
            <w:ins w:id="110" w:author="David Clunie" w:date="2016-05-21T11:08:00Z">
              <w:r>
                <w:rPr>
                  <w:i/>
                </w:rPr>
                <w:t xml:space="preserve"> </w:t>
              </w:r>
              <w:r w:rsidRPr="000A59BA">
                <w:rPr>
                  <w:i/>
                </w:rPr>
                <w:t>Word has converted some double quotes to “smart” quotes</w:t>
              </w:r>
              <w:r>
                <w:rPr>
                  <w:i/>
                </w:rPr>
                <w:t>. UNDERSTOOD</w:t>
              </w:r>
            </w:ins>
            <w:ins w:id="111" w:author="David Clunie" w:date="2016-05-21T11:09:00Z">
              <w:r>
                <w:rPr>
                  <w:i/>
                </w:rPr>
                <w:t xml:space="preserve"> THAT WORD SUCKS</w:t>
              </w:r>
            </w:ins>
            <w:ins w:id="112" w:author="David Clunie" w:date="2016-05-21T11:08:00Z">
              <w:r>
                <w:rPr>
                  <w:i/>
                </w:rPr>
                <w:t>. Will not propagate into DocBook generated standard</w:t>
              </w:r>
            </w:ins>
            <w:ins w:id="113" w:author="David Clunie" w:date="2016-05-21T11:09:00Z">
              <w:r w:rsidR="00B52AAB">
                <w:rPr>
                  <w:i/>
                </w:rPr>
                <w:t>.</w:t>
              </w:r>
            </w:ins>
            <w:ins w:id="114" w:author="David Clunie" w:date="2016-05-21T11:10:00Z">
              <w:r w:rsidR="008B73B3">
                <w:rPr>
                  <w:i/>
                </w:rPr>
                <w:t xml:space="preserve"> Fixed font of ';'.</w:t>
              </w:r>
            </w:ins>
            <w:ins w:id="115" w:author="David Clunie" w:date="2016-05-21T11:09:00Z">
              <w:r>
                <w:rPr>
                  <w:i/>
                </w:rPr>
                <w:t>]</w:t>
              </w:r>
            </w:ins>
          </w:p>
          <w:p w14:paraId="1C531770" w14:textId="5AB4BD4B" w:rsidR="00B52AAB" w:rsidRDefault="00AA25A6">
            <w:pPr>
              <w:rPr>
                <w:ins w:id="116" w:author="David Clunie" w:date="2016-05-21T11:11:00Z"/>
                <w:i/>
              </w:rPr>
            </w:pPr>
            <w:ins w:id="117" w:author="David Clunie" w:date="2016-05-21T11:09:00Z">
              <w:r w:rsidRPr="009A05B8">
                <w:rPr>
                  <w:i/>
                </w:rPr>
                <w:t>[Comment: McKesson:</w:t>
              </w:r>
            </w:ins>
            <w:ins w:id="118" w:author="David Clunie" w:date="2016-05-21T11:11:00Z">
              <w:r w:rsidR="00415758" w:rsidRPr="009A05B8">
                <w:rPr>
                  <w:i/>
                </w:rPr>
                <w:t xml:space="preserve"> 6.1.1.8.1.1 On l. 174, where is octet-stream defined?</w:t>
              </w:r>
            </w:ins>
            <w:ins w:id="119" w:author="David Clunie" w:date="2016-05-26T08:20:00Z">
              <w:r w:rsidR="009A05B8">
                <w:rPr>
                  <w:i/>
                </w:rPr>
                <w:t xml:space="preserve"> FIXED.</w:t>
              </w:r>
            </w:ins>
            <w:ins w:id="120" w:author="David Clunie" w:date="2016-05-21T11:11:00Z">
              <w:r w:rsidR="00415758" w:rsidRPr="009A05B8">
                <w:rPr>
                  <w:i/>
                </w:rPr>
                <w:t xml:space="preserve"> </w:t>
              </w:r>
            </w:ins>
            <w:ins w:id="121" w:author="James Philbin" w:date="2016-05-25T11:52:00Z">
              <w:r w:rsidR="00CC6A5E" w:rsidRPr="009B1D0A">
                <w:rPr>
                  <w:i/>
                </w:rPr>
                <w:t xml:space="preserve">Definition added to </w:t>
              </w:r>
              <w:r w:rsidR="0016119A" w:rsidRPr="009B1D0A">
                <w:rPr>
                  <w:i/>
                </w:rPr>
                <w:t>6.1.1.8.1.1.]</w:t>
              </w:r>
            </w:ins>
          </w:p>
          <w:p w14:paraId="3AB6E6AD" w14:textId="77777777" w:rsidR="00415758" w:rsidRDefault="00415758">
            <w:pPr>
              <w:rPr>
                <w:ins w:id="122" w:author="David Clunie" w:date="2016-05-21T11:12:00Z"/>
                <w:i/>
              </w:rPr>
            </w:pPr>
            <w:ins w:id="123" w:author="David Clunie" w:date="2016-05-21T11:12:00Z">
              <w:r>
                <w:rPr>
                  <w:i/>
                </w:rPr>
                <w:t>[Comment: McKesson:</w:t>
              </w:r>
              <w:r w:rsidR="003627B9">
                <w:rPr>
                  <w:i/>
                </w:rPr>
                <w:t xml:space="preserve"> </w:t>
              </w:r>
              <w:r w:rsidR="001A158C">
                <w:rPr>
                  <w:i/>
                </w:rPr>
                <w:t>6</w:t>
              </w:r>
              <w:r w:rsidR="003627B9" w:rsidRPr="003627B9">
                <w:rPr>
                  <w:i/>
                </w:rPr>
                <w:t>.1.8.1.2 p.11, l.183 “It is required for RS services.”: What is “it”? Support for transfer syntax parameters, or the presence of those parameters? What needs to be in the conformance statement: that transfer syntax parameters are supported, or the transfer syntaxes that may be specified via parameters?</w:t>
              </w:r>
            </w:ins>
            <w:ins w:id="124" w:author="David Clunie" w:date="2016-05-21T11:14:00Z">
              <w:r w:rsidR="003627B9">
                <w:rPr>
                  <w:i/>
                </w:rPr>
                <w:t xml:space="preserve"> FIXED.</w:t>
              </w:r>
            </w:ins>
            <w:ins w:id="125" w:author="David Clunie" w:date="2016-05-21T11:12:00Z">
              <w:r w:rsidR="003627B9">
                <w:rPr>
                  <w:i/>
                </w:rPr>
                <w:t>]</w:t>
              </w:r>
            </w:ins>
          </w:p>
          <w:p w14:paraId="15BC3D29" w14:textId="77777777" w:rsidR="001A158C" w:rsidRDefault="001A158C">
            <w:pPr>
              <w:rPr>
                <w:ins w:id="126" w:author="David Clunie" w:date="2016-05-21T11:41:00Z"/>
                <w:i/>
              </w:rPr>
            </w:pPr>
            <w:ins w:id="127" w:author="David Clunie" w:date="2016-05-21T11:40:00Z">
              <w:r w:rsidRPr="009A05B8">
                <w:rPr>
                  <w:i/>
                </w:rPr>
                <w:t>[Comment: McKesson:</w:t>
              </w:r>
              <w:r w:rsidR="00101E1F" w:rsidRPr="009A05B8">
                <w:rPr>
                  <w:i/>
                </w:rPr>
                <w:t xml:space="preserve"> </w:t>
              </w:r>
            </w:ins>
            <w:ins w:id="128" w:author="David Clunie" w:date="2016-05-21T11:41:00Z">
              <w:r w:rsidR="00101E1F" w:rsidRPr="009A05B8">
                <w:rPr>
                  <w:i/>
                </w:rPr>
                <w:t>There is inconsistent use of “mode” and “service” throughout when referring to RS, URI or WS. (And, confusingly, “service” is used to refer to capabilities within RS.</w:t>
              </w:r>
            </w:ins>
            <w:ins w:id="129" w:author="James Philbin" w:date="2016-05-25T11:56:00Z">
              <w:r w:rsidR="0016119A" w:rsidRPr="009B1D0A">
                <w:rPr>
                  <w:i/>
                </w:rPr>
                <w:t xml:space="preserve"> </w:t>
              </w:r>
            </w:ins>
            <w:ins w:id="130" w:author="David Clunie" w:date="2016-05-26T08:20:00Z">
              <w:r w:rsidR="009A05B8">
                <w:rPr>
                  <w:i/>
                </w:rPr>
                <w:t xml:space="preserve"> FIXED. </w:t>
              </w:r>
            </w:ins>
            <w:ins w:id="131" w:author="James Philbin" w:date="2016-05-25T11:56:00Z">
              <w:r w:rsidR="0016119A" w:rsidRPr="009B1D0A">
                <w:rPr>
                  <w:i/>
                </w:rPr>
                <w:t>This is an artifact of the re-documentation.  The current standard uses "mode", but recent CPs and the redoc use "service".  I've changed all uses of "mode" to "service".</w:t>
              </w:r>
            </w:ins>
            <w:ins w:id="132" w:author="David Clunie" w:date="2016-05-21T11:41:00Z">
              <w:r w:rsidR="00101E1F" w:rsidRPr="001C0FED">
                <w:rPr>
                  <w:i/>
                </w:rPr>
                <w:t>]</w:t>
              </w:r>
            </w:ins>
          </w:p>
          <w:p w14:paraId="71831E37" w14:textId="77777777" w:rsidR="00101E1F" w:rsidRDefault="007B5B1F">
            <w:pPr>
              <w:rPr>
                <w:ins w:id="133" w:author="David Clunie" w:date="2016-05-21T11:43:00Z"/>
                <w:i/>
              </w:rPr>
            </w:pPr>
            <w:ins w:id="134" w:author="David Clunie" w:date="2016-05-21T11:41:00Z">
              <w:r>
                <w:rPr>
                  <w:i/>
                </w:rPr>
                <w:lastRenderedPageBreak/>
                <w:t>[Comment: McKesson:</w:t>
              </w:r>
            </w:ins>
            <w:ins w:id="135" w:author="David Clunie" w:date="2016-05-21T11:42:00Z">
              <w:r>
                <w:rPr>
                  <w:i/>
                </w:rPr>
                <w:t xml:space="preserve"> </w:t>
              </w:r>
              <w:r w:rsidRPr="007B5B1F">
                <w:rPr>
                  <w:i/>
                </w:rPr>
                <w:t>6.1.1.8.1.2 p.11, l.192 “prioritized left to right”: Suggest adding “(most preferred)” after “left”. Also for section 6.1.1.8.1.3, p.12 l.206.</w:t>
              </w:r>
              <w:r>
                <w:rPr>
                  <w:i/>
                </w:rPr>
                <w:t xml:space="preserve"> FIXED.</w:t>
              </w:r>
            </w:ins>
            <w:ins w:id="136" w:author="David Clunie" w:date="2016-05-21T11:43:00Z">
              <w:r w:rsidR="009A103C">
                <w:rPr>
                  <w:i/>
                </w:rPr>
                <w:t>]</w:t>
              </w:r>
            </w:ins>
          </w:p>
          <w:p w14:paraId="4E2B1964" w14:textId="77777777" w:rsidR="009A103C" w:rsidRDefault="009A103C">
            <w:pPr>
              <w:rPr>
                <w:ins w:id="137" w:author="David Clunie" w:date="2016-05-21T11:48:00Z"/>
                <w:i/>
              </w:rPr>
            </w:pPr>
            <w:ins w:id="138" w:author="David Clunie" w:date="2016-05-21T11:43:00Z">
              <w:r>
                <w:rPr>
                  <w:i/>
                </w:rPr>
                <w:t xml:space="preserve">[Comment: McKesson: </w:t>
              </w:r>
              <w:r w:rsidR="00543865" w:rsidRPr="00543865">
                <w:rPr>
                  <w:i/>
                </w:rPr>
                <w:t>6.1.1.8.1.2 p.11, l.197 “to respond without needing to transcode”: Is this the only reason? Could an origin server prefer to respond with explicit little-endian regardless of the TS of the original file? I suggest “…accept any transfer syntax. This would allow, for example, the origin server to respond…”</w:t>
              </w:r>
            </w:ins>
            <w:ins w:id="139" w:author="David Clunie" w:date="2016-05-21T11:48:00Z">
              <w:r w:rsidR="009C7204">
                <w:rPr>
                  <w:i/>
                </w:rPr>
                <w:t>. FIXED</w:t>
              </w:r>
            </w:ins>
            <w:ins w:id="140" w:author="David Clunie" w:date="2016-05-21T11:43:00Z">
              <w:r w:rsidR="009C7204">
                <w:rPr>
                  <w:i/>
                </w:rPr>
                <w:t>.</w:t>
              </w:r>
              <w:r w:rsidR="00543865">
                <w:rPr>
                  <w:i/>
                </w:rPr>
                <w:t>]</w:t>
              </w:r>
            </w:ins>
          </w:p>
          <w:p w14:paraId="667A0371" w14:textId="77777777" w:rsidR="003C0AD6" w:rsidRPr="001C0FED" w:rsidRDefault="003C0AD6">
            <w:pPr>
              <w:rPr>
                <w:ins w:id="141" w:author="David Clunie" w:date="2016-05-21T11:54:00Z"/>
                <w:i/>
              </w:rPr>
            </w:pPr>
            <w:ins w:id="142" w:author="David Clunie" w:date="2016-05-21T11:48:00Z">
              <w:r w:rsidRPr="001C0FED">
                <w:rPr>
                  <w:i/>
                </w:rPr>
                <w:t>[Comment: McKesson:</w:t>
              </w:r>
              <w:r w:rsidR="000A6B64" w:rsidRPr="001C0FED">
                <w:rPr>
                  <w:i/>
                </w:rPr>
                <w:t xml:space="preserve"> </w:t>
              </w:r>
            </w:ins>
            <w:ins w:id="143" w:author="David Clunie" w:date="2016-05-21T11:54:00Z">
              <w:r w:rsidR="000A6B64" w:rsidRPr="001C0FED">
                <w:rPr>
                  <w:i/>
                </w:rPr>
                <w:t>6.1.1.8.1.2.1 p.11 l.202: why is this syntax written using a different style? The organization of 6.1.1.8 is getting confusing. Why is the content type header field definition split in two parts (here and under ch6.1.1.8.1.3.1, which refers back to here)?</w:t>
              </w:r>
            </w:ins>
            <w:ins w:id="144" w:author="James Philbin" w:date="2016-05-25T12:22:00Z">
              <w:r w:rsidR="004C4F2F" w:rsidRPr="009B1D0A">
                <w:rPr>
                  <w:i/>
                </w:rPr>
                <w:t xml:space="preserve"> Sections 6.1.1.8.</w:t>
              </w:r>
            </w:ins>
            <w:ins w:id="145" w:author="James Philbin" w:date="2016-05-25T12:27:00Z">
              <w:r w:rsidR="0094298D" w:rsidRPr="009B1D0A">
                <w:rPr>
                  <w:i/>
                </w:rPr>
                <w:t>1.2.1 and 6.1.1.8.3.1 have been consolidated into 6.1.3.</w:t>
              </w:r>
            </w:ins>
            <w:ins w:id="146" w:author="David Clunie" w:date="2016-05-21T11:54:00Z">
              <w:del w:id="147" w:author="James Philbin" w:date="2016-05-25T12:28:00Z">
                <w:r w:rsidR="000A6B64" w:rsidRPr="001C0FED" w:rsidDel="0094298D">
                  <w:rPr>
                    <w:i/>
                  </w:rPr>
                  <w:delText xml:space="preserve"> </w:delText>
                </w:r>
              </w:del>
              <w:r w:rsidR="000A6B64" w:rsidRPr="001C0FED">
                <w:rPr>
                  <w:i/>
                </w:rPr>
                <w:t>]</w:t>
              </w:r>
            </w:ins>
          </w:p>
          <w:p w14:paraId="71E2F863" w14:textId="31366177" w:rsidR="000A6B64" w:rsidRDefault="006B7055">
            <w:pPr>
              <w:rPr>
                <w:ins w:id="148" w:author="David Clunie" w:date="2016-05-21T12:08:00Z"/>
                <w:i/>
              </w:rPr>
            </w:pPr>
            <w:ins w:id="149" w:author="David Clunie" w:date="2016-05-21T12:09:00Z">
              <w:r w:rsidRPr="001C0FED">
                <w:rPr>
                  <w:i/>
                </w:rPr>
                <w:t>[</w:t>
              </w:r>
            </w:ins>
            <w:ins w:id="150" w:author="David Clunie" w:date="2016-05-21T11:55:00Z">
              <w:r w:rsidR="00B948B0" w:rsidRPr="001C0FED">
                <w:rPr>
                  <w:i/>
                </w:rPr>
                <w:t>Comment: McKesson:</w:t>
              </w:r>
            </w:ins>
            <w:ins w:id="151" w:author="David Clunie" w:date="2016-05-21T11:56:00Z">
              <w:r w:rsidR="00886F4B" w:rsidRPr="001C0FED">
                <w:rPr>
                  <w:i/>
                </w:rPr>
                <w:t xml:space="preserve"> 6.1.1.8.2: referenced section 6.1.1.8.2.2 does not exist. </w:t>
              </w:r>
            </w:ins>
            <w:ins w:id="152" w:author="David Clunie" w:date="2016-05-21T12:08:00Z">
              <w:r w:rsidRPr="001C0FED">
                <w:rPr>
                  <w:i/>
                </w:rPr>
                <w:t>FIXED. .]</w:t>
              </w:r>
            </w:ins>
          </w:p>
          <w:p w14:paraId="2B5FF536" w14:textId="77777777" w:rsidR="006B7055" w:rsidRPr="001C0FED" w:rsidRDefault="006B7055">
            <w:pPr>
              <w:rPr>
                <w:ins w:id="153" w:author="David Clunie" w:date="2016-05-21T12:12:00Z"/>
                <w:i/>
              </w:rPr>
            </w:pPr>
            <w:ins w:id="154" w:author="David Clunie" w:date="2016-05-21T12:09:00Z">
              <w:r>
                <w:rPr>
                  <w:i/>
                </w:rPr>
                <w:t>[Comment: McKesson:</w:t>
              </w:r>
              <w:r w:rsidR="001F30AB">
                <w:rPr>
                  <w:i/>
                </w:rPr>
                <w:t xml:space="preserve"> </w:t>
              </w:r>
            </w:ins>
            <w:ins w:id="155" w:author="David Clunie" w:date="2016-05-21T12:16:00Z">
              <w:r w:rsidR="002E45E0">
                <w:rPr>
                  <w:i/>
                </w:rPr>
                <w:t>6</w:t>
              </w:r>
            </w:ins>
            <w:ins w:id="156" w:author="David Clunie" w:date="2016-05-21T12:09:00Z">
              <w:r w:rsidR="001F30AB" w:rsidRPr="001F30AB">
                <w:rPr>
                  <w:i/>
                </w:rPr>
                <w:t xml:space="preserve">.1.1.8.4 The resolution process on lines 239-247 makes the second bullet point explicit; remove the second bullet. The third bullet point is stated elsewhere; remove the third bullet. Since there is now only one bullet, combine into previous paragraph, and remove “The Selected Transfer Syntax </w:t>
              </w:r>
              <w:r w:rsidR="001F30AB" w:rsidRPr="001C0FED">
                <w:rPr>
                  <w:i/>
                </w:rPr>
                <w:t>has the following characteristics:”.</w:t>
              </w:r>
            </w:ins>
            <w:ins w:id="157" w:author="David Clunie" w:date="2016-05-21T12:11:00Z">
              <w:r w:rsidR="001F30AB" w:rsidRPr="001C0FED">
                <w:rPr>
                  <w:i/>
                </w:rPr>
                <w:t xml:space="preserve"> AGREED. Changes made as requested.]</w:t>
              </w:r>
            </w:ins>
          </w:p>
          <w:p w14:paraId="1B4EED37" w14:textId="77777777" w:rsidR="00C65464" w:rsidRPr="001C0FED" w:rsidRDefault="00C65464">
            <w:pPr>
              <w:rPr>
                <w:ins w:id="158" w:author="David Clunie" w:date="2016-05-21T12:13:00Z"/>
                <w:i/>
              </w:rPr>
            </w:pPr>
            <w:ins w:id="159" w:author="David Clunie" w:date="2016-05-21T12:12:00Z">
              <w:r w:rsidRPr="004D5F1A">
                <w:rPr>
                  <w:i/>
                </w:rPr>
                <w:t>[Comment: McKesson: 6.1.1.8.4 The resolution process on lines 239-247 do not e</w:t>
              </w:r>
              <w:r w:rsidRPr="00330814">
                <w:rPr>
                  <w:i/>
                </w:rPr>
                <w:t>xplicitly account for the “*” transfer syntax</w:t>
              </w:r>
            </w:ins>
            <w:ins w:id="160" w:author="David Clunie" w:date="2016-05-21T12:13:00Z">
              <w:r w:rsidRPr="001C0FED">
                <w:rPr>
                  <w:i/>
                </w:rPr>
                <w:t>. TBD. Does it need to? That is handled by first determining the Selected Media Type, is it not?</w:t>
              </w:r>
            </w:ins>
            <w:ins w:id="161" w:author="James Philbin" w:date="2016-05-25T12:42:00Z">
              <w:r w:rsidR="00997DD4" w:rsidRPr="009B1D0A">
                <w:rPr>
                  <w:i/>
                </w:rPr>
                <w:t xml:space="preserve"> FIXED.</w:t>
              </w:r>
            </w:ins>
            <w:ins w:id="162" w:author="David Clunie" w:date="2016-05-21T12:13:00Z">
              <w:r w:rsidRPr="001C0FED">
                <w:rPr>
                  <w:i/>
                </w:rPr>
                <w:t>]</w:t>
              </w:r>
            </w:ins>
          </w:p>
          <w:p w14:paraId="3DEF0D3B" w14:textId="0E45D751" w:rsidR="00C65464" w:rsidRPr="001C0FED" w:rsidRDefault="00C65464">
            <w:pPr>
              <w:rPr>
                <w:ins w:id="163" w:author="David Clunie" w:date="2016-05-21T12:15:00Z"/>
                <w:i/>
              </w:rPr>
            </w:pPr>
            <w:ins w:id="164" w:author="David Clunie" w:date="2016-05-21T12:14:00Z">
              <w:r w:rsidRPr="001C0FED">
                <w:rPr>
                  <w:i/>
                </w:rPr>
                <w:t xml:space="preserve">[Comment: McKesson: </w:t>
              </w:r>
              <w:r w:rsidR="00EE45A2" w:rsidRPr="001C0FED">
                <w:rPr>
                  <w:i/>
                </w:rPr>
                <w:t>6.1.1.8.5: I read this to say that application/dicom is not permitted for WS or RS services. Is that correct? There is no multipart-dicom or multipart-dicom-xml defined in 6.1.1.8.1.</w:t>
              </w:r>
            </w:ins>
            <w:ins w:id="165" w:author="James Philbin" w:date="2016-05-25T12:47:00Z">
              <w:r w:rsidR="002D7B18" w:rsidRPr="009B1D0A">
                <w:rPr>
                  <w:i/>
                </w:rPr>
                <w:t xml:space="preserve"> FIXED.</w:t>
              </w:r>
            </w:ins>
            <w:ins w:id="166" w:author="James Philbin" w:date="2016-05-25T12:44:00Z">
              <w:r w:rsidR="002D7B18" w:rsidRPr="009B1D0A">
                <w:rPr>
                  <w:i/>
                </w:rPr>
                <w:t xml:space="preserve"> </w:t>
              </w:r>
            </w:ins>
            <w:ins w:id="167" w:author="David Clunie" w:date="2016-05-21T12:15:00Z">
              <w:r w:rsidR="00EE45A2" w:rsidRPr="001C0FED">
                <w:rPr>
                  <w:i/>
                </w:rPr>
                <w:t>]</w:t>
              </w:r>
            </w:ins>
          </w:p>
          <w:p w14:paraId="16DB5765" w14:textId="28620409" w:rsidR="00EE45A2" w:rsidRDefault="002E45E0">
            <w:pPr>
              <w:rPr>
                <w:ins w:id="168" w:author="David Clunie" w:date="2016-05-21T12:20:00Z"/>
                <w:i/>
              </w:rPr>
            </w:pPr>
            <w:ins w:id="169" w:author="David Clunie" w:date="2016-05-21T12:16:00Z">
              <w:r w:rsidRPr="004D5F1A">
                <w:rPr>
                  <w:i/>
                </w:rPr>
                <w:t>[Comment: McKesson: 6.2.2.1.1: Unless it is specified in another section, I read this to say that WADO-URI doesn’t support rendered media types</w:t>
              </w:r>
            </w:ins>
            <w:ins w:id="170" w:author="David Clunie" w:date="2016-05-21T12:20:00Z">
              <w:r w:rsidR="00791BAB" w:rsidRPr="001C0FED">
                <w:rPr>
                  <w:i/>
                </w:rPr>
                <w:t>. FIXED. That was not the intent.]</w:t>
              </w:r>
            </w:ins>
          </w:p>
          <w:p w14:paraId="77B471B0" w14:textId="77777777" w:rsidR="00791BAB" w:rsidRDefault="00791BAB">
            <w:pPr>
              <w:rPr>
                <w:ins w:id="171" w:author="David Clunie" w:date="2016-05-21T12:24:00Z"/>
                <w:i/>
              </w:rPr>
            </w:pPr>
            <w:ins w:id="172" w:author="David Clunie" w:date="2016-05-21T12:21:00Z">
              <w:r>
                <w:rPr>
                  <w:i/>
                </w:rPr>
                <w:t xml:space="preserve">[Comment: McKesson: </w:t>
              </w:r>
              <w:r w:rsidR="0021531F" w:rsidRPr="0021531F">
                <w:rPr>
                  <w:i/>
                </w:rPr>
                <w:t>6.2.2.1.1 “are forbidden for the WADO-URI service”: this seems to contradict 6.1.1.8.5  “Support… is optional for WS and URI services.” Which is correct?</w:t>
              </w:r>
            </w:ins>
            <w:ins w:id="173" w:author="David Clunie" w:date="2016-05-21T12:22:00Z">
              <w:r w:rsidR="0021531F">
                <w:rPr>
                  <w:i/>
                </w:rPr>
                <w:t xml:space="preserve"> FIXED. The itent is to explicitly forbid them so as to not break the URI installed base. Update</w:t>
              </w:r>
            </w:ins>
            <w:ins w:id="174" w:author="David Clunie" w:date="2016-05-21T12:23:00Z">
              <w:r w:rsidR="0021531F">
                <w:rPr>
                  <w:i/>
                </w:rPr>
                <w:t>d</w:t>
              </w:r>
            </w:ins>
            <w:ins w:id="175" w:author="David Clunie" w:date="2016-05-21T12:22:00Z">
              <w:r w:rsidR="0021531F">
                <w:rPr>
                  <w:i/>
                </w:rPr>
                <w:t xml:space="preserve"> 6.1.1.8.5]</w:t>
              </w:r>
            </w:ins>
          </w:p>
          <w:p w14:paraId="607A6F63" w14:textId="77777777" w:rsidR="00D411E8" w:rsidRDefault="00D411E8">
            <w:pPr>
              <w:rPr>
                <w:ins w:id="176" w:author="David Clunie" w:date="2016-05-21T12:11:00Z"/>
                <w:i/>
              </w:rPr>
            </w:pPr>
            <w:ins w:id="177" w:author="David Clunie" w:date="2016-05-21T12:24:00Z">
              <w:r>
                <w:rPr>
                  <w:i/>
                </w:rPr>
                <w:t xml:space="preserve">[Comment: McKesson: </w:t>
              </w:r>
            </w:ins>
            <w:ins w:id="178" w:author="David Clunie" w:date="2016-05-21T12:25:00Z">
              <w:r w:rsidRPr="00D411E8">
                <w:rPr>
                  <w:i/>
                </w:rPr>
                <w:t>6.5 “DICOM objects returned shall be PS3.10 binary objects.” This doesn’t match the language proposed for WADO-URI (6.3.1.2); is there a reason? By this usage, XML-encoded instances are not “DICOM objects”; is that correct?</w:t>
              </w:r>
            </w:ins>
            <w:ins w:id="179" w:author="David Clunie" w:date="2016-05-21T12:27:00Z">
              <w:r w:rsidR="00EE278E">
                <w:rPr>
                  <w:i/>
                </w:rPr>
                <w:t xml:space="preserve"> FIXED. Made 6.5 consistent with 6.3.1.2</w:t>
              </w:r>
            </w:ins>
            <w:ins w:id="180" w:author="David Clunie" w:date="2016-05-21T12:33:00Z">
              <w:r w:rsidR="001E3495">
                <w:rPr>
                  <w:i/>
                </w:rPr>
                <w:t xml:space="preserve"> and moved separate sentence into encoding bulleted list and reworded for consistency and clarity</w:t>
              </w:r>
            </w:ins>
            <w:ins w:id="181" w:author="David Clunie" w:date="2016-05-21T12:25:00Z">
              <w:r w:rsidR="00EE278E">
                <w:rPr>
                  <w:i/>
                </w:rPr>
                <w:t>.</w:t>
              </w:r>
              <w:r>
                <w:rPr>
                  <w:i/>
                </w:rPr>
                <w:t>]</w:t>
              </w:r>
            </w:ins>
          </w:p>
          <w:p w14:paraId="54100BF2" w14:textId="77777777" w:rsidR="001F30AB" w:rsidRDefault="00195C45">
            <w:pPr>
              <w:rPr>
                <w:ins w:id="182" w:author="David Clunie" w:date="2016-05-21T12:09:00Z"/>
                <w:i/>
              </w:rPr>
            </w:pPr>
            <w:ins w:id="183" w:author="David Clunie" w:date="2016-05-21T12:34:00Z">
              <w:r>
                <w:rPr>
                  <w:i/>
                </w:rPr>
                <w:t>[Comment: McKesson:</w:t>
              </w:r>
              <w:r w:rsidR="00B423F7">
                <w:rPr>
                  <w:i/>
                </w:rPr>
                <w:t xml:space="preserve"> </w:t>
              </w:r>
              <w:r w:rsidR="00B423F7" w:rsidRPr="00B423F7">
                <w:rPr>
                  <w:i/>
                </w:rPr>
                <w:t>6.5 “HTTP Request field Accept is used…”: This paragraph seems out of place here. Except for the use of “WADO-RS” in one spot it is not RS specific. Suggest moving to a more widely applicable section and changing the WADO-RS reference to “DICOM.” (A similar paragraph in STOW-RS, l.731, has mostly been removed.</w:t>
              </w:r>
            </w:ins>
            <w:ins w:id="184" w:author="David Clunie" w:date="2016-05-21T12:38:00Z">
              <w:r w:rsidR="00B01DAE">
                <w:rPr>
                  <w:i/>
                </w:rPr>
                <w:t>)</w:t>
              </w:r>
              <w:r w:rsidR="009E2A09">
                <w:rPr>
                  <w:i/>
                </w:rPr>
                <w:t xml:space="preserve"> FIXED. Clean</w:t>
              </w:r>
              <w:r w:rsidR="00A2328F">
                <w:rPr>
                  <w:i/>
                </w:rPr>
                <w:t>e</w:t>
              </w:r>
              <w:r w:rsidR="009E2A09">
                <w:rPr>
                  <w:i/>
                </w:rPr>
                <w:t>d up as per STOW.</w:t>
              </w:r>
            </w:ins>
            <w:ins w:id="185" w:author="David Clunie" w:date="2016-05-21T12:34:00Z">
              <w:r w:rsidR="00B01DAE">
                <w:rPr>
                  <w:i/>
                </w:rPr>
                <w:t>]</w:t>
              </w:r>
            </w:ins>
          </w:p>
          <w:p w14:paraId="06A71ABC" w14:textId="3B27BCE3" w:rsidR="006B7055" w:rsidRDefault="00CE4E1D">
            <w:pPr>
              <w:rPr>
                <w:ins w:id="186" w:author="David Clunie" w:date="2016-05-21T12:43:00Z"/>
                <w:i/>
              </w:rPr>
            </w:pPr>
            <w:ins w:id="187" w:author="David Clunie" w:date="2016-05-21T12:39:00Z">
              <w:r w:rsidRPr="009B1D0A">
                <w:rPr>
                  <w:i/>
                </w:rPr>
                <w:t>[Comment: McKesson: 6.5 “The server is required…”: Is it actually required? Or only if the server supports bulk URLs?</w:t>
              </w:r>
              <w:r w:rsidRPr="004D5F1A">
                <w:rPr>
                  <w:i/>
                </w:rPr>
                <w:t xml:space="preserve"> </w:t>
              </w:r>
            </w:ins>
            <w:ins w:id="188" w:author="David Clunie" w:date="2016-05-21T12:43:00Z">
              <w:r w:rsidR="00B6650F" w:rsidRPr="00330814">
                <w:rPr>
                  <w:i/>
                </w:rPr>
                <w:t>FIXED</w:t>
              </w:r>
            </w:ins>
            <w:ins w:id="189" w:author="David Clunie" w:date="2016-05-21T12:39:00Z">
              <w:r w:rsidRPr="00830062">
                <w:rPr>
                  <w:i/>
                </w:rPr>
                <w:t>.</w:t>
              </w:r>
            </w:ins>
            <w:ins w:id="190" w:author="David Clunie" w:date="2016-05-21T12:40:00Z">
              <w:r w:rsidR="00FA2215" w:rsidRPr="00073A2F">
                <w:rPr>
                  <w:i/>
                </w:rPr>
                <w:t xml:space="preserve"> This </w:t>
              </w:r>
            </w:ins>
            <w:ins w:id="191" w:author="David Clunie" w:date="2016-05-21T12:43:00Z">
              <w:r w:rsidR="00B6650F" w:rsidRPr="00073A2F">
                <w:rPr>
                  <w:i/>
                </w:rPr>
                <w:t>does raise</w:t>
              </w:r>
            </w:ins>
            <w:ins w:id="192" w:author="David Clunie" w:date="2016-05-21T12:40:00Z">
              <w:r w:rsidR="00FA2215" w:rsidRPr="00073A2F">
                <w:rPr>
                  <w:i/>
                </w:rPr>
                <w:t xml:space="preserve"> an interesting question - there is no requirement to return things like PixelData as bulk data, i.e., it could be very inefficiently encoded inline, right?</w:t>
              </w:r>
            </w:ins>
            <w:ins w:id="193" w:author="David Clunie" w:date="2016-05-21T12:39:00Z">
              <w:r w:rsidRPr="009B1D0A">
                <w:rPr>
                  <w:i/>
                </w:rPr>
                <w:t>]</w:t>
              </w:r>
            </w:ins>
          </w:p>
          <w:p w14:paraId="53B94D47" w14:textId="7E862DF9" w:rsidR="00261200" w:rsidRDefault="00261200">
            <w:pPr>
              <w:rPr>
                <w:ins w:id="194" w:author="David Clunie" w:date="2016-05-21T12:48:00Z"/>
                <w:i/>
              </w:rPr>
            </w:pPr>
            <w:ins w:id="195" w:author="David Clunie" w:date="2016-05-21T12:43:00Z">
              <w:r w:rsidRPr="009B1D0A">
                <w:rPr>
                  <w:i/>
                </w:rPr>
                <w:t>[Comment: McKesson: 6.5 This repeats content</w:t>
              </w:r>
            </w:ins>
            <w:ins w:id="196" w:author="David Clunie" w:date="2016-05-21T12:44:00Z">
              <w:r w:rsidRPr="009B1D0A">
                <w:rPr>
                  <w:i/>
                </w:rPr>
                <w:t xml:space="preserve"> (</w:t>
              </w:r>
              <w:r w:rsidR="00E808CA" w:rsidRPr="009B1D0A">
                <w:rPr>
                  <w:i/>
                </w:rPr>
                <w:t>"</w:t>
              </w:r>
              <w:r w:rsidRPr="009B1D0A">
                <w:rPr>
                  <w:i/>
                </w:rPr>
                <w:t>RS Services support the following media types</w:t>
              </w:r>
              <w:r w:rsidR="00E808CA" w:rsidRPr="009B1D0A">
                <w:rPr>
                  <w:i/>
                </w:rPr>
                <w:t>"</w:t>
              </w:r>
              <w:r w:rsidRPr="009B1D0A">
                <w:rPr>
                  <w:i/>
                </w:rPr>
                <w:t>)</w:t>
              </w:r>
            </w:ins>
            <w:ins w:id="197" w:author="David Clunie" w:date="2016-05-21T12:43:00Z">
              <w:r w:rsidRPr="009B1D0A">
                <w:rPr>
                  <w:i/>
                </w:rPr>
                <w:t xml:space="preserve"> from 6.1.1.8.5. Suggest removing one or the other. Also should application/octet-stream be included here?</w:t>
              </w:r>
            </w:ins>
            <w:ins w:id="198" w:author="David Clunie" w:date="2016-05-21T12:48:00Z">
              <w:r w:rsidR="008031D8" w:rsidRPr="004D5F1A">
                <w:rPr>
                  <w:i/>
                </w:rPr>
                <w:t xml:space="preserve"> FIXED. </w:t>
              </w:r>
            </w:ins>
            <w:ins w:id="199" w:author="David Clunie" w:date="2016-05-21T12:56:00Z">
              <w:r w:rsidR="004D4AB6" w:rsidRPr="009B1D0A">
                <w:rPr>
                  <w:i/>
                </w:rPr>
                <w:t>Made reference to section 6.1.1.8.5 and added sentence for bulk data media types.</w:t>
              </w:r>
            </w:ins>
            <w:ins w:id="200" w:author="David Clunie" w:date="2016-05-21T12:59:00Z">
              <w:r w:rsidR="00623894" w:rsidRPr="009B1D0A">
                <w:rPr>
                  <w:i/>
                </w:rPr>
                <w:t xml:space="preserve"> Also added definitions for Bulk Data Media Type and DICOM Media Type</w:t>
              </w:r>
            </w:ins>
            <w:ins w:id="201" w:author="David Clunie" w:date="2016-05-21T12:56:00Z">
              <w:r w:rsidR="004D4AB6" w:rsidRPr="009B1D0A">
                <w:rPr>
                  <w:i/>
                </w:rPr>
                <w:t>]</w:t>
              </w:r>
            </w:ins>
          </w:p>
          <w:p w14:paraId="06D6725D" w14:textId="77777777" w:rsidR="00FD29BF" w:rsidRDefault="00FD29BF">
            <w:pPr>
              <w:rPr>
                <w:ins w:id="202" w:author="David Clunie" w:date="2016-05-21T13:58:00Z"/>
                <w:i/>
              </w:rPr>
            </w:pPr>
            <w:ins w:id="203" w:author="David Clunie" w:date="2016-05-21T12:57:00Z">
              <w:r>
                <w:rPr>
                  <w:i/>
                </w:rPr>
                <w:t>[Comment: McKesson:</w:t>
              </w:r>
            </w:ins>
            <w:ins w:id="204" w:author="David Clunie" w:date="2016-05-21T13:50:00Z">
              <w:r w:rsidR="005C76FF">
                <w:rPr>
                  <w:i/>
                </w:rPr>
                <w:t xml:space="preserve"> </w:t>
              </w:r>
            </w:ins>
            <w:ins w:id="205" w:author="David Clunie" w:date="2016-05-21T13:53:00Z">
              <w:r w:rsidR="00164B28" w:rsidRPr="00164B28">
                <w:rPr>
                  <w:i/>
                </w:rPr>
                <w:t xml:space="preserve">6.5.1.1 </w:t>
              </w:r>
              <w:r w:rsidR="00164B28">
                <w:rPr>
                  <w:i/>
                </w:rPr>
                <w:t>I</w:t>
              </w:r>
              <w:r w:rsidR="00164B28" w:rsidRPr="005C76FF">
                <w:rPr>
                  <w:i/>
                </w:rPr>
                <w:t>f you change to “[dcm-parameters]” there is no longer a “transfer-syntax” to refer to. (Also at 6.5.2.1 and at 6.5.3.1</w:t>
              </w:r>
            </w:ins>
            <w:ins w:id="206" w:author="David Clunie" w:date="2016-05-21T13:58:00Z">
              <w:r w:rsidR="00092D65">
                <w:rPr>
                  <w:i/>
                </w:rPr>
                <w:t>). FIXED. By adding "</w:t>
              </w:r>
              <w:r w:rsidR="00092D65">
                <w:t xml:space="preserve"> </w:t>
              </w:r>
              <w:r w:rsidR="00092D65" w:rsidRPr="00092D65">
                <w:rPr>
                  <w:i/>
                </w:rPr>
                <w:t>in the dcm-parameters</w:t>
              </w:r>
              <w:r w:rsidR="00092D65">
                <w:rPr>
                  <w:i/>
                </w:rPr>
                <w:t>"</w:t>
              </w:r>
            </w:ins>
            <w:ins w:id="207" w:author="David Clunie" w:date="2016-05-21T13:53:00Z">
              <w:r w:rsidR="00164B28" w:rsidRPr="005C76FF">
                <w:rPr>
                  <w:i/>
                </w:rPr>
                <w:t>.</w:t>
              </w:r>
            </w:ins>
            <w:ins w:id="208" w:author="David Clunie" w:date="2016-05-21T13:58:00Z">
              <w:r w:rsidR="00092D65">
                <w:rPr>
                  <w:i/>
                </w:rPr>
                <w:t>]</w:t>
              </w:r>
            </w:ins>
          </w:p>
          <w:p w14:paraId="6BEE1DE5" w14:textId="7C9E9DAB" w:rsidR="00092D65" w:rsidRDefault="00BE395D">
            <w:pPr>
              <w:rPr>
                <w:ins w:id="209" w:author="David Clunie" w:date="2016-05-21T14:03:00Z"/>
                <w:i/>
              </w:rPr>
            </w:pPr>
            <w:ins w:id="210" w:author="David Clunie" w:date="2016-05-21T13:58:00Z">
              <w:r>
                <w:rPr>
                  <w:i/>
                </w:rPr>
                <w:t xml:space="preserve">[Comment: McKesson: </w:t>
              </w:r>
              <w:r w:rsidRPr="00BE395D">
                <w:rPr>
                  <w:i/>
                </w:rPr>
                <w:t>6.5.1.1: The rendered media types in table 6.1.1.8-3b are not permitted according to 6.5. (Also at 6.5.2.1, at 6.5.4.1, at 6.5.5.1, at 6.6.)</w:t>
              </w:r>
            </w:ins>
            <w:ins w:id="211" w:author="David Clunie" w:date="2016-05-21T14:00:00Z">
              <w:r w:rsidR="00FD5FD6">
                <w:rPr>
                  <w:i/>
                </w:rPr>
                <w:t xml:space="preserve">. </w:t>
              </w:r>
              <w:r w:rsidR="00912165">
                <w:rPr>
                  <w:i/>
                </w:rPr>
                <w:t>NO CHANGE</w:t>
              </w:r>
              <w:r w:rsidR="00FD5FD6">
                <w:rPr>
                  <w:i/>
                </w:rPr>
                <w:t>. The text in 6.5 has been amended to recognize these for bulk data</w:t>
              </w:r>
            </w:ins>
            <w:ins w:id="212" w:author="David Clunie" w:date="2016-05-21T14:01:00Z">
              <w:r w:rsidR="00907C46">
                <w:rPr>
                  <w:i/>
                </w:rPr>
                <w:t xml:space="preserve"> in response to another comment.</w:t>
              </w:r>
            </w:ins>
            <w:ins w:id="213" w:author="David Clunie" w:date="2016-05-21T14:00:00Z">
              <w:r w:rsidR="00FD5FD6">
                <w:rPr>
                  <w:i/>
                </w:rPr>
                <w:t>]</w:t>
              </w:r>
            </w:ins>
          </w:p>
          <w:p w14:paraId="28FDB84E" w14:textId="77777777" w:rsidR="00AB35F5" w:rsidRDefault="004370D7">
            <w:pPr>
              <w:rPr>
                <w:ins w:id="214" w:author="David Clunie" w:date="2016-05-21T14:07:00Z"/>
                <w:i/>
              </w:rPr>
            </w:pPr>
            <w:ins w:id="215" w:author="David Clunie" w:date="2016-05-21T14:07:00Z">
              <w:r>
                <w:rPr>
                  <w:i/>
                </w:rPr>
                <w:t>[</w:t>
              </w:r>
            </w:ins>
            <w:ins w:id="216" w:author="David Clunie" w:date="2016-05-21T14:03:00Z">
              <w:r w:rsidR="00AB35F5">
                <w:rPr>
                  <w:i/>
                </w:rPr>
                <w:t xml:space="preserve">Comment: McKesson: </w:t>
              </w:r>
              <w:r w:rsidR="00AB35F5" w:rsidRPr="00AB35F5">
                <w:rPr>
                  <w:i/>
                </w:rPr>
                <w:t>Several references to table 6.1.1.8-2 throughout indicate that is contains media types and transfer syntaxes. The current table only contains transfer syntaxes. Either change the references to indicate that the table only contains TS, or add references to the appropriate tables containing media types</w:t>
              </w:r>
              <w:r w:rsidR="00AB35F5">
                <w:rPr>
                  <w:i/>
                </w:rPr>
                <w:t xml:space="preserve">. </w:t>
              </w:r>
            </w:ins>
            <w:ins w:id="217" w:author="David Clunie" w:date="2016-05-21T14:07:00Z">
              <w:r w:rsidR="000A3745">
                <w:rPr>
                  <w:i/>
                </w:rPr>
                <w:t>FIXED. In all references clarified that this is for the application/dicom media type and that the table specifies transfer syntaxes.</w:t>
              </w:r>
            </w:ins>
            <w:ins w:id="218" w:author="David Clunie" w:date="2016-05-21T14:03:00Z">
              <w:r w:rsidR="00AB35F5">
                <w:rPr>
                  <w:i/>
                </w:rPr>
                <w:t>]</w:t>
              </w:r>
            </w:ins>
          </w:p>
          <w:p w14:paraId="28944135" w14:textId="77777777" w:rsidR="004370D7" w:rsidRDefault="004370D7">
            <w:pPr>
              <w:rPr>
                <w:ins w:id="219" w:author="David Clunie" w:date="2016-05-21T14:14:00Z"/>
                <w:i/>
              </w:rPr>
            </w:pPr>
            <w:ins w:id="220" w:author="David Clunie" w:date="2016-05-21T14:08:00Z">
              <w:r>
                <w:rPr>
                  <w:i/>
                </w:rPr>
                <w:lastRenderedPageBreak/>
                <w:t xml:space="preserve">[Comment: McKesson: </w:t>
              </w:r>
            </w:ins>
            <w:ins w:id="221" w:author="David Clunie" w:date="2016-05-21T14:10:00Z">
              <w:r w:rsidR="006E7AD9" w:rsidRPr="006E7AD9">
                <w:rPr>
                  <w:i/>
                </w:rPr>
                <w:t>6.5.5.1: Definition of server behavior doesn’t really belong in request definition. Suggest moving to response</w:t>
              </w:r>
            </w:ins>
            <w:ins w:id="222" w:author="David Clunie" w:date="2016-05-21T14:14:00Z">
              <w:r w:rsidR="00930124">
                <w:rPr>
                  <w:i/>
                </w:rPr>
                <w:t>. AGREED. Moved.]</w:t>
              </w:r>
            </w:ins>
          </w:p>
          <w:p w14:paraId="5A9662EC" w14:textId="77777777" w:rsidR="00930124" w:rsidRDefault="00FF4887">
            <w:pPr>
              <w:rPr>
                <w:ins w:id="223" w:author="David Clunie" w:date="2016-05-21T12:43:00Z"/>
                <w:i/>
              </w:rPr>
            </w:pPr>
            <w:ins w:id="224" w:author="David Clunie" w:date="2016-05-21T14:15:00Z">
              <w:r>
                <w:rPr>
                  <w:i/>
                </w:rPr>
                <w:t xml:space="preserve">[Comment: McKesson: </w:t>
              </w:r>
              <w:r w:rsidRPr="00FF4887">
                <w:rPr>
                  <w:i/>
                </w:rPr>
                <w:t xml:space="preserve">6.5.6.1 “All WADO-RS providers shall support this media type.”: This statement is redundant with table 6.1.1.8-1b, and inconsistent with the presentation of other WADO-RS services. Suggest removing. Also the statements for dicom+xml and dicom+json are slightly different; if kept, they should be aligned. </w:t>
              </w:r>
            </w:ins>
            <w:ins w:id="225" w:author="David Clunie" w:date="2016-05-21T14:18:00Z">
              <w:r w:rsidR="00542FA8">
                <w:rPr>
                  <w:i/>
                </w:rPr>
                <w:t>REJECTED. Important enough not to bury in the table, but a cross reference to the table is added.</w:t>
              </w:r>
            </w:ins>
            <w:ins w:id="226" w:author="David Clunie" w:date="2016-05-21T14:19:00Z">
              <w:r w:rsidR="00E8541E">
                <w:rPr>
                  <w:i/>
                </w:rPr>
                <w:t xml:space="preserve"> Made text consistent between xml and json. Ch</w:t>
              </w:r>
              <w:r w:rsidR="00163143">
                <w:rPr>
                  <w:i/>
                </w:rPr>
                <w:t>anged provider to origin server for both.</w:t>
              </w:r>
            </w:ins>
            <w:ins w:id="227" w:author="David Clunie" w:date="2016-05-21T14:18:00Z">
              <w:r w:rsidR="00542FA8">
                <w:rPr>
                  <w:i/>
                </w:rPr>
                <w:t>]</w:t>
              </w:r>
            </w:ins>
          </w:p>
          <w:p w14:paraId="565DDB50" w14:textId="77777777" w:rsidR="00261200" w:rsidRPr="009B1D0A" w:rsidRDefault="0050020A">
            <w:pPr>
              <w:rPr>
                <w:ins w:id="228" w:author="David Clunie" w:date="2016-05-21T14:22:00Z"/>
                <w:i/>
              </w:rPr>
            </w:pPr>
            <w:ins w:id="229" w:author="David Clunie" w:date="2016-05-21T14:20:00Z">
              <w:r>
                <w:rPr>
                  <w:i/>
                </w:rPr>
                <w:t xml:space="preserve">[Comment: McKesson: </w:t>
              </w:r>
              <w:r w:rsidRPr="00FF4887">
                <w:rPr>
                  <w:i/>
                </w:rPr>
                <w:t>6.5.6.1</w:t>
              </w:r>
              <w:r>
                <w:rPr>
                  <w:i/>
                </w:rPr>
                <w:t xml:space="preserve"> </w:t>
              </w:r>
              <w:r w:rsidRPr="00FF4887">
                <w:rPr>
                  <w:i/>
                </w:rPr>
                <w:t>Is it intentional that multipart is used for xml, but not for json?</w:t>
              </w:r>
              <w:r>
                <w:rPr>
                  <w:i/>
                </w:rPr>
                <w:t xml:space="preserve"> NO CHANGE. Yes, apparently WG 27 </w:t>
              </w:r>
            </w:ins>
            <w:ins w:id="230" w:author="David Clunie" w:date="2016-05-21T14:22:00Z">
              <w:r w:rsidR="00E2583F">
                <w:rPr>
                  <w:i/>
                </w:rPr>
                <w:t xml:space="preserve">in its wisdom </w:t>
              </w:r>
            </w:ins>
            <w:ins w:id="231" w:author="David Clunie" w:date="2016-05-21T14:20:00Z">
              <w:r>
                <w:rPr>
                  <w:i/>
                </w:rPr>
                <w:t>decided this</w:t>
              </w:r>
            </w:ins>
            <w:ins w:id="232" w:author="David Clunie" w:date="2016-05-21T14:21:00Z">
              <w:r w:rsidR="00E2715B">
                <w:rPr>
                  <w:i/>
                </w:rPr>
                <w:t>; not changed by this CP</w:t>
              </w:r>
            </w:ins>
            <w:ins w:id="233" w:author="David Clunie" w:date="2016-05-21T14:20:00Z">
              <w:r>
                <w:rPr>
                  <w:i/>
                </w:rPr>
                <w:t>.</w:t>
              </w:r>
            </w:ins>
            <w:ins w:id="234" w:author="David Clunie" w:date="2016-05-21T14:21:00Z">
              <w:r w:rsidR="00E2583F">
                <w:rPr>
                  <w:i/>
                </w:rPr>
                <w:t xml:space="preserve"> See </w:t>
              </w:r>
            </w:ins>
            <w:ins w:id="235" w:author="David Clunie" w:date="2016-05-21T14:22:00Z">
              <w:r w:rsidR="00E2583F" w:rsidRPr="00E2583F">
                <w:rPr>
                  <w:i/>
                </w:rPr>
                <w:t>F</w:t>
              </w:r>
              <w:r w:rsidR="00E2583F">
                <w:rPr>
                  <w:i/>
                </w:rPr>
                <w:t>.2.1 Multiple Results Structure "</w:t>
              </w:r>
              <w:r w:rsidR="00E2583F" w:rsidRPr="00E2583F">
                <w:rPr>
                  <w:i/>
                </w:rPr>
                <w:t xml:space="preserve">Multiple results returned in JSON are organized as a single top-level array of JSON objects. This differs from the Native DICOM Model, which returns multiple results as a multi-part collection of singular </w:t>
              </w:r>
              <w:r w:rsidR="00E2583F" w:rsidRPr="009B1D0A">
                <w:rPr>
                  <w:i/>
                </w:rPr>
                <w:t>XML documents."</w:t>
              </w:r>
            </w:ins>
            <w:ins w:id="236" w:author="David Clunie" w:date="2016-05-21T14:20:00Z">
              <w:r w:rsidRPr="009B1D0A">
                <w:rPr>
                  <w:i/>
                </w:rPr>
                <w:t>]</w:t>
              </w:r>
            </w:ins>
          </w:p>
          <w:p w14:paraId="69B37542" w14:textId="6C139ED5" w:rsidR="0092232C" w:rsidRPr="009B1D0A" w:rsidRDefault="0092232C">
            <w:pPr>
              <w:rPr>
                <w:ins w:id="237" w:author="David Clunie" w:date="2016-05-21T14:23:00Z"/>
                <w:i/>
              </w:rPr>
            </w:pPr>
            <w:ins w:id="238" w:author="David Clunie" w:date="2016-05-21T14:22:00Z">
              <w:r w:rsidRPr="004D5F1A">
                <w:rPr>
                  <w:i/>
                </w:rPr>
                <w:t xml:space="preserve">[Comment: McKesson: </w:t>
              </w:r>
            </w:ins>
            <w:ins w:id="239" w:author="David Clunie" w:date="2016-05-21T14:23:00Z">
              <w:r w:rsidRPr="004D5F1A">
                <w:rPr>
                  <w:i/>
                </w:rPr>
                <w:t>On all responses (6.5.1.2, 6.5.2.2, …) it is indicated that dcm-parameters may be included. That would allow multiple transfer syntaxes and multiple character sets to be specified, but it only makes sense for each response (or each part of a response) to specify at most one character set and one transfer syntax. A token that doesn’t al</w:t>
              </w:r>
              <w:r w:rsidRPr="009B1D0A">
                <w:rPr>
                  <w:i/>
                </w:rPr>
                <w:t xml:space="preserve">low repeats should be used instead. </w:t>
              </w:r>
            </w:ins>
            <w:ins w:id="240" w:author="James Philbin" w:date="2016-05-25T13:05:00Z">
              <w:r w:rsidR="00B22EB1" w:rsidRPr="009B1D0A">
                <w:rPr>
                  <w:i/>
                </w:rPr>
                <w:t>FIXED.  Added section 6.1.</w:t>
              </w:r>
              <w:r w:rsidR="005F6465" w:rsidRPr="009B1D0A">
                <w:rPr>
                  <w:i/>
                </w:rPr>
                <w:t>3</w:t>
              </w:r>
            </w:ins>
            <w:ins w:id="241" w:author="David Clunie" w:date="2016-05-21T14:23:00Z">
              <w:r w:rsidRPr="009B1D0A">
                <w:rPr>
                  <w:i/>
                </w:rPr>
                <w:t>]</w:t>
              </w:r>
            </w:ins>
          </w:p>
          <w:p w14:paraId="24A66614" w14:textId="47C13901" w:rsidR="0092232C" w:rsidRDefault="00D65DB8">
            <w:pPr>
              <w:rPr>
                <w:ins w:id="242" w:author="David Clunie" w:date="2016-05-21T14:21:00Z"/>
                <w:i/>
              </w:rPr>
            </w:pPr>
            <w:ins w:id="243" w:author="David Clunie" w:date="2016-05-21T14:23:00Z">
              <w:r w:rsidRPr="009B1D0A">
                <w:rPr>
                  <w:i/>
                </w:rPr>
                <w:t xml:space="preserve">[Comment: McKesson: </w:t>
              </w:r>
              <w:r w:rsidR="00BB18DE" w:rsidRPr="009B1D0A">
                <w:rPr>
                  <w:i/>
                </w:rPr>
                <w:t>6.5.6.2.2</w:t>
              </w:r>
              <w:r w:rsidRPr="009B1D0A">
                <w:rPr>
                  <w:i/>
                </w:rPr>
                <w:t xml:space="preserve"> “[transfer-syntax-uid][charset]”: this doesn’t generate the correct header. Use [ts-uid-parameter] instead; there is no appropriate token defined for a single repetition of a charset parameter. (Getting more pedantic, do we intend to require TS to come before charset?).</w:t>
              </w:r>
            </w:ins>
            <w:ins w:id="244" w:author="David Clunie" w:date="2016-05-21T14:24:00Z">
              <w:r w:rsidRPr="009B1D0A">
                <w:rPr>
                  <w:i/>
                </w:rPr>
                <w:t xml:space="preserve"> </w:t>
              </w:r>
            </w:ins>
            <w:ins w:id="245" w:author="James Philbin" w:date="2016-05-25T13:18:00Z">
              <w:r w:rsidR="005F6465" w:rsidRPr="009B1D0A">
                <w:rPr>
                  <w:i/>
                </w:rPr>
                <w:t>FIXED. Replaced with [dcm-parameters]</w:t>
              </w:r>
            </w:ins>
            <w:ins w:id="246" w:author="David Clunie" w:date="2016-05-21T14:24:00Z">
              <w:r w:rsidRPr="009B1D0A">
                <w:rPr>
                  <w:i/>
                </w:rPr>
                <w:t>]</w:t>
              </w:r>
            </w:ins>
          </w:p>
          <w:p w14:paraId="1EA6E5D5" w14:textId="77777777" w:rsidR="00E2715B" w:rsidRDefault="00C64ACB">
            <w:pPr>
              <w:rPr>
                <w:ins w:id="247" w:author="David Clunie" w:date="2016-05-21T14:26:00Z"/>
                <w:i/>
              </w:rPr>
            </w:pPr>
            <w:ins w:id="248" w:author="David Clunie" w:date="2016-05-21T14:24:00Z">
              <w:r>
                <w:rPr>
                  <w:i/>
                </w:rPr>
                <w:t xml:space="preserve">[Comment: McKesson: </w:t>
              </w:r>
              <w:r w:rsidR="00437185">
                <w:rPr>
                  <w:i/>
                </w:rPr>
                <w:t>6</w:t>
              </w:r>
              <w:r w:rsidR="00437185" w:rsidRPr="00437185">
                <w:rPr>
                  <w:i/>
                </w:rPr>
                <w:t>.5.6.2.2 “Where {TransferSyntaxUID} …inline binary data in the XML metadata.”: {TransferSyntaxUID} is being removed from the previous line, so we can’t reference it here. Also the JSON response doesn’t contain XML.</w:t>
              </w:r>
            </w:ins>
            <w:ins w:id="249" w:author="David Clunie" w:date="2016-05-21T14:26:00Z">
              <w:r w:rsidR="00F910ED">
                <w:rPr>
                  <w:i/>
                </w:rPr>
                <w:t xml:space="preserve"> FIXED.]</w:t>
              </w:r>
            </w:ins>
          </w:p>
          <w:p w14:paraId="03CBEAAF" w14:textId="77777777" w:rsidR="00F910ED" w:rsidRDefault="000F0FDA">
            <w:pPr>
              <w:rPr>
                <w:ins w:id="250" w:author="David Clunie" w:date="2016-05-21T14:31:00Z"/>
                <w:i/>
              </w:rPr>
            </w:pPr>
            <w:ins w:id="251" w:author="David Clunie" w:date="2016-05-21T14:26:00Z">
              <w:r>
                <w:rPr>
                  <w:i/>
                </w:rPr>
                <w:t xml:space="preserve">[Comment: McKesson: </w:t>
              </w:r>
            </w:ins>
            <w:ins w:id="252" w:author="David Clunie" w:date="2016-05-21T14:28:00Z">
              <w:r w:rsidR="00F42FC1" w:rsidRPr="00F42FC1">
                <w:rPr>
                  <w:i/>
                </w:rPr>
                <w:t>6.6: Align JSON and XML text. Also, is it an “XML (JSON) request message”  or a “request message part containing XML” (is it the whole message or a part)?</w:t>
              </w:r>
            </w:ins>
            <w:ins w:id="253" w:author="David Clunie" w:date="2016-05-21T14:30:00Z">
              <w:r w:rsidR="00A64FF5">
                <w:rPr>
                  <w:i/>
                </w:rPr>
                <w:t xml:space="preserve"> FIXED. Allowing for difference between multiple XML message parts in on XML request message versus one JSON request message that has a single part that is an array.]</w:t>
              </w:r>
            </w:ins>
          </w:p>
          <w:p w14:paraId="40F6E7EF" w14:textId="77777777" w:rsidR="00A64FF5" w:rsidRDefault="00A64FF5">
            <w:pPr>
              <w:rPr>
                <w:ins w:id="254" w:author="David Clunie" w:date="2016-05-21T14:34:00Z"/>
                <w:i/>
              </w:rPr>
            </w:pPr>
            <w:ins w:id="255" w:author="David Clunie" w:date="2016-05-21T14:31:00Z">
              <w:r>
                <w:rPr>
                  <w:i/>
                </w:rPr>
                <w:t>[Comment: McKesson:</w:t>
              </w:r>
              <w:r w:rsidR="0067546B">
                <w:rPr>
                  <w:i/>
                </w:rPr>
                <w:t xml:space="preserve"> </w:t>
              </w:r>
              <w:r w:rsidR="00EB28EA">
                <w:rPr>
                  <w:i/>
                </w:rPr>
                <w:t>6.6</w:t>
              </w:r>
              <w:r w:rsidR="0067546B" w:rsidRPr="0067546B">
                <w:rPr>
                  <w:i/>
                </w:rPr>
                <w:t xml:space="preserve"> “disambiguate the request”: Confirm that this is actually still true.  I think the specification of default TS for each media type means that this no longer applies (see l.122). Remove this sentence</w:t>
              </w:r>
            </w:ins>
            <w:ins w:id="256" w:author="David Clunie" w:date="2016-05-21T14:33:00Z">
              <w:r w:rsidR="0067546B">
                <w:rPr>
                  <w:i/>
                </w:rPr>
                <w:t xml:space="preserve">. REJECTED. It is still true since there are 1:n Media Type: Transfer Syntax permutations, e.g., image/jp2 may be </w:t>
              </w:r>
            </w:ins>
            <w:ins w:id="257" w:author="David Clunie" w:date="2016-05-21T14:34:00Z">
              <w:r w:rsidR="0067546B">
                <w:rPr>
                  <w:i/>
                </w:rPr>
                <w:t>.90 or .91.</w:t>
              </w:r>
              <w:r w:rsidR="003678CB">
                <w:rPr>
                  <w:i/>
                </w:rPr>
                <w:t xml:space="preserve"> Reworded for clarity.</w:t>
              </w:r>
              <w:r w:rsidR="0067546B">
                <w:rPr>
                  <w:i/>
                </w:rPr>
                <w:t>]</w:t>
              </w:r>
            </w:ins>
          </w:p>
          <w:p w14:paraId="5B2C83AE" w14:textId="77777777" w:rsidR="000C49EF" w:rsidRDefault="003678CB">
            <w:pPr>
              <w:rPr>
                <w:ins w:id="258" w:author="David Clunie" w:date="2016-05-21T14:36:00Z"/>
                <w:i/>
              </w:rPr>
            </w:pPr>
            <w:ins w:id="259" w:author="David Clunie" w:date="2016-05-21T14:34:00Z">
              <w:r>
                <w:rPr>
                  <w:i/>
                </w:rPr>
                <w:t>[Comment: McKesson:</w:t>
              </w:r>
            </w:ins>
            <w:ins w:id="260" w:author="David Clunie" w:date="2016-05-21T14:35:00Z">
              <w:r w:rsidR="006B6BBB">
                <w:rPr>
                  <w:i/>
                </w:rPr>
                <w:t xml:space="preserve"> </w:t>
              </w:r>
            </w:ins>
            <w:ins w:id="261" w:author="David Clunie" w:date="2016-05-21T14:36:00Z">
              <w:r w:rsidR="006B6BBB" w:rsidRPr="006B6BBB">
                <w:rPr>
                  <w:i/>
                </w:rPr>
                <w:t>6.6.1.1: Change “must accept” to “shall accept” throughout</w:t>
              </w:r>
              <w:r w:rsidR="006B6BBB">
                <w:rPr>
                  <w:i/>
                </w:rPr>
                <w:t>. FIXED.]</w:t>
              </w:r>
            </w:ins>
          </w:p>
          <w:p w14:paraId="55C48B78" w14:textId="77777777" w:rsidR="006B6BBB" w:rsidRDefault="00EB28EA">
            <w:pPr>
              <w:rPr>
                <w:ins w:id="262" w:author="David Clunie" w:date="2016-05-21T14:39:00Z"/>
                <w:i/>
              </w:rPr>
            </w:pPr>
            <w:ins w:id="263" w:author="David Clunie" w:date="2016-05-21T14:36:00Z">
              <w:r>
                <w:rPr>
                  <w:i/>
                </w:rPr>
                <w:t xml:space="preserve">[Comment: McKesson: </w:t>
              </w:r>
            </w:ins>
            <w:ins w:id="264" w:author="David Clunie" w:date="2016-05-21T14:37:00Z">
              <w:r w:rsidRPr="00EB28EA">
                <w:rPr>
                  <w:i/>
                </w:rPr>
                <w:t>6.7.1.1: Add appendix F reference.</w:t>
              </w:r>
            </w:ins>
            <w:ins w:id="265" w:author="David Clunie" w:date="2016-05-21T14:39:00Z">
              <w:r w:rsidR="009576BB">
                <w:rPr>
                  <w:i/>
                </w:rPr>
                <w:t xml:space="preserve"> FIXED.]</w:t>
              </w:r>
            </w:ins>
          </w:p>
          <w:p w14:paraId="7E124D32" w14:textId="77777777" w:rsidR="00FA2215" w:rsidRDefault="009576BB">
            <w:pPr>
              <w:keepNext/>
              <w:tabs>
                <w:tab w:val="left" w:pos="1440"/>
              </w:tabs>
              <w:spacing w:before="240"/>
              <w:outlineLvl w:val="6"/>
              <w:rPr>
                <w:ins w:id="266" w:author="David Clunie" w:date="2016-05-26T09:42:00Z"/>
                <w:i/>
              </w:rPr>
            </w:pPr>
            <w:ins w:id="267" w:author="David Clunie" w:date="2016-05-21T14:39:00Z">
              <w:r>
                <w:rPr>
                  <w:i/>
                </w:rPr>
                <w:t xml:space="preserve">[Comment: McKesson: </w:t>
              </w:r>
              <w:r w:rsidRPr="009576BB">
                <w:rPr>
                  <w:i/>
                </w:rPr>
                <w:t>The style of referencing PS 3.10 files, PS 3.19 XML, and Appendix F JSON throughout this document varies.  The name of the format and the style of the reference to the definition should be standardized throughout</w:t>
              </w:r>
              <w:r>
                <w:rPr>
                  <w:i/>
                </w:rPr>
                <w:t>. REJECTED. Defer to re</w:t>
              </w:r>
            </w:ins>
            <w:ins w:id="268" w:author="David Clunie" w:date="2016-05-21T14:40:00Z">
              <w:r>
                <w:rPr>
                  <w:i/>
                </w:rPr>
                <w:t>-</w:t>
              </w:r>
            </w:ins>
            <w:ins w:id="269" w:author="David Clunie" w:date="2016-05-21T14:39:00Z">
              <w:r>
                <w:rPr>
                  <w:i/>
                </w:rPr>
                <w:t>documention effort.]</w:t>
              </w:r>
            </w:ins>
          </w:p>
          <w:p w14:paraId="70274B97" w14:textId="3347986A" w:rsidR="004D5F1A" w:rsidRPr="00524F1E" w:rsidRDefault="004D5F1A" w:rsidP="00111ACF">
            <w:pPr>
              <w:keepNext/>
              <w:tabs>
                <w:tab w:val="left" w:pos="1440"/>
              </w:tabs>
              <w:spacing w:before="240"/>
              <w:outlineLvl w:val="6"/>
              <w:rPr>
                <w:i/>
              </w:rPr>
            </w:pPr>
            <w:ins w:id="270" w:author="David Clunie" w:date="2016-05-26T09:42:00Z">
              <w:r>
                <w:rPr>
                  <w:i/>
                </w:rPr>
                <w:t xml:space="preserve">[Comment. Gunter </w:t>
              </w:r>
            </w:ins>
            <w:ins w:id="271" w:author="David Clunie" w:date="2016-05-26T09:43:00Z">
              <w:r w:rsidRPr="004D5F1A">
                <w:rPr>
                  <w:i/>
                </w:rPr>
                <w:t>Zeilinger</w:t>
              </w:r>
              <w:r>
                <w:rPr>
                  <w:i/>
                </w:rPr>
                <w:t xml:space="preserve">: </w:t>
              </w:r>
              <w:r w:rsidRPr="004D5F1A">
                <w:rPr>
                  <w:i/>
                </w:rPr>
                <w:t>6.1.1.8.1.2 Transfer Syntax Parameters</w:t>
              </w:r>
              <w:r>
                <w:rPr>
                  <w:i/>
                </w:rPr>
                <w:t xml:space="preserve">: </w:t>
              </w:r>
            </w:ins>
            <w:ins w:id="272" w:author="David Clunie" w:date="2016-05-26T09:44:00Z">
              <w:r>
                <w:rPr>
                  <w:i/>
                </w:rPr>
                <w:t xml:space="preserve">violates </w:t>
              </w:r>
            </w:ins>
            <w:ins w:id="273" w:author="David Clunie" w:date="2016-05-26T09:43:00Z">
              <w:r w:rsidRPr="004D5F1A">
                <w:rPr>
                  <w:i/>
                </w:rPr>
                <w:t>RFC 6838</w:t>
              </w:r>
              <w:r>
                <w:rPr>
                  <w:i/>
                </w:rPr>
                <w:t xml:space="preserve"> </w:t>
              </w:r>
            </w:ins>
            <w:ins w:id="274" w:author="David Clunie" w:date="2016-05-26T09:44:00Z">
              <w:r>
                <w:rPr>
                  <w:i/>
                </w:rPr>
                <w:t>M</w:t>
              </w:r>
              <w:r w:rsidRPr="004D5F1A">
                <w:rPr>
                  <w:i/>
                </w:rPr>
                <w:t>edia Type</w:t>
              </w:r>
              <w:r>
                <w:rPr>
                  <w:i/>
                </w:rPr>
                <w:t xml:space="preserve"> </w:t>
              </w:r>
              <w:r w:rsidRPr="004D5F1A">
                <w:rPr>
                  <w:i/>
                </w:rPr>
                <w:t>Specifications and Registration Procedures</w:t>
              </w:r>
              <w:r>
                <w:rPr>
                  <w:i/>
                </w:rPr>
                <w:t>, which states "</w:t>
              </w:r>
              <w:r w:rsidR="002F383F">
                <w:t xml:space="preserve"> </w:t>
              </w:r>
              <w:r w:rsidR="002F383F" w:rsidRPr="002F383F">
                <w:rPr>
                  <w:i/>
                </w:rPr>
                <w:t>4.3. Parameter Requirements</w:t>
              </w:r>
              <w:r w:rsidR="002F383F">
                <w:rPr>
                  <w:i/>
                </w:rPr>
                <w:t xml:space="preserve"> ... </w:t>
              </w:r>
              <w:r w:rsidR="002F383F" w:rsidRPr="002F383F">
                <w:rPr>
                  <w:i/>
                </w:rPr>
                <w:t>It is an error</w:t>
              </w:r>
              <w:r w:rsidR="002F383F">
                <w:rPr>
                  <w:i/>
                </w:rPr>
                <w:t xml:space="preserve"> for a specific parameter to be </w:t>
              </w:r>
              <w:r w:rsidR="002F383F" w:rsidRPr="002F383F">
                <w:rPr>
                  <w:i/>
                </w:rPr>
                <w:t>specified more than once</w:t>
              </w:r>
              <w:r w:rsidR="002F383F">
                <w:rPr>
                  <w:i/>
                </w:rPr>
                <w:t xml:space="preserve">". </w:t>
              </w:r>
            </w:ins>
            <w:ins w:id="275" w:author="David Clunie" w:date="2016-05-26T09:45:00Z">
              <w:r w:rsidR="004D2CBE">
                <w:rPr>
                  <w:i/>
                </w:rPr>
                <w:t>Some implementations require a unique map indexed by parameter name (e.g., J</w:t>
              </w:r>
              <w:r w:rsidR="004D2CBE" w:rsidRPr="004D2CBE">
                <w:rPr>
                  <w:i/>
                </w:rPr>
                <w:t>ava EE JAX-RS MediaType.getParameters()</w:t>
              </w:r>
            </w:ins>
            <w:ins w:id="276" w:author="David Clunie" w:date="2016-05-26T09:44:00Z">
              <w:r w:rsidR="004D2CBE">
                <w:rPr>
                  <w:i/>
                </w:rPr>
                <w:t xml:space="preserve">). </w:t>
              </w:r>
            </w:ins>
            <w:ins w:id="277" w:author="David Clunie" w:date="2016-05-26T09:45:00Z">
              <w:r w:rsidR="00111ACF">
                <w:rPr>
                  <w:i/>
                </w:rPr>
                <w:t xml:space="preserve">Suggest using </w:t>
              </w:r>
            </w:ins>
            <w:ins w:id="278" w:author="David Clunie" w:date="2016-05-26T09:46:00Z">
              <w:r w:rsidR="00111ACF" w:rsidRPr="00111ACF">
                <w:rPr>
                  <w:i/>
                </w:rPr>
                <w:t>multiple media types in the Accept field,</w:t>
              </w:r>
              <w:r w:rsidR="00111ACF">
                <w:rPr>
                  <w:i/>
                </w:rPr>
                <w:t xml:space="preserve"> abd </w:t>
              </w:r>
              <w:r w:rsidR="00111ACF" w:rsidRPr="00111ACF">
                <w:rPr>
                  <w:i/>
                </w:rPr>
                <w:t xml:space="preserve">using the q parameter to specify </w:t>
              </w:r>
              <w:r w:rsidR="00111ACF">
                <w:rPr>
                  <w:i/>
                </w:rPr>
                <w:t>the user agent's</w:t>
              </w:r>
              <w:r w:rsidR="00111ACF" w:rsidRPr="00111ACF">
                <w:rPr>
                  <w:i/>
                </w:rPr>
                <w:t xml:space="preserve"> preference</w:t>
              </w:r>
              <w:r w:rsidR="00111ACF">
                <w:rPr>
                  <w:i/>
                </w:rPr>
                <w:t>. FIXED.]</w:t>
              </w:r>
            </w:ins>
          </w:p>
        </w:tc>
      </w:tr>
      <w:tr w:rsidR="00DE1F69" w14:paraId="0738A1D8" w14:textId="77777777" w:rsidTr="00DF722E">
        <w:trPr>
          <w:cantSplit/>
        </w:trPr>
        <w:tc>
          <w:tcPr>
            <w:tcW w:w="9710" w:type="dxa"/>
            <w:tcBorders>
              <w:top w:val="single" w:sz="6" w:space="0" w:color="auto"/>
              <w:left w:val="single" w:sz="6" w:space="0" w:color="auto"/>
              <w:right w:val="single" w:sz="6" w:space="0" w:color="auto"/>
            </w:tcBorders>
          </w:tcPr>
          <w:p w14:paraId="4367FBEE" w14:textId="77777777" w:rsidR="00DE1F69" w:rsidRDefault="00DE1F69" w:rsidP="00DF722E">
            <w:pPr>
              <w:pStyle w:val="TableEntry"/>
              <w:spacing w:after="100"/>
            </w:pPr>
            <w:r>
              <w:lastRenderedPageBreak/>
              <w:t>Correction Wording:</w:t>
            </w:r>
          </w:p>
        </w:tc>
      </w:tr>
    </w:tbl>
    <w:p w14:paraId="22A5A0C8" w14:textId="77777777" w:rsidR="00B70830" w:rsidRDefault="00B70830" w:rsidP="00B70830">
      <w:pPr>
        <w:pStyle w:val="ListParagraph"/>
        <w:rPr>
          <w:ins w:id="279" w:author="David Clunie" w:date="2016-04-19T14:03:00Z"/>
          <w:b/>
        </w:rPr>
      </w:pPr>
    </w:p>
    <w:p w14:paraId="4715CCCE" w14:textId="77777777" w:rsidR="0039564F" w:rsidRDefault="0039564F" w:rsidP="0039564F">
      <w:pPr>
        <w:pBdr>
          <w:top w:val="single" w:sz="4" w:space="0" w:color="auto"/>
          <w:left w:val="single" w:sz="4" w:space="4" w:color="auto"/>
          <w:bottom w:val="single" w:sz="4" w:space="1" w:color="auto"/>
          <w:right w:val="single" w:sz="4" w:space="4" w:color="auto"/>
        </w:pBdr>
        <w:rPr>
          <w:ins w:id="280" w:author="David Clunie" w:date="2016-04-19T14:04:00Z"/>
          <w:i/>
        </w:rPr>
      </w:pPr>
      <w:ins w:id="281" w:author="David Clunie" w:date="2016-04-19T14:04:00Z">
        <w:r>
          <w:rPr>
            <w:i/>
          </w:rPr>
          <w:t xml:space="preserve">Amend PS3.18, </w:t>
        </w:r>
        <w:r w:rsidRPr="00B70830">
          <w:rPr>
            <w:i/>
          </w:rPr>
          <w:t xml:space="preserve">Section </w:t>
        </w:r>
        <w:r>
          <w:rPr>
            <w:i/>
          </w:rPr>
          <w:t>4 Terms and Definitions:</w:t>
        </w:r>
      </w:ins>
    </w:p>
    <w:p w14:paraId="2A5EE4DC" w14:textId="77777777" w:rsidR="0039564F" w:rsidRDefault="0039564F" w:rsidP="00B70830">
      <w:pPr>
        <w:pStyle w:val="ListParagraph"/>
        <w:rPr>
          <w:ins w:id="282" w:author="David Clunie" w:date="2016-04-19T14:03:00Z"/>
          <w:b/>
        </w:rPr>
      </w:pPr>
    </w:p>
    <w:p w14:paraId="157EA697" w14:textId="77777777" w:rsidR="0039564F" w:rsidRDefault="0039564F" w:rsidP="0039564F">
      <w:pPr>
        <w:spacing w:before="180"/>
        <w:jc w:val="both"/>
        <w:rPr>
          <w:ins w:id="283" w:author="David Clunie" w:date="2016-04-19T14:03:00Z"/>
        </w:rPr>
      </w:pPr>
      <w:bookmarkStart w:id="284" w:name="para_61a94d0d_7532_4890_942a_dfdf29f83c"/>
      <w:ins w:id="285" w:author="David Clunie" w:date="2016-04-19T14:03:00Z">
        <w:r>
          <w:rPr>
            <w:color w:val="000000"/>
            <w:sz w:val="18"/>
          </w:rPr>
          <w:t>For the purposes of this part of DICOM, the following terms and definitions apply.</w:t>
        </w:r>
      </w:ins>
    </w:p>
    <w:p w14:paraId="36C99A17" w14:textId="77777777" w:rsidR="0039564F" w:rsidRDefault="0039564F" w:rsidP="0039564F">
      <w:pPr>
        <w:tabs>
          <w:tab w:val="left" w:pos="2880"/>
        </w:tabs>
        <w:spacing w:before="180"/>
        <w:ind w:left="2880" w:hanging="2880"/>
        <w:rPr>
          <w:ins w:id="286" w:author="David Clunie" w:date="2016-04-19T14:03:00Z"/>
        </w:rPr>
      </w:pPr>
      <w:bookmarkStart w:id="287" w:name="idp140719890634320"/>
      <w:bookmarkStart w:id="288" w:name="para_50a5c0a7_9b46_4461_8aef_47b7c50a31"/>
      <w:bookmarkEnd w:id="284"/>
      <w:ins w:id="289" w:author="David Clunie" w:date="2016-04-19T14:03:00Z">
        <w:r>
          <w:rPr>
            <w:color w:val="000000"/>
            <w:sz w:val="18"/>
          </w:rPr>
          <w:t>BulkDataURI</w:t>
        </w:r>
        <w:bookmarkEnd w:id="287"/>
        <w:r>
          <w:rPr>
            <w:color w:val="000000"/>
            <w:sz w:val="18"/>
          </w:rPr>
          <w:tab/>
          <w:t>A Uniform Resource Identifier in accordance with RFC3986 that identifies an octet-stream representing the value of a DICOM attribute.</w:t>
        </w:r>
      </w:ins>
    </w:p>
    <w:p w14:paraId="6F2936C6" w14:textId="77777777" w:rsidR="0039564F" w:rsidRDefault="0039564F" w:rsidP="0039564F">
      <w:pPr>
        <w:keepNext/>
        <w:spacing w:before="180"/>
        <w:ind w:left="3240" w:right="360"/>
        <w:rPr>
          <w:ins w:id="290" w:author="David Clunie" w:date="2016-04-19T14:03:00Z"/>
        </w:rPr>
      </w:pPr>
      <w:bookmarkStart w:id="291" w:name="idp140719890635856"/>
      <w:bookmarkEnd w:id="288"/>
      <w:ins w:id="292" w:author="David Clunie" w:date="2016-04-19T14:03:00Z">
        <w:r>
          <w:rPr>
            <w:color w:val="000000"/>
            <w:sz w:val="18"/>
          </w:rPr>
          <w:lastRenderedPageBreak/>
          <w:t>Note</w:t>
        </w:r>
      </w:ins>
    </w:p>
    <w:p w14:paraId="1B2742A4" w14:textId="77777777" w:rsidR="0039564F" w:rsidRDefault="0039564F" w:rsidP="0039564F">
      <w:pPr>
        <w:spacing w:before="180"/>
        <w:ind w:left="3240" w:right="360"/>
        <w:rPr>
          <w:ins w:id="293" w:author="David Clunie" w:date="2016-04-19T14:03:00Z"/>
        </w:rPr>
      </w:pPr>
      <w:bookmarkStart w:id="294" w:name="para_fd2ed224_f2a1_4e16_b9c0_4533fc4b2d"/>
      <w:bookmarkEnd w:id="291"/>
      <w:ins w:id="295" w:author="David Clunie" w:date="2016-04-19T14:03:00Z">
        <w:r>
          <w:rPr>
            <w:color w:val="000000"/>
            <w:sz w:val="18"/>
          </w:rPr>
          <w:t xml:space="preserve">The octet-stream does not include the Attribute Tag, Value Representation, or Attribute Length. </w:t>
        </w:r>
        <w:r w:rsidRPr="0039564F">
          <w:rPr>
            <w:b/>
            <w:strike/>
            <w:color w:val="000000"/>
            <w:sz w:val="18"/>
            <w:rPrChange w:id="296" w:author="David Clunie" w:date="2016-04-19T14:05:00Z">
              <w:rPr>
                <w:color w:val="000000"/>
                <w:sz w:val="18"/>
              </w:rPr>
            </w:rPrChange>
          </w:rPr>
          <w:t xml:space="preserve">In </w:t>
        </w:r>
      </w:ins>
      <w:ins w:id="297" w:author="David Clunie" w:date="2016-04-19T14:05:00Z">
        <w:r w:rsidRPr="0039564F">
          <w:rPr>
            <w:b/>
            <w:color w:val="000000"/>
            <w:sz w:val="18"/>
            <w:u w:val="single"/>
            <w:rPrChange w:id="298" w:author="David Clunie" w:date="2016-04-19T14:05:00Z">
              <w:rPr>
                <w:color w:val="000000"/>
                <w:sz w:val="18"/>
              </w:rPr>
            </w:rPrChange>
          </w:rPr>
          <w:t>For the value of a frame of</w:t>
        </w:r>
        <w:r>
          <w:rPr>
            <w:color w:val="000000"/>
            <w:sz w:val="18"/>
          </w:rPr>
          <w:t xml:space="preserve"> </w:t>
        </w:r>
      </w:ins>
      <w:ins w:id="299" w:author="David Clunie" w:date="2016-04-19T14:03:00Z">
        <w:r>
          <w:rPr>
            <w:color w:val="000000"/>
            <w:sz w:val="18"/>
          </w:rPr>
          <w:t xml:space="preserve">a Pixel Data attribute </w:t>
        </w:r>
        <w:r w:rsidRPr="0039564F">
          <w:rPr>
            <w:b/>
            <w:strike/>
            <w:color w:val="000000"/>
            <w:sz w:val="18"/>
            <w:rPrChange w:id="300" w:author="David Clunie" w:date="2016-04-19T14:04:00Z">
              <w:rPr>
                <w:color w:val="000000"/>
                <w:sz w:val="18"/>
              </w:rPr>
            </w:rPrChange>
          </w:rPr>
          <w:t xml:space="preserve">under </w:t>
        </w:r>
      </w:ins>
      <w:ins w:id="301" w:author="David Clunie" w:date="2016-04-19T14:04:00Z">
        <w:r w:rsidRPr="0039564F">
          <w:rPr>
            <w:b/>
            <w:color w:val="000000"/>
            <w:sz w:val="18"/>
            <w:u w:val="single"/>
            <w:rPrChange w:id="302" w:author="David Clunie" w:date="2016-04-19T14:04:00Z">
              <w:rPr>
                <w:b/>
                <w:strike/>
                <w:color w:val="000000"/>
                <w:sz w:val="18"/>
              </w:rPr>
            </w:rPrChange>
          </w:rPr>
          <w:t xml:space="preserve">encoded in </w:t>
        </w:r>
      </w:ins>
      <w:ins w:id="303" w:author="David Clunie" w:date="2016-04-19T14:03:00Z">
        <w:r>
          <w:rPr>
            <w:color w:val="000000"/>
            <w:sz w:val="18"/>
          </w:rPr>
          <w:t xml:space="preserve">a compressed Transfer Syntax, it does </w:t>
        </w:r>
      </w:ins>
      <w:ins w:id="304" w:author="David Clunie" w:date="2016-04-19T14:05:00Z">
        <w:r w:rsidRPr="0039564F">
          <w:rPr>
            <w:b/>
            <w:color w:val="000000"/>
            <w:sz w:val="18"/>
            <w:u w:val="single"/>
            <w:rPrChange w:id="305" w:author="David Clunie" w:date="2016-04-19T14:05:00Z">
              <w:rPr>
                <w:color w:val="000000"/>
                <w:sz w:val="18"/>
              </w:rPr>
            </w:rPrChange>
          </w:rPr>
          <w:t>not</w:t>
        </w:r>
        <w:r>
          <w:rPr>
            <w:color w:val="000000"/>
            <w:sz w:val="18"/>
          </w:rPr>
          <w:t xml:space="preserve"> </w:t>
        </w:r>
      </w:ins>
      <w:ins w:id="306" w:author="David Clunie" w:date="2016-04-19T14:03:00Z">
        <w:r>
          <w:rPr>
            <w:color w:val="000000"/>
            <w:sz w:val="18"/>
          </w:rPr>
          <w:t>include the Basic Offset Table and Data Stream Fragment Item tags and lengths.</w:t>
        </w:r>
      </w:ins>
    </w:p>
    <w:p w14:paraId="4C345908" w14:textId="77777777" w:rsidR="00304B63" w:rsidRPr="00084818" w:rsidRDefault="00304B63" w:rsidP="00304B63">
      <w:pPr>
        <w:tabs>
          <w:tab w:val="left" w:pos="2880"/>
        </w:tabs>
        <w:spacing w:before="180"/>
        <w:ind w:left="2880" w:hanging="2880"/>
        <w:rPr>
          <w:ins w:id="307" w:author="David Clunie" w:date="2016-05-21T12:59:00Z"/>
          <w:b/>
          <w:u w:val="single"/>
        </w:rPr>
      </w:pPr>
      <w:bookmarkStart w:id="308" w:name="idp140719890656912"/>
      <w:bookmarkStart w:id="309" w:name="para_d53c5561_f8f3_4c70_bb0d_2bae5255bf"/>
      <w:bookmarkEnd w:id="294"/>
      <w:ins w:id="310" w:author="David Clunie" w:date="2016-05-21T12:59:00Z">
        <w:r>
          <w:rPr>
            <w:b/>
            <w:color w:val="000000"/>
            <w:sz w:val="18"/>
            <w:u w:val="single"/>
          </w:rPr>
          <w:t>Bulk Data</w:t>
        </w:r>
        <w:r w:rsidRPr="00084818">
          <w:rPr>
            <w:b/>
            <w:color w:val="000000"/>
            <w:sz w:val="18"/>
            <w:u w:val="single"/>
          </w:rPr>
          <w:t xml:space="preserve"> Media Type</w:t>
        </w:r>
        <w:bookmarkEnd w:id="308"/>
        <w:r w:rsidRPr="00084818">
          <w:rPr>
            <w:b/>
            <w:color w:val="000000"/>
            <w:sz w:val="18"/>
            <w:u w:val="single"/>
          </w:rPr>
          <w:tab/>
          <w:t xml:space="preserve">A media type in which </w:t>
        </w:r>
        <w:r>
          <w:rPr>
            <w:b/>
            <w:color w:val="000000"/>
            <w:sz w:val="18"/>
            <w:u w:val="single"/>
          </w:rPr>
          <w:t xml:space="preserve">bulk data (such as Pixel Data) extracted from </w:t>
        </w:r>
        <w:r w:rsidRPr="00084818">
          <w:rPr>
            <w:b/>
            <w:color w:val="000000"/>
            <w:sz w:val="18"/>
            <w:u w:val="single"/>
          </w:rPr>
          <w:t xml:space="preserve">DICOM instances </w:t>
        </w:r>
        <w:r>
          <w:rPr>
            <w:b/>
            <w:color w:val="000000"/>
            <w:sz w:val="18"/>
            <w:u w:val="single"/>
          </w:rPr>
          <w:t>is encoded</w:t>
        </w:r>
        <w:r w:rsidRPr="00084818">
          <w:rPr>
            <w:b/>
            <w:color w:val="000000"/>
            <w:sz w:val="18"/>
            <w:u w:val="single"/>
          </w:rPr>
          <w:t>.</w:t>
        </w:r>
        <w:r>
          <w:rPr>
            <w:b/>
            <w:color w:val="000000"/>
            <w:sz w:val="18"/>
            <w:u w:val="single"/>
          </w:rPr>
          <w:t xml:space="preserve"> See Section 6.1.1.8</w:t>
        </w:r>
        <w:r w:rsidRPr="00084818">
          <w:rPr>
            <w:b/>
            <w:color w:val="000000"/>
            <w:sz w:val="18"/>
            <w:u w:val="single"/>
          </w:rPr>
          <w:t>.</w:t>
        </w:r>
      </w:ins>
    </w:p>
    <w:bookmarkEnd w:id="309"/>
    <w:p w14:paraId="0F485E60" w14:textId="77777777" w:rsidR="00304B63" w:rsidRPr="00084818" w:rsidRDefault="00304B63" w:rsidP="00304B63">
      <w:pPr>
        <w:tabs>
          <w:tab w:val="left" w:pos="2880"/>
        </w:tabs>
        <w:spacing w:before="180"/>
        <w:ind w:left="2880" w:hanging="2880"/>
        <w:rPr>
          <w:ins w:id="311" w:author="David Clunie" w:date="2016-05-21T12:59:00Z"/>
          <w:b/>
          <w:u w:val="single"/>
        </w:rPr>
      </w:pPr>
      <w:ins w:id="312" w:author="David Clunie" w:date="2016-05-21T12:59:00Z">
        <w:r w:rsidRPr="00084818">
          <w:rPr>
            <w:b/>
            <w:color w:val="000000"/>
            <w:sz w:val="18"/>
            <w:u w:val="single"/>
          </w:rPr>
          <w:t>DICOM Media Type</w:t>
        </w:r>
        <w:r w:rsidRPr="00084818">
          <w:rPr>
            <w:b/>
            <w:color w:val="000000"/>
            <w:sz w:val="18"/>
            <w:u w:val="single"/>
          </w:rPr>
          <w:tab/>
          <w:t xml:space="preserve">A media type in which DICOM instances </w:t>
        </w:r>
        <w:r>
          <w:rPr>
            <w:b/>
            <w:color w:val="000000"/>
            <w:sz w:val="18"/>
            <w:u w:val="single"/>
          </w:rPr>
          <w:t>are encoded</w:t>
        </w:r>
        <w:r w:rsidRPr="00084818">
          <w:rPr>
            <w:b/>
            <w:color w:val="000000"/>
            <w:sz w:val="18"/>
            <w:u w:val="single"/>
          </w:rPr>
          <w:t>.</w:t>
        </w:r>
        <w:r>
          <w:rPr>
            <w:b/>
            <w:color w:val="000000"/>
            <w:sz w:val="18"/>
            <w:u w:val="single"/>
          </w:rPr>
          <w:t xml:space="preserve"> See Section 6.1.1.8</w:t>
        </w:r>
        <w:r w:rsidRPr="00084818">
          <w:rPr>
            <w:b/>
            <w:color w:val="000000"/>
            <w:sz w:val="18"/>
            <w:u w:val="single"/>
          </w:rPr>
          <w:t>.</w:t>
        </w:r>
      </w:ins>
    </w:p>
    <w:p w14:paraId="665953E0" w14:textId="77777777" w:rsidR="00B13256" w:rsidRDefault="00B13256" w:rsidP="00B13256">
      <w:pPr>
        <w:tabs>
          <w:tab w:val="left" w:pos="2880"/>
        </w:tabs>
        <w:spacing w:before="180"/>
        <w:ind w:left="2880" w:hanging="2880"/>
        <w:rPr>
          <w:ins w:id="313" w:author="David Clunie" w:date="2016-05-21T12:57:00Z"/>
        </w:rPr>
      </w:pPr>
      <w:ins w:id="314" w:author="David Clunie" w:date="2016-05-21T12:57:00Z">
        <w:r>
          <w:rPr>
            <w:color w:val="000000"/>
            <w:sz w:val="18"/>
          </w:rPr>
          <w:t>Rendered Media Type</w:t>
        </w:r>
        <w:r>
          <w:rPr>
            <w:color w:val="000000"/>
            <w:sz w:val="18"/>
          </w:rPr>
          <w:tab/>
          <w:t xml:space="preserve">A non-DICOM media type into which DICOM instances may be transformed in order to display them using commonly available non-DICOM software, for example browsers. See </w:t>
        </w:r>
        <w:r>
          <w:fldChar w:fldCharType="begin"/>
        </w:r>
        <w:r>
          <w:instrText xml:space="preserve"> HYPERLINK \l "sect_6_1_1_3" \h </w:instrText>
        </w:r>
        <w:r>
          <w:fldChar w:fldCharType="separate"/>
        </w:r>
        <w:r>
          <w:rPr>
            <w:color w:val="000000"/>
            <w:sz w:val="18"/>
          </w:rPr>
          <w:t>Section 6.1.1.3</w:t>
        </w:r>
        <w:r>
          <w:rPr>
            <w:color w:val="000000"/>
            <w:sz w:val="18"/>
          </w:rPr>
          <w:fldChar w:fldCharType="end"/>
        </w:r>
        <w:r>
          <w:rPr>
            <w:color w:val="000000"/>
            <w:sz w:val="18"/>
          </w:rPr>
          <w:t>.</w:t>
        </w:r>
      </w:ins>
    </w:p>
    <w:p w14:paraId="0BF3B1C3" w14:textId="77777777" w:rsidR="0039564F" w:rsidRPr="006852EE" w:rsidRDefault="0039564F" w:rsidP="00B70830">
      <w:pPr>
        <w:pStyle w:val="ListParagraph"/>
        <w:rPr>
          <w:b/>
        </w:rPr>
      </w:pPr>
    </w:p>
    <w:p w14:paraId="1EF74335" w14:textId="77777777" w:rsidR="00441D19" w:rsidRDefault="00AF3B26" w:rsidP="00441D19">
      <w:pPr>
        <w:pBdr>
          <w:top w:val="single" w:sz="4" w:space="0" w:color="auto"/>
          <w:left w:val="single" w:sz="4" w:space="4" w:color="auto"/>
          <w:bottom w:val="single" w:sz="4" w:space="1" w:color="auto"/>
          <w:right w:val="single" w:sz="4" w:space="4" w:color="auto"/>
        </w:pBdr>
        <w:rPr>
          <w:i/>
        </w:rPr>
      </w:pPr>
      <w:r>
        <w:rPr>
          <w:i/>
        </w:rPr>
        <w:t>Amend</w:t>
      </w:r>
      <w:r w:rsidR="00441D19">
        <w:rPr>
          <w:i/>
        </w:rPr>
        <w:t xml:space="preserve"> PS3.18, </w:t>
      </w:r>
      <w:r w:rsidR="00441D19" w:rsidRPr="00B70830">
        <w:rPr>
          <w:i/>
        </w:rPr>
        <w:t xml:space="preserve">Section </w:t>
      </w:r>
      <w:r w:rsidR="00441D19">
        <w:rPr>
          <w:i/>
        </w:rPr>
        <w:t>6.1.1:</w:t>
      </w:r>
    </w:p>
    <w:p w14:paraId="0EDA1908" w14:textId="77777777" w:rsidR="00441D19" w:rsidRDefault="00441D19" w:rsidP="00441D19">
      <w:pPr>
        <w:spacing w:before="180"/>
      </w:pPr>
      <w:bookmarkStart w:id="315" w:name="sect_6_1_1"/>
      <w:r>
        <w:rPr>
          <w:b/>
          <w:color w:val="000000"/>
          <w:sz w:val="24"/>
        </w:rPr>
        <w:t>6.1.1 Media Types</w:t>
      </w:r>
      <w:r w:rsidR="00915796">
        <w:rPr>
          <w:b/>
          <w:color w:val="000000"/>
          <w:sz w:val="24"/>
        </w:rPr>
        <w:t xml:space="preserve"> </w:t>
      </w:r>
    </w:p>
    <w:p w14:paraId="5FFEF40A" w14:textId="77777777" w:rsidR="00441D19" w:rsidRDefault="00AF3B26" w:rsidP="00441D19">
      <w:pPr>
        <w:spacing w:before="180"/>
        <w:jc w:val="both"/>
      </w:pPr>
      <w:bookmarkStart w:id="316" w:name="para_5e98b82d_6b0d_4c0a_be30_5ce210aeae"/>
      <w:bookmarkEnd w:id="315"/>
      <w:r>
        <w:rPr>
          <w:color w:val="000000"/>
          <w:sz w:val="18"/>
        </w:rPr>
        <w:t>...</w:t>
      </w:r>
    </w:p>
    <w:p w14:paraId="52E4FCF2" w14:textId="77777777" w:rsidR="00441D19" w:rsidRDefault="00441D19" w:rsidP="00441D19">
      <w:pPr>
        <w:spacing w:before="180"/>
      </w:pPr>
      <w:bookmarkStart w:id="317" w:name="sect_6_1_1_2"/>
      <w:bookmarkEnd w:id="316"/>
      <w:r>
        <w:rPr>
          <w:b/>
          <w:color w:val="000000"/>
          <w:sz w:val="26"/>
        </w:rPr>
        <w:t>6.1.1.2 DICOM Resource Categories</w:t>
      </w:r>
    </w:p>
    <w:bookmarkStart w:id="318" w:name="para_06ea5c69_c3a9_445b_8d97_7d4d72e853"/>
    <w:bookmarkEnd w:id="317"/>
    <w:p w14:paraId="35C8BD89" w14:textId="77777777" w:rsidR="00441D19" w:rsidRDefault="00441D19" w:rsidP="00441D19">
      <w:pPr>
        <w:spacing w:before="180"/>
        <w:jc w:val="both"/>
      </w:pPr>
      <w:r>
        <w:fldChar w:fldCharType="begin"/>
      </w:r>
      <w:r>
        <w:instrText xml:space="preserve"> HYPERLINK \l "table_6_1_1_1" \h </w:instrText>
      </w:r>
      <w:r>
        <w:fldChar w:fldCharType="separate"/>
      </w:r>
      <w:r>
        <w:rPr>
          <w:color w:val="000000"/>
          <w:sz w:val="18"/>
        </w:rPr>
        <w:t>Table 6.1.1-1</w:t>
      </w:r>
      <w:r>
        <w:rPr>
          <w:color w:val="000000"/>
          <w:sz w:val="18"/>
        </w:rPr>
        <w:fldChar w:fldCharType="end"/>
      </w:r>
      <w:r>
        <w:rPr>
          <w:color w:val="000000"/>
          <w:sz w:val="18"/>
        </w:rPr>
        <w:t xml:space="preserve"> defines Resource Categories that correspond to different SOP Classes. The following sections map each Resource Category to appropriate DICOM and Rendered media types.</w:t>
      </w:r>
    </w:p>
    <w:p w14:paraId="711C00A4" w14:textId="77777777" w:rsidR="00441D19" w:rsidDel="00DC7DC5" w:rsidRDefault="00441D19" w:rsidP="00441D19">
      <w:pPr>
        <w:keepNext/>
        <w:spacing w:before="216"/>
        <w:jc w:val="center"/>
        <w:rPr>
          <w:del w:id="319" w:author="David Clunie" w:date="2016-05-21T10:48:00Z"/>
        </w:rPr>
      </w:pPr>
      <w:bookmarkStart w:id="320" w:name="table_6_1_1_1"/>
      <w:bookmarkEnd w:id="318"/>
      <w:r>
        <w:rPr>
          <w:b/>
          <w:color w:val="000000"/>
          <w:sz w:val="22"/>
        </w:rPr>
        <w:t>Table 6.1.1-1. Resource Categories</w:t>
      </w:r>
    </w:p>
    <w:bookmarkEnd w:id="320"/>
    <w:p w14:paraId="5A51858B" w14:textId="77777777" w:rsidR="00441D19" w:rsidRDefault="00441D19">
      <w:pPr>
        <w:keepNext/>
        <w:spacing w:before="216"/>
        <w:jc w:val="center"/>
        <w:rPr>
          <w:sz w:val="13"/>
        </w:rPr>
        <w:pPrChange w:id="321" w:author="David Clunie" w:date="2016-05-21T10:48:00Z">
          <w:pPr/>
        </w:pPrChange>
      </w:pPr>
    </w:p>
    <w:tbl>
      <w:tblPr>
        <w:tblW w:w="0" w:type="auto"/>
        <w:tblInd w:w="45" w:type="dxa"/>
        <w:tblLayout w:type="fixed"/>
        <w:tblCellMar>
          <w:left w:w="10" w:type="dxa"/>
          <w:right w:w="10" w:type="dxa"/>
        </w:tblCellMar>
        <w:tblLook w:val="04A0" w:firstRow="1" w:lastRow="0" w:firstColumn="1" w:lastColumn="0" w:noHBand="0" w:noVBand="1"/>
      </w:tblPr>
      <w:tblGrid>
        <w:gridCol w:w="1875"/>
        <w:gridCol w:w="8565"/>
      </w:tblGrid>
      <w:tr w:rsidR="00441D19" w14:paraId="7EB441DE" w14:textId="77777777" w:rsidTr="00595DE3">
        <w:trPr>
          <w:tblHeader/>
        </w:trPr>
        <w:tc>
          <w:tcPr>
            <w:tcW w:w="18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7D09FB" w14:textId="77777777" w:rsidR="00441D19" w:rsidRDefault="00441D19" w:rsidP="00595DE3">
            <w:pPr>
              <w:keepNext/>
              <w:spacing w:before="180"/>
              <w:jc w:val="center"/>
            </w:pPr>
            <w:bookmarkStart w:id="322" w:name="para_e008ef08_0002_49ab_bbbd_96a65e0b75"/>
            <w:r>
              <w:rPr>
                <w:b/>
                <w:color w:val="000000"/>
                <w:sz w:val="18"/>
              </w:rPr>
              <w:t>Resource Category</w:t>
            </w:r>
          </w:p>
        </w:tc>
        <w:tc>
          <w:tcPr>
            <w:tcW w:w="8565" w:type="dxa"/>
            <w:tcBorders>
              <w:top w:val="single" w:sz="4" w:space="0" w:color="000000"/>
              <w:bottom w:val="single" w:sz="4" w:space="0" w:color="000000"/>
              <w:right w:val="single" w:sz="4" w:space="0" w:color="000000"/>
            </w:tcBorders>
            <w:tcMar>
              <w:top w:w="40" w:type="dxa"/>
              <w:left w:w="40" w:type="dxa"/>
              <w:bottom w:w="40" w:type="dxa"/>
              <w:right w:w="40" w:type="dxa"/>
            </w:tcMar>
          </w:tcPr>
          <w:p w14:paraId="4BF4858D" w14:textId="77777777" w:rsidR="00441D19" w:rsidRDefault="00441D19" w:rsidP="00595DE3">
            <w:pPr>
              <w:spacing w:before="180"/>
              <w:jc w:val="center"/>
            </w:pPr>
            <w:bookmarkStart w:id="323" w:name="para_6c72f99f_989a_4cc4_ad48_c64bfa6867"/>
            <w:bookmarkEnd w:id="322"/>
            <w:r>
              <w:rPr>
                <w:b/>
                <w:color w:val="000000"/>
                <w:sz w:val="18"/>
              </w:rPr>
              <w:t>Definition</w:t>
            </w:r>
          </w:p>
        </w:tc>
        <w:bookmarkEnd w:id="323"/>
      </w:tr>
      <w:tr w:rsidR="00441D19" w14:paraId="77C70F89"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4FE512" w14:textId="77777777" w:rsidR="00441D19" w:rsidRDefault="00441D19" w:rsidP="00595DE3">
            <w:pPr>
              <w:spacing w:before="180"/>
            </w:pPr>
            <w:bookmarkStart w:id="324" w:name="para_c0720836_26a1_4822_8522_bd0b60d961"/>
            <w:r>
              <w:rPr>
                <w:color w:val="000000"/>
                <w:sz w:val="18"/>
              </w:rPr>
              <w:t>Single Frame Image</w:t>
            </w:r>
          </w:p>
        </w:tc>
        <w:tc>
          <w:tcPr>
            <w:tcW w:w="8565" w:type="dxa"/>
            <w:tcBorders>
              <w:bottom w:val="single" w:sz="4" w:space="0" w:color="000000"/>
              <w:right w:val="single" w:sz="4" w:space="0" w:color="000000"/>
            </w:tcBorders>
            <w:tcMar>
              <w:top w:w="40" w:type="dxa"/>
              <w:left w:w="40" w:type="dxa"/>
              <w:bottom w:w="40" w:type="dxa"/>
              <w:right w:w="40" w:type="dxa"/>
            </w:tcMar>
          </w:tcPr>
          <w:p w14:paraId="6813D474" w14:textId="77777777" w:rsidR="00441D19" w:rsidRDefault="00441D19" w:rsidP="00595DE3">
            <w:pPr>
              <w:spacing w:before="180"/>
            </w:pPr>
            <w:bookmarkStart w:id="325" w:name="para_f3096070_369a_4ab4_81f9_a3a0d5027d"/>
            <w:bookmarkEnd w:id="324"/>
            <w:r>
              <w:rPr>
                <w:color w:val="000000"/>
                <w:sz w:val="18"/>
              </w:rPr>
              <w:t>This category includes all resources that:</w:t>
            </w:r>
          </w:p>
          <w:p w14:paraId="5BCA5C14" w14:textId="77777777" w:rsidR="00441D19" w:rsidRDefault="00441D19" w:rsidP="00441D19">
            <w:pPr>
              <w:numPr>
                <w:ilvl w:val="0"/>
                <w:numId w:val="66"/>
              </w:numPr>
              <w:tabs>
                <w:tab w:val="left" w:pos="360"/>
              </w:tabs>
              <w:spacing w:before="180" w:after="0"/>
              <w:ind w:left="360" w:hanging="360"/>
            </w:pPr>
            <w:bookmarkStart w:id="326" w:name="para_09716516_3108_420b_85bc_d9f789d0c5"/>
            <w:bookmarkStart w:id="327" w:name="idp140294716661856"/>
            <w:bookmarkStart w:id="328" w:name="idp140294716668560"/>
            <w:bookmarkEnd w:id="325"/>
            <w:r>
              <w:rPr>
                <w:color w:val="000000"/>
                <w:sz w:val="18"/>
              </w:rPr>
              <w:t>are instances of a single frame SOP Class, or</w:t>
            </w:r>
          </w:p>
          <w:p w14:paraId="7D3B415B" w14:textId="77777777" w:rsidR="00441D19" w:rsidRDefault="00441D19" w:rsidP="00441D19">
            <w:pPr>
              <w:numPr>
                <w:ilvl w:val="0"/>
                <w:numId w:val="66"/>
              </w:numPr>
              <w:tabs>
                <w:tab w:val="left" w:pos="360"/>
              </w:tabs>
              <w:spacing w:before="180" w:after="0"/>
              <w:ind w:left="360" w:hanging="360"/>
            </w:pPr>
            <w:bookmarkStart w:id="329" w:name="para_77032720_f7ba_44bd_a515_fe628b0e63"/>
            <w:bookmarkStart w:id="330" w:name="idp140294716635280"/>
            <w:bookmarkEnd w:id="326"/>
            <w:bookmarkEnd w:id="327"/>
            <w:bookmarkEnd w:id="328"/>
            <w:r>
              <w:rPr>
                <w:color w:val="000000"/>
                <w:sz w:val="18"/>
              </w:rPr>
              <w:t>are instances of a multi-frame SOP Class that contain only one frame, or</w:t>
            </w:r>
          </w:p>
          <w:p w14:paraId="654734F2" w14:textId="77777777" w:rsidR="00441D19" w:rsidRDefault="00441D19" w:rsidP="00441D19">
            <w:pPr>
              <w:numPr>
                <w:ilvl w:val="0"/>
                <w:numId w:val="66"/>
              </w:numPr>
              <w:tabs>
                <w:tab w:val="left" w:pos="360"/>
              </w:tabs>
              <w:spacing w:before="180" w:after="0"/>
              <w:ind w:left="360" w:hanging="360"/>
            </w:pPr>
            <w:bookmarkStart w:id="331" w:name="para_6ef79a85_ce1c_49b6_9330_e7361e3fe2"/>
            <w:bookmarkStart w:id="332" w:name="idp140294716608752"/>
            <w:bookmarkEnd w:id="329"/>
            <w:bookmarkEnd w:id="330"/>
            <w:r>
              <w:rPr>
                <w:color w:val="000000"/>
                <w:sz w:val="18"/>
              </w:rPr>
              <w:t>are a single frame selected from an instance of a multi-frame SOP Class.</w:t>
            </w:r>
          </w:p>
        </w:tc>
        <w:bookmarkEnd w:id="331"/>
        <w:bookmarkEnd w:id="332"/>
      </w:tr>
      <w:tr w:rsidR="00441D19" w14:paraId="0361716D"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AC02FE" w14:textId="77777777" w:rsidR="00441D19" w:rsidRDefault="00441D19" w:rsidP="00595DE3">
            <w:pPr>
              <w:spacing w:before="180"/>
            </w:pPr>
            <w:bookmarkStart w:id="333" w:name="para_a9afb95e_9b7b_490e_bebe_c687980204"/>
            <w:r>
              <w:rPr>
                <w:color w:val="000000"/>
                <w:sz w:val="18"/>
              </w:rPr>
              <w:t>Multi-Frame Image</w:t>
            </w:r>
          </w:p>
        </w:tc>
        <w:tc>
          <w:tcPr>
            <w:tcW w:w="8565" w:type="dxa"/>
            <w:tcBorders>
              <w:bottom w:val="single" w:sz="4" w:space="0" w:color="000000"/>
              <w:right w:val="single" w:sz="4" w:space="0" w:color="000000"/>
            </w:tcBorders>
            <w:tcMar>
              <w:top w:w="40" w:type="dxa"/>
              <w:left w:w="40" w:type="dxa"/>
              <w:bottom w:w="40" w:type="dxa"/>
              <w:right w:w="40" w:type="dxa"/>
            </w:tcMar>
          </w:tcPr>
          <w:p w14:paraId="23FB8671" w14:textId="77777777" w:rsidR="00441D19" w:rsidRDefault="00441D19" w:rsidP="00595DE3">
            <w:pPr>
              <w:spacing w:before="180"/>
            </w:pPr>
            <w:bookmarkStart w:id="334" w:name="para_78d8a7b9_4da0_4122_be49_1cd90e0ae9"/>
            <w:bookmarkEnd w:id="333"/>
            <w:r>
              <w:rPr>
                <w:color w:val="000000"/>
                <w:sz w:val="18"/>
              </w:rPr>
              <w:t>This category includes all resources that are instances of a multi-frame SOP Class, that are not video and that contain more than one frame.</w:t>
            </w:r>
          </w:p>
        </w:tc>
        <w:bookmarkEnd w:id="334"/>
      </w:tr>
      <w:tr w:rsidR="00441D19" w14:paraId="1FB561EA"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4903F1" w14:textId="77777777" w:rsidR="00441D19" w:rsidRDefault="00441D19" w:rsidP="00595DE3">
            <w:pPr>
              <w:spacing w:before="180"/>
            </w:pPr>
            <w:bookmarkStart w:id="335" w:name="para_e7ff3a85_0828_4004_9718_ae2ff6dbaa"/>
            <w:r>
              <w:rPr>
                <w:color w:val="000000"/>
                <w:sz w:val="18"/>
              </w:rPr>
              <w:t>Video</w:t>
            </w:r>
          </w:p>
        </w:tc>
        <w:tc>
          <w:tcPr>
            <w:tcW w:w="8565" w:type="dxa"/>
            <w:tcBorders>
              <w:bottom w:val="single" w:sz="4" w:space="0" w:color="000000"/>
              <w:right w:val="single" w:sz="4" w:space="0" w:color="000000"/>
            </w:tcBorders>
            <w:tcMar>
              <w:top w:w="40" w:type="dxa"/>
              <w:left w:w="40" w:type="dxa"/>
              <w:bottom w:w="40" w:type="dxa"/>
              <w:right w:w="40" w:type="dxa"/>
            </w:tcMar>
          </w:tcPr>
          <w:p w14:paraId="282907DF" w14:textId="77777777" w:rsidR="00441D19" w:rsidRDefault="00441D19" w:rsidP="00595DE3">
            <w:pPr>
              <w:spacing w:before="180"/>
            </w:pPr>
            <w:bookmarkStart w:id="336" w:name="para_297684e5_6315_40b8_b908_94813647ad"/>
            <w:bookmarkEnd w:id="335"/>
            <w:r>
              <w:rPr>
                <w:color w:val="000000"/>
                <w:sz w:val="18"/>
              </w:rPr>
              <w:t>This category includes all resources that contain more than one frame and:</w:t>
            </w:r>
          </w:p>
          <w:p w14:paraId="491FCF40" w14:textId="77777777" w:rsidR="00441D19" w:rsidRDefault="00441D19" w:rsidP="00441D19">
            <w:pPr>
              <w:numPr>
                <w:ilvl w:val="0"/>
                <w:numId w:val="67"/>
              </w:numPr>
              <w:tabs>
                <w:tab w:val="left" w:pos="360"/>
              </w:tabs>
              <w:spacing w:before="180" w:after="0"/>
              <w:ind w:left="360" w:hanging="360"/>
            </w:pPr>
            <w:bookmarkStart w:id="337" w:name="para_1e96b922_7cb8_4e18_99fb_b404152f3a"/>
            <w:bookmarkStart w:id="338" w:name="idp140294716419792"/>
            <w:bookmarkStart w:id="339" w:name="idp140294716420448"/>
            <w:bookmarkEnd w:id="336"/>
            <w:r>
              <w:rPr>
                <w:color w:val="000000"/>
                <w:sz w:val="18"/>
              </w:rPr>
              <w:t>are instances encoded in the MPEG family of transfer syntaxes (which includes MP4 and H265), or</w:t>
            </w:r>
          </w:p>
          <w:p w14:paraId="645EB0E6" w14:textId="77777777" w:rsidR="00441D19" w:rsidRDefault="00441D19" w:rsidP="00441D19">
            <w:pPr>
              <w:numPr>
                <w:ilvl w:val="0"/>
                <w:numId w:val="67"/>
              </w:numPr>
              <w:tabs>
                <w:tab w:val="left" w:pos="360"/>
              </w:tabs>
              <w:spacing w:before="180" w:after="0"/>
              <w:ind w:left="360" w:hanging="360"/>
            </w:pPr>
            <w:bookmarkStart w:id="340" w:name="para_c5844647_e1b4_4421_8db3_f2ee993e26"/>
            <w:bookmarkStart w:id="341" w:name="idp140294715977392"/>
            <w:bookmarkEnd w:id="337"/>
            <w:bookmarkEnd w:id="338"/>
            <w:bookmarkEnd w:id="339"/>
            <w:r>
              <w:rPr>
                <w:color w:val="000000"/>
                <w:sz w:val="18"/>
              </w:rPr>
              <w:t>are time based (motion) multi-frame images that the origin server is capable of encoding in the MPEG family.</w:t>
            </w:r>
          </w:p>
        </w:tc>
        <w:bookmarkEnd w:id="340"/>
        <w:bookmarkEnd w:id="341"/>
      </w:tr>
      <w:tr w:rsidR="00441D19" w14:paraId="293318E8"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7A193D" w14:textId="77777777" w:rsidR="00441D19" w:rsidRDefault="00441D19" w:rsidP="00595DE3">
            <w:pPr>
              <w:spacing w:before="180"/>
            </w:pPr>
            <w:bookmarkStart w:id="342" w:name="para_b46b3197_2278_43bd_be6d_c173b0fcdf"/>
            <w:r>
              <w:rPr>
                <w:color w:val="000000"/>
                <w:sz w:val="18"/>
              </w:rPr>
              <w:t>Text</w:t>
            </w:r>
          </w:p>
        </w:tc>
        <w:tc>
          <w:tcPr>
            <w:tcW w:w="8565" w:type="dxa"/>
            <w:tcBorders>
              <w:bottom w:val="single" w:sz="4" w:space="0" w:color="000000"/>
              <w:right w:val="single" w:sz="4" w:space="0" w:color="000000"/>
            </w:tcBorders>
            <w:tcMar>
              <w:top w:w="40" w:type="dxa"/>
              <w:left w:w="40" w:type="dxa"/>
              <w:bottom w:w="40" w:type="dxa"/>
              <w:right w:w="40" w:type="dxa"/>
            </w:tcMar>
          </w:tcPr>
          <w:p w14:paraId="4326FAB9" w14:textId="77777777" w:rsidR="00441D19" w:rsidRDefault="00441D19" w:rsidP="00595DE3">
            <w:pPr>
              <w:spacing w:before="180"/>
            </w:pPr>
            <w:bookmarkStart w:id="343" w:name="para_225012d0_e584_48ae_97a6_834ce1abaf"/>
            <w:bookmarkEnd w:id="342"/>
            <w:r>
              <w:rPr>
                <w:color w:val="000000"/>
                <w:sz w:val="18"/>
              </w:rPr>
              <w:t>This category includes all resources that:</w:t>
            </w:r>
          </w:p>
          <w:p w14:paraId="496D6293" w14:textId="77777777" w:rsidR="00441D19" w:rsidRDefault="00441D19" w:rsidP="00441D19">
            <w:pPr>
              <w:numPr>
                <w:ilvl w:val="0"/>
                <w:numId w:val="68"/>
              </w:numPr>
              <w:tabs>
                <w:tab w:val="left" w:pos="360"/>
              </w:tabs>
              <w:spacing w:before="180" w:after="0"/>
              <w:ind w:left="360" w:hanging="360"/>
            </w:pPr>
            <w:bookmarkStart w:id="344" w:name="para_b4793e09_56ff_41ae_8398_6d93f8167f"/>
            <w:bookmarkStart w:id="345" w:name="idp140294716750720"/>
            <w:bookmarkStart w:id="346" w:name="idp140294717689696"/>
            <w:bookmarkEnd w:id="343"/>
            <w:r>
              <w:rPr>
                <w:color w:val="000000"/>
                <w:sz w:val="18"/>
              </w:rPr>
              <w:t xml:space="preserve">contain the SR Document Content Module (see </w:t>
            </w:r>
            <w:hyperlink r:id="rId9" w:anchor="sect_C.17.3">
              <w:r>
                <w:rPr>
                  <w:color w:val="000000"/>
                  <w:sz w:val="18"/>
                </w:rPr>
                <w:t>Section C.17.3 “SR Document Content Module” in PS3.3</w:t>
              </w:r>
            </w:hyperlink>
            <w:r>
              <w:rPr>
                <w:color w:val="000000"/>
                <w:sz w:val="18"/>
              </w:rPr>
              <w:t>), such as narrative text, structured reports, CAD, measurement reports, and key object selection documents, or</w:t>
            </w:r>
          </w:p>
          <w:p w14:paraId="046B734E" w14:textId="77777777" w:rsidR="00441D19" w:rsidRDefault="00441D19" w:rsidP="00441D19">
            <w:pPr>
              <w:numPr>
                <w:ilvl w:val="0"/>
                <w:numId w:val="68"/>
              </w:numPr>
              <w:tabs>
                <w:tab w:val="left" w:pos="360"/>
              </w:tabs>
              <w:spacing w:before="180" w:after="0"/>
              <w:ind w:left="360" w:hanging="360"/>
            </w:pPr>
            <w:bookmarkStart w:id="347" w:name="para_c9086383_335a_435a_b695_90bb47407a"/>
            <w:bookmarkStart w:id="348" w:name="idp140294716718576"/>
            <w:bookmarkEnd w:id="344"/>
            <w:bookmarkEnd w:id="345"/>
            <w:bookmarkEnd w:id="346"/>
            <w:r>
              <w:rPr>
                <w:color w:val="000000"/>
                <w:sz w:val="18"/>
              </w:rPr>
              <w:t xml:space="preserve">contain the Encapsulated Document Module (see </w:t>
            </w:r>
            <w:hyperlink r:id="rId10" w:anchor="sect_C.24.2">
              <w:r>
                <w:rPr>
                  <w:color w:val="000000"/>
                  <w:sz w:val="18"/>
                </w:rPr>
                <w:t>Section C.24.2 “Encapsulated Document Module” in PS3.3</w:t>
              </w:r>
            </w:hyperlink>
            <w:r>
              <w:rPr>
                <w:color w:val="000000"/>
                <w:sz w:val="18"/>
              </w:rPr>
              <w:t>).</w:t>
            </w:r>
          </w:p>
        </w:tc>
        <w:bookmarkEnd w:id="347"/>
        <w:bookmarkEnd w:id="348"/>
      </w:tr>
      <w:tr w:rsidR="00441D19" w14:paraId="12D0B134"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4F3E25" w14:textId="77777777" w:rsidR="00441D19" w:rsidRDefault="00441D19" w:rsidP="00595DE3">
            <w:pPr>
              <w:spacing w:before="180"/>
            </w:pPr>
            <w:bookmarkStart w:id="349" w:name="para_1b32e608_1871_4949_84d2_7add863304"/>
            <w:r>
              <w:rPr>
                <w:color w:val="000000"/>
                <w:sz w:val="18"/>
              </w:rPr>
              <w:t>Other</w:t>
            </w:r>
          </w:p>
        </w:tc>
        <w:tc>
          <w:tcPr>
            <w:tcW w:w="8565" w:type="dxa"/>
            <w:tcBorders>
              <w:bottom w:val="single" w:sz="4" w:space="0" w:color="000000"/>
              <w:right w:val="single" w:sz="4" w:space="0" w:color="000000"/>
            </w:tcBorders>
            <w:tcMar>
              <w:top w:w="40" w:type="dxa"/>
              <w:left w:w="40" w:type="dxa"/>
              <w:bottom w:w="40" w:type="dxa"/>
              <w:right w:w="40" w:type="dxa"/>
            </w:tcMar>
          </w:tcPr>
          <w:p w14:paraId="030FDE52" w14:textId="77777777" w:rsidR="00441D19" w:rsidRDefault="00441D19" w:rsidP="00595DE3">
            <w:pPr>
              <w:spacing w:before="180"/>
            </w:pPr>
            <w:bookmarkStart w:id="350" w:name="para_64d92234_7cbb_479f_9051_14d35d4ab7"/>
            <w:bookmarkEnd w:id="349"/>
            <w:r>
              <w:rPr>
                <w:color w:val="000000"/>
                <w:sz w:val="18"/>
              </w:rPr>
              <w:t>This category includes all resources that are not included above.</w:t>
            </w:r>
          </w:p>
        </w:tc>
        <w:bookmarkEnd w:id="350"/>
      </w:tr>
    </w:tbl>
    <w:p w14:paraId="4408ADCF" w14:textId="137057FC" w:rsidR="0055337C" w:rsidRDefault="0055337C" w:rsidP="0055337C">
      <w:pPr>
        <w:rPr>
          <w:ins w:id="351" w:author="James Philbin [2]" w:date="2016-05-31T06:52:00Z"/>
        </w:rPr>
        <w:pPrChange w:id="352" w:author="James Philbin [2]" w:date="2016-05-31T06:52:00Z">
          <w:pPr>
            <w:spacing w:before="180"/>
          </w:pPr>
        </w:pPrChange>
      </w:pPr>
      <w:bookmarkStart w:id="353" w:name="sect_6_1_1_3"/>
    </w:p>
    <w:p w14:paraId="6B2AE152" w14:textId="26E6D198" w:rsidR="00441D19" w:rsidRDefault="00441D19" w:rsidP="00441D19">
      <w:pPr>
        <w:spacing w:before="180"/>
      </w:pPr>
      <w:r>
        <w:rPr>
          <w:b/>
          <w:color w:val="000000"/>
          <w:sz w:val="26"/>
        </w:rPr>
        <w:t>6.1.1.3 Rendered Media Types</w:t>
      </w:r>
    </w:p>
    <w:p w14:paraId="6712F7EE" w14:textId="77777777" w:rsidR="00441D19" w:rsidRDefault="00441D19" w:rsidP="00441D19">
      <w:pPr>
        <w:spacing w:before="180"/>
        <w:jc w:val="both"/>
      </w:pPr>
      <w:bookmarkStart w:id="354" w:name="para_164387ea_ae96_4a3e_a3f8_11780884f9"/>
      <w:bookmarkEnd w:id="353"/>
      <w:r>
        <w:rPr>
          <w:color w:val="000000"/>
          <w:sz w:val="18"/>
        </w:rPr>
        <w:t xml:space="preserve">DICOM </w:t>
      </w:r>
      <w:r w:rsidRPr="007C0371">
        <w:rPr>
          <w:b/>
          <w:strike/>
          <w:color w:val="000000"/>
          <w:sz w:val="18"/>
        </w:rPr>
        <w:t>resources</w:t>
      </w:r>
      <w:r>
        <w:rPr>
          <w:color w:val="000000"/>
          <w:sz w:val="18"/>
        </w:rPr>
        <w:t xml:space="preserve"> </w:t>
      </w:r>
      <w:r w:rsidR="00BE63F5">
        <w:rPr>
          <w:b/>
          <w:color w:val="000000"/>
          <w:sz w:val="18"/>
          <w:u w:val="single"/>
        </w:rPr>
        <w:t xml:space="preserve">instances </w:t>
      </w:r>
      <w:r>
        <w:rPr>
          <w:color w:val="000000"/>
          <w:sz w:val="18"/>
        </w:rPr>
        <w:t xml:space="preserve">may be converted </w:t>
      </w:r>
      <w:r w:rsidR="007A46A9">
        <w:rPr>
          <w:b/>
          <w:color w:val="000000"/>
          <w:sz w:val="18"/>
          <w:u w:val="single"/>
        </w:rPr>
        <w:t xml:space="preserve">by a rendering process </w:t>
      </w:r>
      <w:r>
        <w:rPr>
          <w:color w:val="000000"/>
          <w:sz w:val="18"/>
        </w:rPr>
        <w:t xml:space="preserve">into non-DICOM media types in order to </w:t>
      </w:r>
      <w:r w:rsidRPr="007C0371">
        <w:rPr>
          <w:b/>
          <w:strike/>
          <w:color w:val="000000"/>
          <w:sz w:val="18"/>
        </w:rPr>
        <w:t>render</w:t>
      </w:r>
      <w:r>
        <w:rPr>
          <w:color w:val="000000"/>
          <w:sz w:val="18"/>
        </w:rPr>
        <w:t xml:space="preserve"> </w:t>
      </w:r>
      <w:r w:rsidR="007A46A9" w:rsidRPr="007C0371">
        <w:rPr>
          <w:b/>
          <w:color w:val="000000"/>
          <w:sz w:val="18"/>
          <w:u w:val="single"/>
        </w:rPr>
        <w:t>display</w:t>
      </w:r>
      <w:r w:rsidR="007A46A9">
        <w:rPr>
          <w:color w:val="000000"/>
          <w:sz w:val="18"/>
        </w:rPr>
        <w:t xml:space="preserve"> </w:t>
      </w:r>
      <w:r>
        <w:rPr>
          <w:color w:val="000000"/>
          <w:sz w:val="18"/>
        </w:rPr>
        <w:t>them using commonly available non-DICOM software, such as browsers.</w:t>
      </w:r>
    </w:p>
    <w:p w14:paraId="5DBE4A17" w14:textId="77777777" w:rsidR="00441D19" w:rsidRDefault="00441D19" w:rsidP="00441D19">
      <w:pPr>
        <w:spacing w:before="180"/>
        <w:jc w:val="both"/>
      </w:pPr>
      <w:bookmarkStart w:id="355" w:name="para_7d1e4650_6848_40cb_b1eb_3e2298c479"/>
      <w:bookmarkEnd w:id="354"/>
      <w:r>
        <w:rPr>
          <w:color w:val="000000"/>
          <w:sz w:val="18"/>
        </w:rPr>
        <w:t>For example:</w:t>
      </w:r>
    </w:p>
    <w:p w14:paraId="682D2C05" w14:textId="77777777" w:rsidR="00441D19" w:rsidRDefault="00441D19" w:rsidP="00441D19">
      <w:pPr>
        <w:numPr>
          <w:ilvl w:val="0"/>
          <w:numId w:val="69"/>
        </w:numPr>
        <w:tabs>
          <w:tab w:val="left" w:pos="360"/>
        </w:tabs>
        <w:spacing w:before="180" w:after="0"/>
        <w:ind w:left="360" w:hanging="360"/>
        <w:jc w:val="both"/>
      </w:pPr>
      <w:bookmarkStart w:id="356" w:name="para_3de78daf_75ae_44cb_b837_98f91b049f"/>
      <w:bookmarkStart w:id="357" w:name="idp140294716478928"/>
      <w:bookmarkStart w:id="358" w:name="idp140294716485728"/>
      <w:bookmarkEnd w:id="355"/>
      <w:r>
        <w:rPr>
          <w:color w:val="000000"/>
          <w:sz w:val="18"/>
        </w:rPr>
        <w:t>A DICOM SOP Instance containing an image could be rendered into the image/jpeg or image/png Rendered Media Types.</w:t>
      </w:r>
    </w:p>
    <w:p w14:paraId="27FEA997" w14:textId="77777777" w:rsidR="00441D19" w:rsidRDefault="00441D19" w:rsidP="00441D19">
      <w:pPr>
        <w:numPr>
          <w:ilvl w:val="0"/>
          <w:numId w:val="69"/>
        </w:numPr>
        <w:tabs>
          <w:tab w:val="left" w:pos="360"/>
        </w:tabs>
        <w:spacing w:before="180" w:after="0"/>
        <w:ind w:left="360" w:hanging="360"/>
        <w:jc w:val="both"/>
      </w:pPr>
      <w:bookmarkStart w:id="359" w:name="para_5da21f9a_96e8_4be1_af9b_485619d407"/>
      <w:bookmarkStart w:id="360" w:name="idp140294716452544"/>
      <w:bookmarkEnd w:id="356"/>
      <w:bookmarkEnd w:id="357"/>
      <w:bookmarkEnd w:id="358"/>
      <w:r>
        <w:rPr>
          <w:color w:val="000000"/>
          <w:sz w:val="18"/>
        </w:rPr>
        <w:t>A DICOM SOP Instance containing a multi-frame image in a lossless transfer syntax could be rendered into a video/mpeg or video/mp4 Rendered Media Type.</w:t>
      </w:r>
    </w:p>
    <w:p w14:paraId="6FBCBD4D" w14:textId="77777777" w:rsidR="00441D19" w:rsidRDefault="00441D19" w:rsidP="00441D19">
      <w:pPr>
        <w:numPr>
          <w:ilvl w:val="0"/>
          <w:numId w:val="69"/>
        </w:numPr>
        <w:tabs>
          <w:tab w:val="left" w:pos="360"/>
        </w:tabs>
        <w:spacing w:before="180" w:after="0"/>
        <w:ind w:left="360" w:hanging="360"/>
        <w:jc w:val="both"/>
      </w:pPr>
      <w:bookmarkStart w:id="361" w:name="para_6edd4252_7023_4598_a8bf_23dd2f7ca1"/>
      <w:bookmarkStart w:id="362" w:name="idp140294716426272"/>
      <w:bookmarkEnd w:id="359"/>
      <w:bookmarkEnd w:id="360"/>
      <w:r>
        <w:rPr>
          <w:color w:val="000000"/>
          <w:sz w:val="18"/>
        </w:rPr>
        <w:t>A DICOM SOP Instance containing a Structured Report could be rendered into a text/html, text/plain, or application/pdf Rendered Media Type.</w:t>
      </w:r>
    </w:p>
    <w:p w14:paraId="36B71CB3" w14:textId="77777777" w:rsidR="00441D19" w:rsidRDefault="00441D19" w:rsidP="00441D19">
      <w:pPr>
        <w:keepNext/>
        <w:spacing w:before="180"/>
        <w:ind w:left="360" w:right="360"/>
        <w:jc w:val="both"/>
      </w:pPr>
      <w:bookmarkStart w:id="363" w:name="idp140294716360560"/>
      <w:bookmarkEnd w:id="361"/>
      <w:bookmarkEnd w:id="362"/>
      <w:r>
        <w:rPr>
          <w:color w:val="000000"/>
          <w:sz w:val="18"/>
        </w:rPr>
        <w:t>Note</w:t>
      </w:r>
    </w:p>
    <w:p w14:paraId="29D4BDE5" w14:textId="77777777" w:rsidR="00441D19" w:rsidRDefault="00441D19" w:rsidP="00441D19">
      <w:pPr>
        <w:spacing w:before="180"/>
        <w:ind w:left="360" w:right="360"/>
        <w:jc w:val="both"/>
      </w:pPr>
      <w:bookmarkStart w:id="364" w:name="para_e2bc5b02_4f16_4f5e_a122_5fe580a9e4"/>
      <w:bookmarkEnd w:id="363"/>
      <w:r>
        <w:rPr>
          <w:color w:val="000000"/>
          <w:sz w:val="18"/>
        </w:rPr>
        <w:t>Rendered Media Types are usually consumer format media types</w:t>
      </w:r>
      <w:r w:rsidR="007A46A9">
        <w:rPr>
          <w:color w:val="000000"/>
          <w:sz w:val="18"/>
        </w:rPr>
        <w:t>.</w:t>
      </w:r>
      <w:r w:rsidR="007A46A9">
        <w:rPr>
          <w:b/>
          <w:color w:val="000000"/>
          <w:sz w:val="18"/>
          <w:u w:val="single"/>
        </w:rPr>
        <w:t xml:space="preserve"> Some of the same non-DICOM media types are also used </w:t>
      </w:r>
      <w:ins w:id="365" w:author="James Philbin" w:date="2016-05-25T11:26:00Z">
        <w:r w:rsidR="00AE6E07">
          <w:rPr>
            <w:b/>
            <w:color w:val="000000"/>
            <w:sz w:val="18"/>
            <w:u w:val="single"/>
          </w:rPr>
          <w:t>as Bulk Data Media Type</w:t>
        </w:r>
      </w:ins>
      <w:ins w:id="366" w:author="James Philbin" w:date="2016-05-25T11:27:00Z">
        <w:r w:rsidR="00AE6E07">
          <w:rPr>
            <w:b/>
            <w:color w:val="000000"/>
            <w:sz w:val="18"/>
            <w:u w:val="single"/>
          </w:rPr>
          <w:t>s</w:t>
        </w:r>
      </w:ins>
      <w:ins w:id="367" w:author="James Philbin" w:date="2016-05-25T11:26:00Z">
        <w:r w:rsidR="00AE6E07">
          <w:rPr>
            <w:b/>
            <w:color w:val="000000"/>
            <w:sz w:val="18"/>
            <w:u w:val="single"/>
          </w:rPr>
          <w:t xml:space="preserve">, that is, </w:t>
        </w:r>
      </w:ins>
      <w:r w:rsidR="007A46A9">
        <w:rPr>
          <w:b/>
          <w:color w:val="000000"/>
          <w:sz w:val="18"/>
          <w:u w:val="single"/>
        </w:rPr>
        <w:t xml:space="preserve">for encoding bulk data extracted from Encapsulated Pixel Data </w:t>
      </w:r>
      <w:ins w:id="368" w:author="James Philbin" w:date="2016-05-25T11:44:00Z">
        <w:r w:rsidR="00CC6A5E">
          <w:rPr>
            <w:b/>
            <w:color w:val="000000"/>
            <w:sz w:val="18"/>
            <w:u w:val="single"/>
          </w:rPr>
          <w:t>(</w:t>
        </w:r>
      </w:ins>
      <w:del w:id="369" w:author="James Philbin" w:date="2016-05-25T11:44:00Z">
        <w:r w:rsidR="007A46A9" w:rsidDel="00CC6A5E">
          <w:rPr>
            <w:b/>
            <w:color w:val="000000"/>
            <w:sz w:val="18"/>
            <w:u w:val="single"/>
          </w:rPr>
          <w:delText xml:space="preserve">encoded </w:delText>
        </w:r>
      </w:del>
      <w:ins w:id="370" w:author="James Philbin" w:date="2016-05-25T11:44:00Z">
        <w:r w:rsidR="00CC6A5E">
          <w:rPr>
            <w:b/>
            <w:color w:val="000000"/>
            <w:sz w:val="18"/>
            <w:u w:val="single"/>
          </w:rPr>
          <w:t xml:space="preserve">used </w:t>
        </w:r>
      </w:ins>
      <w:r w:rsidR="007A46A9">
        <w:rPr>
          <w:b/>
          <w:color w:val="000000"/>
          <w:sz w:val="18"/>
          <w:u w:val="single"/>
        </w:rPr>
        <w:t>with compressed Transfer Syntaxes</w:t>
      </w:r>
      <w:ins w:id="371" w:author="James Philbin" w:date="2016-05-25T11:44:00Z">
        <w:r w:rsidR="00CC6A5E">
          <w:rPr>
            <w:b/>
            <w:color w:val="000000"/>
            <w:sz w:val="18"/>
            <w:u w:val="single"/>
          </w:rPr>
          <w:t>)</w:t>
        </w:r>
      </w:ins>
      <w:r w:rsidR="007A46A9">
        <w:rPr>
          <w:b/>
          <w:color w:val="000000"/>
          <w:sz w:val="18"/>
          <w:u w:val="single"/>
        </w:rPr>
        <w:t>, without applying a rendering process</w:t>
      </w:r>
      <w:r w:rsidR="00093932">
        <w:rPr>
          <w:b/>
          <w:color w:val="000000"/>
          <w:sz w:val="18"/>
          <w:u w:val="single"/>
        </w:rPr>
        <w:t xml:space="preserve">; see Section </w:t>
      </w:r>
      <w:r w:rsidR="00093932" w:rsidRPr="00093932">
        <w:rPr>
          <w:b/>
          <w:color w:val="000000"/>
          <w:sz w:val="18"/>
          <w:u w:val="single"/>
        </w:rPr>
        <w:t>6.1.1.8</w:t>
      </w:r>
      <w:r>
        <w:rPr>
          <w:color w:val="000000"/>
          <w:sz w:val="18"/>
        </w:rPr>
        <w:t>.</w:t>
      </w:r>
    </w:p>
    <w:bookmarkStart w:id="372" w:name="para_480ebebb_9992_48a8_8757_75b1cf4b69"/>
    <w:bookmarkEnd w:id="364"/>
    <w:p w14:paraId="6185BCE0" w14:textId="77777777" w:rsidR="00441D19" w:rsidRDefault="00441D19" w:rsidP="007C0371">
      <w:pPr>
        <w:keepNext/>
        <w:keepLines/>
        <w:spacing w:before="180"/>
        <w:jc w:val="both"/>
      </w:pPr>
      <w:r>
        <w:fldChar w:fldCharType="begin"/>
      </w:r>
      <w:r>
        <w:instrText xml:space="preserve"> HYPERLINK \l "table_6_1_1_2" \h </w:instrText>
      </w:r>
      <w:r>
        <w:fldChar w:fldCharType="separate"/>
      </w:r>
      <w:r>
        <w:rPr>
          <w:color w:val="000000"/>
          <w:sz w:val="18"/>
        </w:rPr>
        <w:t>Table 6.1.1-2</w:t>
      </w:r>
      <w:r>
        <w:rPr>
          <w:color w:val="000000"/>
          <w:sz w:val="18"/>
        </w:rPr>
        <w:fldChar w:fldCharType="end"/>
      </w:r>
      <w:r>
        <w:rPr>
          <w:color w:val="000000"/>
          <w:sz w:val="18"/>
        </w:rPr>
        <w:t xml:space="preserve"> specifies the meaning of media type requirement</w:t>
      </w:r>
      <w:r w:rsidRPr="00126CF0">
        <w:rPr>
          <w:b/>
          <w:strike/>
          <w:color w:val="000000"/>
          <w:sz w:val="18"/>
          <w:rPrChange w:id="373" w:author="David Clunie" w:date="2016-05-21T10:19:00Z">
            <w:rPr>
              <w:color w:val="000000"/>
              <w:sz w:val="18"/>
            </w:rPr>
          </w:rPrChange>
        </w:rPr>
        <w:t>s</w:t>
      </w:r>
      <w:r>
        <w:rPr>
          <w:color w:val="000000"/>
          <w:sz w:val="18"/>
        </w:rPr>
        <w:t xml:space="preserve"> </w:t>
      </w:r>
      <w:ins w:id="374" w:author="David Clunie" w:date="2016-05-21T10:19:00Z">
        <w:r w:rsidR="00126CF0">
          <w:rPr>
            <w:b/>
            <w:color w:val="000000"/>
            <w:sz w:val="18"/>
            <w:u w:val="single"/>
          </w:rPr>
          <w:t xml:space="preserve">terms used </w:t>
        </w:r>
      </w:ins>
      <w:r>
        <w:rPr>
          <w:color w:val="000000"/>
          <w:sz w:val="18"/>
        </w:rPr>
        <w:t xml:space="preserve">in </w:t>
      </w:r>
      <w:hyperlink w:anchor="table_6_1_1_3">
        <w:r>
          <w:rPr>
            <w:color w:val="000000"/>
            <w:sz w:val="18"/>
          </w:rPr>
          <w:t>Table 6.1.1-3</w:t>
        </w:r>
      </w:hyperlink>
      <w:ins w:id="375" w:author="David Clunie" w:date="2016-05-21T10:45:00Z">
        <w:r w:rsidR="008C43B5">
          <w:rPr>
            <w:b/>
            <w:color w:val="000000"/>
            <w:sz w:val="18"/>
            <w:u w:val="single"/>
          </w:rPr>
          <w:t xml:space="preserve"> and the tables in Section 6.1.1.8</w:t>
        </w:r>
      </w:ins>
      <w:r>
        <w:rPr>
          <w:color w:val="000000"/>
          <w:sz w:val="18"/>
        </w:rPr>
        <w:t>.</w:t>
      </w:r>
    </w:p>
    <w:p w14:paraId="62ABD08A" w14:textId="77777777" w:rsidR="00441D19" w:rsidDel="00AD2203" w:rsidRDefault="00441D19" w:rsidP="007C0371">
      <w:pPr>
        <w:keepNext/>
        <w:keepLines/>
        <w:spacing w:before="216"/>
        <w:jc w:val="center"/>
        <w:rPr>
          <w:del w:id="376" w:author="David Clunie" w:date="2016-05-21T10:20:00Z"/>
        </w:rPr>
      </w:pPr>
      <w:bookmarkStart w:id="377" w:name="table_6_1_1_2"/>
      <w:bookmarkEnd w:id="372"/>
      <w:r>
        <w:rPr>
          <w:b/>
          <w:color w:val="000000"/>
          <w:sz w:val="22"/>
        </w:rPr>
        <w:t>Table 6.1.1-2. Definition of Media Type Requirement</w:t>
      </w:r>
      <w:ins w:id="378" w:author="David Clunie" w:date="2016-05-21T10:20:00Z">
        <w:r w:rsidR="00126CF0">
          <w:rPr>
            <w:b/>
            <w:color w:val="000000"/>
            <w:sz w:val="22"/>
          </w:rPr>
          <w:t xml:space="preserve"> </w:t>
        </w:r>
        <w:r w:rsidR="00126CF0" w:rsidRPr="00126CF0">
          <w:rPr>
            <w:b/>
            <w:color w:val="000000"/>
            <w:sz w:val="22"/>
            <w:u w:val="single"/>
            <w:rPrChange w:id="379" w:author="David Clunie" w:date="2016-05-21T10:20:00Z">
              <w:rPr>
                <w:b/>
                <w:color w:val="000000"/>
                <w:sz w:val="22"/>
              </w:rPr>
            </w:rPrChange>
          </w:rPr>
          <w:t>Terms</w:t>
        </w:r>
      </w:ins>
    </w:p>
    <w:bookmarkEnd w:id="377"/>
    <w:p w14:paraId="746C1EF0" w14:textId="77777777" w:rsidR="00441D19" w:rsidRDefault="00441D19">
      <w:pPr>
        <w:keepNext/>
        <w:keepLines/>
        <w:spacing w:before="216"/>
        <w:jc w:val="center"/>
        <w:rPr>
          <w:sz w:val="13"/>
        </w:rPr>
        <w:pPrChange w:id="380" w:author="David Clunie" w:date="2016-05-21T10:20:00Z">
          <w:pPr>
            <w:keepNext/>
            <w:keepLines/>
          </w:pPr>
        </w:pPrChange>
      </w:pPr>
    </w:p>
    <w:tbl>
      <w:tblPr>
        <w:tblW w:w="10440" w:type="dxa"/>
        <w:tblInd w:w="45" w:type="dxa"/>
        <w:tblLayout w:type="fixed"/>
        <w:tblCellMar>
          <w:left w:w="10" w:type="dxa"/>
          <w:right w:w="10" w:type="dxa"/>
        </w:tblCellMar>
        <w:tblLook w:val="04A0" w:firstRow="1" w:lastRow="0" w:firstColumn="1" w:lastColumn="0" w:noHBand="0" w:noVBand="1"/>
      </w:tblPr>
      <w:tblGrid>
        <w:gridCol w:w="3664"/>
        <w:gridCol w:w="6776"/>
      </w:tblGrid>
      <w:tr w:rsidR="00441D19" w14:paraId="2FFB3E45" w14:textId="77777777" w:rsidTr="00A1059D">
        <w:trPr>
          <w:tblHeader/>
        </w:trPr>
        <w:tc>
          <w:tcPr>
            <w:tcW w:w="366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EBD119" w14:textId="77777777" w:rsidR="00441D19" w:rsidRDefault="00441D19" w:rsidP="007C0371">
            <w:pPr>
              <w:keepNext/>
              <w:keepLines/>
              <w:spacing w:before="180"/>
              <w:jc w:val="center"/>
            </w:pPr>
            <w:bookmarkStart w:id="381" w:name="para_3c42c5bf_c195_4233_b705_f56c1e28ef"/>
            <w:r>
              <w:rPr>
                <w:b/>
                <w:color w:val="000000"/>
                <w:sz w:val="18"/>
              </w:rPr>
              <w:t>Requirement</w:t>
            </w:r>
          </w:p>
        </w:tc>
        <w:tc>
          <w:tcPr>
            <w:tcW w:w="6776" w:type="dxa"/>
            <w:tcBorders>
              <w:top w:val="single" w:sz="4" w:space="0" w:color="000000"/>
              <w:bottom w:val="single" w:sz="4" w:space="0" w:color="000000"/>
              <w:right w:val="single" w:sz="4" w:space="0" w:color="000000"/>
            </w:tcBorders>
            <w:tcMar>
              <w:top w:w="40" w:type="dxa"/>
              <w:left w:w="40" w:type="dxa"/>
              <w:bottom w:w="40" w:type="dxa"/>
              <w:right w:w="40" w:type="dxa"/>
            </w:tcMar>
          </w:tcPr>
          <w:p w14:paraId="5BC1AC48" w14:textId="77777777" w:rsidR="00441D19" w:rsidRDefault="00441D19" w:rsidP="007C0371">
            <w:pPr>
              <w:keepNext/>
              <w:keepLines/>
              <w:spacing w:before="180"/>
              <w:jc w:val="center"/>
            </w:pPr>
            <w:bookmarkStart w:id="382" w:name="para_24cdc451_84e0_4da7_b90b_299f8cdcca"/>
            <w:bookmarkEnd w:id="381"/>
            <w:r>
              <w:rPr>
                <w:b/>
                <w:color w:val="000000"/>
                <w:sz w:val="18"/>
              </w:rPr>
              <w:t>Definition</w:t>
            </w:r>
          </w:p>
        </w:tc>
        <w:bookmarkEnd w:id="382"/>
      </w:tr>
      <w:tr w:rsidR="00441D19" w14:paraId="7EAFA57F" w14:textId="77777777" w:rsidTr="00A1059D">
        <w:tc>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90970F" w14:textId="77777777" w:rsidR="00441D19" w:rsidRDefault="00441D19" w:rsidP="00595DE3">
            <w:pPr>
              <w:spacing w:before="180"/>
            </w:pPr>
            <w:bookmarkStart w:id="383" w:name="para_b26d07f1_149f_40f6_9e20_7aac6b4cab"/>
            <w:r>
              <w:rPr>
                <w:color w:val="000000"/>
                <w:sz w:val="18"/>
              </w:rPr>
              <w:t>default</w:t>
            </w:r>
          </w:p>
        </w:tc>
        <w:tc>
          <w:tcPr>
            <w:tcW w:w="6776" w:type="dxa"/>
            <w:tcBorders>
              <w:bottom w:val="single" w:sz="4" w:space="0" w:color="000000"/>
              <w:right w:val="single" w:sz="4" w:space="0" w:color="000000"/>
            </w:tcBorders>
            <w:tcMar>
              <w:top w:w="40" w:type="dxa"/>
              <w:left w:w="40" w:type="dxa"/>
              <w:bottom w:w="40" w:type="dxa"/>
              <w:right w:w="40" w:type="dxa"/>
            </w:tcMar>
          </w:tcPr>
          <w:p w14:paraId="4A000AEB" w14:textId="113CA6FE" w:rsidR="00441D19" w:rsidRPr="008D58BE" w:rsidRDefault="00543FE2" w:rsidP="00A95FDB">
            <w:pPr>
              <w:spacing w:before="180"/>
              <w:rPr>
                <w:b/>
                <w:u w:val="single"/>
                <w:rPrChange w:id="384" w:author="David Clunie" w:date="2016-05-21T10:21:00Z">
                  <w:rPr/>
                </w:rPrChange>
              </w:rPr>
            </w:pPr>
            <w:bookmarkStart w:id="385" w:name="para_47cd4aa7_5859_43f5_83d5_3aa4403f3d"/>
            <w:bookmarkEnd w:id="383"/>
            <w:ins w:id="386" w:author="James Philbin [2]" w:date="2016-05-31T05:21:00Z">
              <w:r w:rsidRPr="002A2417">
                <w:rPr>
                  <w:b/>
                  <w:color w:val="000000"/>
                  <w:sz w:val="18"/>
                  <w:u w:val="single"/>
                </w:rPr>
                <w:t xml:space="preserve">The origin server shall return this media type when none </w:t>
              </w:r>
              <w:r>
                <w:rPr>
                  <w:b/>
                  <w:color w:val="000000"/>
                  <w:sz w:val="18"/>
                  <w:u w:val="single"/>
                </w:rPr>
                <w:t>of the Acceptable Media Types (s</w:t>
              </w:r>
              <w:r w:rsidRPr="002A2417">
                <w:rPr>
                  <w:b/>
                  <w:color w:val="000000"/>
                  <w:sz w:val="18"/>
                  <w:u w:val="single"/>
                </w:rPr>
                <w:t>ee 6.1.1.4) are supported.</w:t>
              </w:r>
              <w:r>
                <w:rPr>
                  <w:b/>
                  <w:color w:val="000000"/>
                  <w:sz w:val="18"/>
                  <w:u w:val="single"/>
                </w:rPr>
                <w:t xml:space="preserve"> </w:t>
              </w:r>
            </w:ins>
            <w:del w:id="387" w:author="James Philbin [2]" w:date="2016-05-31T05:21:00Z">
              <w:r w:rsidR="00696AFC" w:rsidRPr="007C0371" w:rsidDel="00543FE2">
                <w:rPr>
                  <w:b/>
                  <w:color w:val="000000"/>
                  <w:sz w:val="18"/>
                  <w:u w:val="single"/>
                </w:rPr>
                <w:delText>The default media type shall be returned when</w:delText>
              </w:r>
              <w:r w:rsidR="003A454A" w:rsidRPr="003A454A" w:rsidDel="00543FE2">
                <w:rPr>
                  <w:b/>
                  <w:color w:val="000000"/>
                  <w:sz w:val="18"/>
                  <w:u w:val="single"/>
                </w:rPr>
                <w:delText xml:space="preserve"> none of the Acceptable Media T</w:delText>
              </w:r>
              <w:r w:rsidR="00696AFC" w:rsidRPr="007C0371" w:rsidDel="00543FE2">
                <w:rPr>
                  <w:b/>
                  <w:color w:val="000000"/>
                  <w:sz w:val="18"/>
                  <w:u w:val="single"/>
                </w:rPr>
                <w:delText>ypes are supported by the origin server.</w:delText>
              </w:r>
              <w:r w:rsidR="00696AFC" w:rsidDel="00543FE2">
                <w:rPr>
                  <w:color w:val="000000"/>
                  <w:sz w:val="18"/>
                </w:rPr>
                <w:delText xml:space="preserve"> </w:delText>
              </w:r>
            </w:del>
            <w:r w:rsidR="00441D19">
              <w:rPr>
                <w:color w:val="000000"/>
                <w:sz w:val="18"/>
              </w:rPr>
              <w:t xml:space="preserve">The origin server shall support </w:t>
            </w:r>
            <w:r w:rsidR="00441D19" w:rsidRPr="008D58BE">
              <w:rPr>
                <w:b/>
                <w:strike/>
                <w:color w:val="000000"/>
                <w:sz w:val="18"/>
                <w:rPrChange w:id="388" w:author="David Clunie" w:date="2016-05-21T10:21:00Z">
                  <w:rPr>
                    <w:color w:val="000000"/>
                    <w:sz w:val="18"/>
                  </w:rPr>
                </w:rPrChange>
              </w:rPr>
              <w:t>all</w:t>
            </w:r>
            <w:r w:rsidR="00441D19">
              <w:rPr>
                <w:color w:val="000000"/>
                <w:sz w:val="18"/>
              </w:rPr>
              <w:t xml:space="preserve"> </w:t>
            </w:r>
            <w:r w:rsidR="00441D19" w:rsidRPr="008D58BE">
              <w:rPr>
                <w:b/>
                <w:strike/>
                <w:color w:val="000000"/>
                <w:sz w:val="18"/>
                <w:rPrChange w:id="389" w:author="David Clunie" w:date="2016-05-21T10:21:00Z">
                  <w:rPr>
                    <w:color w:val="000000"/>
                    <w:sz w:val="18"/>
                  </w:rPr>
                </w:rPrChange>
              </w:rPr>
              <w:t>default</w:t>
            </w:r>
            <w:r w:rsidR="00441D19">
              <w:rPr>
                <w:color w:val="000000"/>
                <w:sz w:val="18"/>
              </w:rPr>
              <w:t xml:space="preserve"> </w:t>
            </w:r>
            <w:ins w:id="390" w:author="David Clunie" w:date="2016-05-21T10:21:00Z">
              <w:r w:rsidR="008D58BE" w:rsidRPr="00A5736D">
                <w:rPr>
                  <w:b/>
                  <w:color w:val="000000"/>
                  <w:sz w:val="18"/>
                  <w:u w:val="single"/>
                </w:rPr>
                <w:t>this</w:t>
              </w:r>
              <w:r w:rsidR="008D58BE">
                <w:rPr>
                  <w:color w:val="000000"/>
                  <w:sz w:val="18"/>
                </w:rPr>
                <w:t xml:space="preserve"> </w:t>
              </w:r>
            </w:ins>
            <w:r w:rsidR="00441D19">
              <w:rPr>
                <w:color w:val="000000"/>
                <w:sz w:val="18"/>
              </w:rPr>
              <w:t>media type</w:t>
            </w:r>
            <w:r w:rsidR="00441D19" w:rsidRPr="008D58BE">
              <w:rPr>
                <w:b/>
                <w:strike/>
                <w:color w:val="000000"/>
                <w:sz w:val="18"/>
                <w:rPrChange w:id="391" w:author="David Clunie" w:date="2016-05-21T10:21:00Z">
                  <w:rPr>
                    <w:color w:val="000000"/>
                    <w:sz w:val="18"/>
                  </w:rPr>
                </w:rPrChange>
              </w:rPr>
              <w:t>s</w:t>
            </w:r>
            <w:r w:rsidR="00441D19">
              <w:rPr>
                <w:color w:val="000000"/>
                <w:sz w:val="18"/>
              </w:rPr>
              <w:t>.</w:t>
            </w:r>
            <w:ins w:id="392" w:author="David Clunie" w:date="2016-05-21T10:21:00Z">
              <w:r w:rsidR="008D58BE">
                <w:rPr>
                  <w:color w:val="000000"/>
                  <w:sz w:val="18"/>
                </w:rPr>
                <w:t xml:space="preserve"> </w:t>
              </w:r>
              <w:del w:id="393" w:author="James Philbin [2]" w:date="2016-05-31T05:21:00Z">
                <w:r w:rsidR="008D58BE" w:rsidRPr="008D58BE" w:rsidDel="00543FE2">
                  <w:rPr>
                    <w:b/>
                    <w:color w:val="000000"/>
                    <w:sz w:val="18"/>
                    <w:u w:val="single"/>
                    <w:rPrChange w:id="394" w:author="David Clunie" w:date="2016-05-21T10:22:00Z">
                      <w:rPr>
                        <w:color w:val="000000"/>
                        <w:sz w:val="18"/>
                      </w:rPr>
                    </w:rPrChange>
                  </w:rPr>
                  <w:delText xml:space="preserve">The origin server shall return this media type when none </w:delText>
                </w:r>
                <w:r w:rsidR="008D58BE" w:rsidDel="00543FE2">
                  <w:rPr>
                    <w:b/>
                    <w:color w:val="000000"/>
                    <w:sz w:val="18"/>
                    <w:u w:val="single"/>
                  </w:rPr>
                  <w:delText>of the Acceptable Media Types (s</w:delText>
                </w:r>
                <w:r w:rsidR="008D58BE" w:rsidRPr="008D58BE" w:rsidDel="00543FE2">
                  <w:rPr>
                    <w:b/>
                    <w:color w:val="000000"/>
                    <w:sz w:val="18"/>
                    <w:u w:val="single"/>
                    <w:rPrChange w:id="395" w:author="David Clunie" w:date="2016-05-21T10:22:00Z">
                      <w:rPr>
                        <w:color w:val="000000"/>
                        <w:sz w:val="18"/>
                      </w:rPr>
                    </w:rPrChange>
                  </w:rPr>
                  <w:delText>ee 6.1.1.4) are supported</w:delText>
                </w:r>
              </w:del>
            </w:ins>
            <w:ins w:id="396" w:author="David Clunie" w:date="2016-05-21T10:22:00Z">
              <w:del w:id="397" w:author="James Philbin [2]" w:date="2016-05-31T05:21:00Z">
                <w:r w:rsidR="008D58BE" w:rsidRPr="008D58BE" w:rsidDel="00543FE2">
                  <w:rPr>
                    <w:b/>
                    <w:color w:val="000000"/>
                    <w:sz w:val="18"/>
                    <w:u w:val="single"/>
                    <w:rPrChange w:id="398" w:author="David Clunie" w:date="2016-05-21T10:22:00Z">
                      <w:rPr>
                        <w:color w:val="000000"/>
                        <w:sz w:val="18"/>
                      </w:rPr>
                    </w:rPrChange>
                  </w:rPr>
                  <w:delText>.</w:delText>
                </w:r>
              </w:del>
            </w:ins>
          </w:p>
        </w:tc>
        <w:bookmarkEnd w:id="385"/>
      </w:tr>
      <w:tr w:rsidR="00441D19" w14:paraId="7595766B" w14:textId="77777777" w:rsidTr="00A1059D">
        <w:tc>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6CE7F5" w14:textId="77777777" w:rsidR="00441D19" w:rsidRDefault="00441D19" w:rsidP="00595DE3">
            <w:pPr>
              <w:spacing w:before="180"/>
            </w:pPr>
            <w:bookmarkStart w:id="399" w:name="para_341cd699_f82e_40c0_9375_4190d056f7"/>
            <w:r>
              <w:rPr>
                <w:color w:val="000000"/>
                <w:sz w:val="18"/>
              </w:rPr>
              <w:t>required</w:t>
            </w:r>
          </w:p>
        </w:tc>
        <w:tc>
          <w:tcPr>
            <w:tcW w:w="6776" w:type="dxa"/>
            <w:tcBorders>
              <w:bottom w:val="single" w:sz="4" w:space="0" w:color="000000"/>
              <w:right w:val="single" w:sz="4" w:space="0" w:color="000000"/>
            </w:tcBorders>
            <w:tcMar>
              <w:top w:w="40" w:type="dxa"/>
              <w:left w:w="40" w:type="dxa"/>
              <w:bottom w:w="40" w:type="dxa"/>
              <w:right w:w="40" w:type="dxa"/>
            </w:tcMar>
          </w:tcPr>
          <w:p w14:paraId="740B6E5A" w14:textId="77777777" w:rsidR="00441D19" w:rsidRDefault="00441D19" w:rsidP="00595DE3">
            <w:pPr>
              <w:spacing w:before="180"/>
            </w:pPr>
            <w:bookmarkStart w:id="400" w:name="para_40c92d95_1a9d_4c98_8fb3_0c35fdc21d"/>
            <w:bookmarkEnd w:id="399"/>
            <w:r>
              <w:rPr>
                <w:color w:val="000000"/>
                <w:sz w:val="18"/>
              </w:rPr>
              <w:t xml:space="preserve">The origin server shall support </w:t>
            </w:r>
            <w:r w:rsidRPr="008D58BE">
              <w:rPr>
                <w:b/>
                <w:strike/>
                <w:color w:val="000000"/>
                <w:sz w:val="18"/>
                <w:rPrChange w:id="401" w:author="David Clunie" w:date="2016-05-21T10:22:00Z">
                  <w:rPr>
                    <w:color w:val="000000"/>
                    <w:sz w:val="18"/>
                  </w:rPr>
                </w:rPrChange>
              </w:rPr>
              <w:t>these</w:t>
            </w:r>
            <w:ins w:id="402" w:author="David Clunie" w:date="2016-05-21T10:22:00Z">
              <w:r w:rsidR="008D58BE">
                <w:rPr>
                  <w:color w:val="000000"/>
                  <w:sz w:val="18"/>
                </w:rPr>
                <w:t xml:space="preserve"> </w:t>
              </w:r>
              <w:r w:rsidR="008D58BE" w:rsidRPr="008D58BE">
                <w:rPr>
                  <w:b/>
                  <w:color w:val="000000"/>
                  <w:sz w:val="18"/>
                  <w:u w:val="single"/>
                  <w:rPrChange w:id="403" w:author="David Clunie" w:date="2016-05-21T10:22:00Z">
                    <w:rPr>
                      <w:color w:val="000000"/>
                      <w:sz w:val="18"/>
                    </w:rPr>
                  </w:rPrChange>
                </w:rPr>
                <w:t>this</w:t>
              </w:r>
            </w:ins>
            <w:r>
              <w:rPr>
                <w:color w:val="000000"/>
                <w:sz w:val="18"/>
              </w:rPr>
              <w:t xml:space="preserve"> media type</w:t>
            </w:r>
            <w:r w:rsidRPr="008D58BE">
              <w:rPr>
                <w:b/>
                <w:strike/>
                <w:color w:val="000000"/>
                <w:sz w:val="18"/>
                <w:rPrChange w:id="404" w:author="David Clunie" w:date="2016-05-21T10:22:00Z">
                  <w:rPr>
                    <w:color w:val="000000"/>
                    <w:sz w:val="18"/>
                  </w:rPr>
                </w:rPrChange>
              </w:rPr>
              <w:t>s</w:t>
            </w:r>
            <w:r>
              <w:rPr>
                <w:color w:val="000000"/>
                <w:sz w:val="18"/>
              </w:rPr>
              <w:t>.</w:t>
            </w:r>
          </w:p>
        </w:tc>
        <w:bookmarkEnd w:id="400"/>
      </w:tr>
      <w:tr w:rsidR="00441D19" w14:paraId="57009747" w14:textId="77777777" w:rsidTr="00A1059D">
        <w:tc>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ECCD4D" w14:textId="77777777" w:rsidR="00441D19" w:rsidRDefault="00441D19" w:rsidP="00595DE3">
            <w:pPr>
              <w:spacing w:before="180"/>
            </w:pPr>
            <w:bookmarkStart w:id="405" w:name="para_4d52d7e4_35b1_4f8f_836f_472251dfa2"/>
            <w:r>
              <w:rPr>
                <w:color w:val="000000"/>
                <w:sz w:val="18"/>
              </w:rPr>
              <w:t>optional</w:t>
            </w:r>
          </w:p>
        </w:tc>
        <w:tc>
          <w:tcPr>
            <w:tcW w:w="6776" w:type="dxa"/>
            <w:tcBorders>
              <w:bottom w:val="single" w:sz="4" w:space="0" w:color="000000"/>
              <w:right w:val="single" w:sz="4" w:space="0" w:color="000000"/>
            </w:tcBorders>
            <w:tcMar>
              <w:top w:w="40" w:type="dxa"/>
              <w:left w:w="40" w:type="dxa"/>
              <w:bottom w:w="40" w:type="dxa"/>
              <w:right w:w="40" w:type="dxa"/>
            </w:tcMar>
          </w:tcPr>
          <w:p w14:paraId="748CC222" w14:textId="77777777" w:rsidR="00441D19" w:rsidRDefault="00441D19" w:rsidP="00595DE3">
            <w:pPr>
              <w:spacing w:before="180"/>
            </w:pPr>
            <w:bookmarkStart w:id="406" w:name="para_586a6f54_8e32_48f0_9da7_4c0103e37e"/>
            <w:bookmarkEnd w:id="405"/>
            <w:r>
              <w:rPr>
                <w:color w:val="000000"/>
                <w:sz w:val="18"/>
              </w:rPr>
              <w:t xml:space="preserve">The origin server may support </w:t>
            </w:r>
            <w:ins w:id="407" w:author="David Clunie" w:date="2016-05-21T10:22:00Z">
              <w:r w:rsidR="008D58BE" w:rsidRPr="00084818">
                <w:rPr>
                  <w:b/>
                  <w:strike/>
                  <w:color w:val="000000"/>
                  <w:sz w:val="18"/>
                </w:rPr>
                <w:t>these</w:t>
              </w:r>
              <w:r w:rsidR="008D58BE">
                <w:rPr>
                  <w:color w:val="000000"/>
                  <w:sz w:val="18"/>
                </w:rPr>
                <w:t xml:space="preserve"> </w:t>
              </w:r>
              <w:r w:rsidR="008D58BE" w:rsidRPr="00084818">
                <w:rPr>
                  <w:b/>
                  <w:color w:val="000000"/>
                  <w:sz w:val="18"/>
                  <w:u w:val="single"/>
                </w:rPr>
                <w:t>this</w:t>
              </w:r>
              <w:r w:rsidR="008D58BE">
                <w:rPr>
                  <w:color w:val="000000"/>
                  <w:sz w:val="18"/>
                </w:rPr>
                <w:t xml:space="preserve"> </w:t>
              </w:r>
            </w:ins>
            <w:del w:id="408" w:author="David Clunie" w:date="2016-05-21T10:22:00Z">
              <w:r w:rsidDel="008D58BE">
                <w:rPr>
                  <w:color w:val="000000"/>
                  <w:sz w:val="18"/>
                </w:rPr>
                <w:delText xml:space="preserve">these </w:delText>
              </w:r>
            </w:del>
            <w:r>
              <w:rPr>
                <w:color w:val="000000"/>
                <w:sz w:val="18"/>
              </w:rPr>
              <w:t>media type</w:t>
            </w:r>
            <w:r w:rsidRPr="008D58BE">
              <w:rPr>
                <w:b/>
                <w:strike/>
                <w:color w:val="000000"/>
                <w:sz w:val="18"/>
                <w:rPrChange w:id="409" w:author="David Clunie" w:date="2016-05-21T10:22:00Z">
                  <w:rPr>
                    <w:color w:val="000000"/>
                    <w:sz w:val="18"/>
                  </w:rPr>
                </w:rPrChange>
              </w:rPr>
              <w:t>s</w:t>
            </w:r>
            <w:r>
              <w:rPr>
                <w:color w:val="000000"/>
                <w:sz w:val="18"/>
              </w:rPr>
              <w:t>.</w:t>
            </w:r>
          </w:p>
        </w:tc>
        <w:bookmarkEnd w:id="406"/>
      </w:tr>
    </w:tbl>
    <w:p w14:paraId="4CB85230" w14:textId="77777777" w:rsidR="00441D19" w:rsidRDefault="00A1059D" w:rsidP="00441D19">
      <w:pPr>
        <w:spacing w:before="180"/>
        <w:jc w:val="both"/>
      </w:pPr>
      <w:bookmarkStart w:id="410" w:name="para_71efe080_2ca8_4684_a7dc_f4b0939f25"/>
      <w:ins w:id="411" w:author="David Clunie" w:date="2016-05-21T10:23:00Z">
        <w:r w:rsidRPr="00D57D2F">
          <w:rPr>
            <w:b/>
            <w:color w:val="000000"/>
            <w:sz w:val="18"/>
            <w:u w:val="single"/>
          </w:rPr>
          <w:t xml:space="preserve">Origin servers that support URI, WS or RS </w:t>
        </w:r>
        <w:del w:id="412" w:author="James Philbin" w:date="2016-05-25T11:55:00Z">
          <w:r w:rsidRPr="00D57D2F" w:rsidDel="0016119A">
            <w:rPr>
              <w:b/>
              <w:color w:val="000000"/>
              <w:sz w:val="18"/>
              <w:u w:val="single"/>
            </w:rPr>
            <w:delText>modes</w:delText>
          </w:r>
        </w:del>
      </w:ins>
      <w:ins w:id="413" w:author="James Philbin" w:date="2016-05-25T11:55:00Z">
        <w:r w:rsidR="0016119A">
          <w:rPr>
            <w:b/>
            <w:color w:val="000000"/>
            <w:sz w:val="18"/>
            <w:u w:val="single"/>
          </w:rPr>
          <w:t>services</w:t>
        </w:r>
      </w:ins>
      <w:ins w:id="414" w:author="David Clunie" w:date="2016-05-21T10:23:00Z">
        <w:r w:rsidRPr="00D57D2F">
          <w:rPr>
            <w:b/>
            <w:color w:val="000000"/>
            <w:sz w:val="18"/>
            <w:u w:val="single"/>
          </w:rPr>
          <w:t xml:space="preserve"> shall support rendering instances of different Resource Categories into Rendered Media Types as </w:t>
        </w:r>
        <w:del w:id="415" w:author="James Philbin" w:date="2016-05-25T11:30:00Z">
          <w:r w:rsidRPr="00D57D2F" w:rsidDel="00AE6E07">
            <w:rPr>
              <w:b/>
              <w:color w:val="000000"/>
              <w:sz w:val="18"/>
              <w:u w:val="single"/>
            </w:rPr>
            <w:delText>indicated</w:delText>
          </w:r>
        </w:del>
      </w:ins>
      <w:ins w:id="416" w:author="James Philbin" w:date="2016-05-25T11:30:00Z">
        <w:r w:rsidR="00AE6E07">
          <w:rPr>
            <w:b/>
            <w:color w:val="000000"/>
            <w:sz w:val="18"/>
            <w:u w:val="single"/>
          </w:rPr>
          <w:t>specified</w:t>
        </w:r>
      </w:ins>
      <w:ins w:id="417" w:author="David Clunie" w:date="2016-05-21T10:23:00Z">
        <w:r w:rsidRPr="00D57D2F">
          <w:rPr>
            <w:b/>
            <w:color w:val="000000"/>
            <w:sz w:val="18"/>
            <w:u w:val="single"/>
          </w:rPr>
          <w:t xml:space="preserve"> in </w:t>
        </w:r>
      </w:ins>
      <w:hyperlink w:anchor="table_6_1_1_3">
        <w:r w:rsidR="00441D19">
          <w:rPr>
            <w:color w:val="000000"/>
            <w:sz w:val="18"/>
          </w:rPr>
          <w:t>Table 6.1.1-3</w:t>
        </w:r>
      </w:hyperlink>
      <w:r w:rsidR="00441D19">
        <w:rPr>
          <w:color w:val="000000"/>
          <w:sz w:val="18"/>
        </w:rPr>
        <w:t xml:space="preserve"> </w:t>
      </w:r>
      <w:r w:rsidR="00441D19" w:rsidRPr="00A1059D">
        <w:rPr>
          <w:b/>
          <w:strike/>
          <w:color w:val="000000"/>
          <w:sz w:val="18"/>
          <w:rPrChange w:id="418" w:author="David Clunie" w:date="2016-05-21T10:24:00Z">
            <w:rPr>
              <w:color w:val="000000"/>
              <w:sz w:val="18"/>
            </w:rPr>
          </w:rPrChange>
        </w:rPr>
        <w:t>defines the Rendered Media Types by their Resource Category for the URI, WS, and RS modes</w:t>
      </w:r>
      <w:r w:rsidR="00441D19">
        <w:rPr>
          <w:color w:val="000000"/>
          <w:sz w:val="18"/>
        </w:rPr>
        <w:t>.</w:t>
      </w:r>
      <w:ins w:id="419" w:author="David Clunie" w:date="2016-05-21T10:23:00Z">
        <w:r>
          <w:rPr>
            <w:color w:val="000000"/>
            <w:sz w:val="18"/>
          </w:rPr>
          <w:t xml:space="preserve"> </w:t>
        </w:r>
      </w:ins>
    </w:p>
    <w:p w14:paraId="5635DBA5" w14:textId="77777777" w:rsidR="00441D19" w:rsidDel="008F22E2" w:rsidRDefault="00441D19" w:rsidP="00441D19">
      <w:pPr>
        <w:keepNext/>
        <w:spacing w:before="216"/>
        <w:jc w:val="center"/>
        <w:rPr>
          <w:del w:id="420" w:author="David Clunie" w:date="2016-05-21T10:24:00Z"/>
        </w:rPr>
      </w:pPr>
      <w:bookmarkStart w:id="421" w:name="table_6_1_1_3"/>
      <w:bookmarkEnd w:id="410"/>
      <w:r>
        <w:rPr>
          <w:b/>
          <w:color w:val="000000"/>
          <w:sz w:val="22"/>
        </w:rPr>
        <w:t>Table 6.1.1-3. Rendered Media Types by Resource Category</w:t>
      </w:r>
    </w:p>
    <w:bookmarkEnd w:id="421"/>
    <w:p w14:paraId="6B382B78" w14:textId="77777777" w:rsidR="00441D19" w:rsidRDefault="00441D19">
      <w:pPr>
        <w:keepNext/>
        <w:spacing w:before="216"/>
        <w:jc w:val="center"/>
        <w:rPr>
          <w:sz w:val="13"/>
        </w:rPr>
        <w:pPrChange w:id="422" w:author="David Clunie" w:date="2016-05-21T10:24:00Z">
          <w:pPr/>
        </w:pPrChange>
      </w:pPr>
    </w:p>
    <w:tbl>
      <w:tblPr>
        <w:tblW w:w="0" w:type="auto"/>
        <w:tblInd w:w="45" w:type="dxa"/>
        <w:tblLayout w:type="fixed"/>
        <w:tblCellMar>
          <w:left w:w="10" w:type="dxa"/>
          <w:right w:w="10" w:type="dxa"/>
        </w:tblCellMar>
        <w:tblLook w:val="04A0" w:firstRow="1" w:lastRow="0" w:firstColumn="1" w:lastColumn="0" w:noHBand="0" w:noVBand="1"/>
      </w:tblPr>
      <w:tblGrid>
        <w:gridCol w:w="2760"/>
        <w:gridCol w:w="2295"/>
        <w:gridCol w:w="1794"/>
        <w:gridCol w:w="1794"/>
        <w:gridCol w:w="1799"/>
      </w:tblGrid>
      <w:tr w:rsidR="00441D19" w14:paraId="0521AE70" w14:textId="77777777" w:rsidTr="00595DE3">
        <w:trPr>
          <w:tblHeader/>
        </w:trPr>
        <w:tc>
          <w:tcPr>
            <w:tcW w:w="27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E89553" w14:textId="77777777" w:rsidR="00441D19" w:rsidRDefault="00441D19" w:rsidP="00595DE3">
            <w:pPr>
              <w:keepNext/>
              <w:spacing w:before="180"/>
              <w:jc w:val="center"/>
            </w:pPr>
            <w:bookmarkStart w:id="423" w:name="para_6f5d7caa_2a60_4292_b334_96370854e6"/>
            <w:r>
              <w:rPr>
                <w:b/>
                <w:color w:val="000000"/>
                <w:sz w:val="18"/>
              </w:rPr>
              <w:t>Category</w:t>
            </w:r>
          </w:p>
        </w:tc>
        <w:tc>
          <w:tcPr>
            <w:tcW w:w="22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9B57F5F" w14:textId="77777777" w:rsidR="00441D19" w:rsidRDefault="00441D19" w:rsidP="00595DE3">
            <w:pPr>
              <w:spacing w:before="180"/>
              <w:jc w:val="center"/>
            </w:pPr>
            <w:bookmarkStart w:id="424" w:name="para_eb58bc03_fdb5_44cb_83e6_d9c7eeabcf"/>
            <w:bookmarkEnd w:id="423"/>
            <w:r>
              <w:rPr>
                <w:b/>
                <w:color w:val="000000"/>
                <w:sz w:val="18"/>
              </w:rPr>
              <w:t>Media Type</w:t>
            </w:r>
          </w:p>
        </w:tc>
        <w:tc>
          <w:tcPr>
            <w:tcW w:w="1794" w:type="dxa"/>
            <w:tcBorders>
              <w:top w:val="single" w:sz="4" w:space="0" w:color="000000"/>
              <w:bottom w:val="single" w:sz="4" w:space="0" w:color="000000"/>
              <w:right w:val="single" w:sz="4" w:space="0" w:color="000000"/>
            </w:tcBorders>
            <w:tcMar>
              <w:top w:w="40" w:type="dxa"/>
              <w:left w:w="40" w:type="dxa"/>
              <w:bottom w:w="40" w:type="dxa"/>
              <w:right w:w="40" w:type="dxa"/>
            </w:tcMar>
          </w:tcPr>
          <w:p w14:paraId="52E440C5" w14:textId="77777777" w:rsidR="00441D19" w:rsidRDefault="00441D19" w:rsidP="00595DE3">
            <w:pPr>
              <w:spacing w:before="180"/>
              <w:jc w:val="center"/>
            </w:pPr>
            <w:bookmarkStart w:id="425" w:name="para_44986c35_75d1_430a_bf55_1a0be5d3b6"/>
            <w:bookmarkEnd w:id="424"/>
            <w:r>
              <w:rPr>
                <w:b/>
                <w:color w:val="000000"/>
                <w:sz w:val="18"/>
              </w:rPr>
              <w:t>URI</w:t>
            </w:r>
          </w:p>
        </w:tc>
        <w:tc>
          <w:tcPr>
            <w:tcW w:w="1794" w:type="dxa"/>
            <w:tcBorders>
              <w:top w:val="single" w:sz="4" w:space="0" w:color="000000"/>
              <w:bottom w:val="single" w:sz="4" w:space="0" w:color="000000"/>
              <w:right w:val="single" w:sz="4" w:space="0" w:color="000000"/>
            </w:tcBorders>
            <w:tcMar>
              <w:top w:w="40" w:type="dxa"/>
              <w:left w:w="40" w:type="dxa"/>
              <w:bottom w:w="40" w:type="dxa"/>
              <w:right w:w="40" w:type="dxa"/>
            </w:tcMar>
          </w:tcPr>
          <w:p w14:paraId="19959691" w14:textId="77777777" w:rsidR="00441D19" w:rsidRDefault="00441D19" w:rsidP="00595DE3">
            <w:pPr>
              <w:spacing w:before="180"/>
              <w:jc w:val="center"/>
            </w:pPr>
            <w:bookmarkStart w:id="426" w:name="para_d0af2327_51c2_47e1_82a9_31af1dead2"/>
            <w:bookmarkEnd w:id="425"/>
            <w:r>
              <w:rPr>
                <w:b/>
                <w:color w:val="000000"/>
                <w:sz w:val="18"/>
              </w:rPr>
              <w:t>WS</w:t>
            </w:r>
          </w:p>
        </w:tc>
        <w:tc>
          <w:tcPr>
            <w:tcW w:w="1799" w:type="dxa"/>
            <w:tcBorders>
              <w:top w:val="single" w:sz="4" w:space="0" w:color="000000"/>
              <w:bottom w:val="single" w:sz="4" w:space="0" w:color="000000"/>
              <w:right w:val="single" w:sz="4" w:space="0" w:color="000000"/>
            </w:tcBorders>
            <w:tcMar>
              <w:top w:w="40" w:type="dxa"/>
              <w:left w:w="40" w:type="dxa"/>
              <w:bottom w:w="40" w:type="dxa"/>
              <w:right w:w="40" w:type="dxa"/>
            </w:tcMar>
          </w:tcPr>
          <w:p w14:paraId="1ABDF9B7" w14:textId="77777777" w:rsidR="00441D19" w:rsidRDefault="00441D19" w:rsidP="00595DE3">
            <w:pPr>
              <w:spacing w:before="180"/>
              <w:jc w:val="center"/>
            </w:pPr>
            <w:bookmarkStart w:id="427" w:name="para_a2ce67e6_f6ea_44da_9f16_11d2dfc5c3"/>
            <w:bookmarkEnd w:id="426"/>
            <w:r>
              <w:rPr>
                <w:b/>
                <w:color w:val="000000"/>
                <w:sz w:val="18"/>
              </w:rPr>
              <w:t>RS</w:t>
            </w:r>
          </w:p>
        </w:tc>
        <w:bookmarkEnd w:id="427"/>
      </w:tr>
      <w:tr w:rsidR="00441D19" w14:paraId="0F4628E5" w14:textId="77777777" w:rsidTr="00595DE3">
        <w:tc>
          <w:tcPr>
            <w:tcW w:w="2760" w:type="dxa"/>
            <w:vMerge w:val="restart"/>
            <w:tcBorders>
              <w:left w:val="single" w:sz="4" w:space="0" w:color="000000"/>
              <w:right w:val="single" w:sz="4" w:space="0" w:color="000000"/>
            </w:tcBorders>
            <w:tcMar>
              <w:top w:w="40" w:type="dxa"/>
              <w:left w:w="40" w:type="dxa"/>
              <w:right w:w="40" w:type="dxa"/>
            </w:tcMar>
          </w:tcPr>
          <w:p w14:paraId="782DA0B4" w14:textId="77777777" w:rsidR="00441D19" w:rsidRDefault="00441D19" w:rsidP="00595DE3">
            <w:pPr>
              <w:spacing w:before="180"/>
            </w:pPr>
            <w:bookmarkStart w:id="428" w:name="para_721aacde_ad24_4e22_a244_352aa1687b"/>
            <w:r>
              <w:rPr>
                <w:color w:val="000000"/>
                <w:sz w:val="18"/>
              </w:rPr>
              <w:t>Single Frame Image</w:t>
            </w:r>
          </w:p>
        </w:tc>
        <w:tc>
          <w:tcPr>
            <w:tcW w:w="2295" w:type="dxa"/>
            <w:tcBorders>
              <w:bottom w:val="single" w:sz="4" w:space="0" w:color="000000"/>
              <w:right w:val="single" w:sz="4" w:space="0" w:color="000000"/>
            </w:tcBorders>
            <w:tcMar>
              <w:top w:w="40" w:type="dxa"/>
              <w:left w:w="40" w:type="dxa"/>
              <w:bottom w:w="40" w:type="dxa"/>
              <w:right w:w="40" w:type="dxa"/>
            </w:tcMar>
          </w:tcPr>
          <w:p w14:paraId="097B0511" w14:textId="77777777" w:rsidR="00441D19" w:rsidRDefault="00441D19" w:rsidP="00595DE3">
            <w:pPr>
              <w:spacing w:before="180"/>
            </w:pPr>
            <w:bookmarkStart w:id="429" w:name="para_be75fedf_0faa_4beb_852f_d86e29b004"/>
            <w:bookmarkEnd w:id="428"/>
            <w:r>
              <w:rPr>
                <w:color w:val="000000"/>
                <w:sz w:val="18"/>
              </w:rPr>
              <w:t>image/jpeg</w:t>
            </w:r>
          </w:p>
        </w:tc>
        <w:tc>
          <w:tcPr>
            <w:tcW w:w="1794" w:type="dxa"/>
            <w:tcBorders>
              <w:bottom w:val="single" w:sz="4" w:space="0" w:color="000000"/>
              <w:right w:val="single" w:sz="4" w:space="0" w:color="000000"/>
            </w:tcBorders>
            <w:tcMar>
              <w:top w:w="40" w:type="dxa"/>
              <w:left w:w="40" w:type="dxa"/>
              <w:bottom w:w="40" w:type="dxa"/>
              <w:right w:w="40" w:type="dxa"/>
            </w:tcMar>
          </w:tcPr>
          <w:p w14:paraId="4F7E1166" w14:textId="77777777" w:rsidR="00441D19" w:rsidRDefault="00441D19" w:rsidP="00595DE3">
            <w:pPr>
              <w:spacing w:before="180"/>
              <w:jc w:val="center"/>
            </w:pPr>
            <w:bookmarkStart w:id="430" w:name="para_c2fd5c85_e132_4a31_8417_55c30aa358"/>
            <w:bookmarkEnd w:id="429"/>
            <w:r>
              <w:rPr>
                <w:color w:val="000000"/>
                <w:sz w:val="18"/>
              </w:rPr>
              <w:t>default</w:t>
            </w:r>
          </w:p>
        </w:tc>
        <w:tc>
          <w:tcPr>
            <w:tcW w:w="1794" w:type="dxa"/>
            <w:tcBorders>
              <w:bottom w:val="single" w:sz="4" w:space="0" w:color="000000"/>
              <w:right w:val="single" w:sz="4" w:space="0" w:color="000000"/>
            </w:tcBorders>
            <w:tcMar>
              <w:top w:w="40" w:type="dxa"/>
              <w:left w:w="40" w:type="dxa"/>
              <w:bottom w:w="40" w:type="dxa"/>
              <w:right w:w="40" w:type="dxa"/>
            </w:tcMar>
          </w:tcPr>
          <w:p w14:paraId="326E670C" w14:textId="77777777" w:rsidR="00441D19" w:rsidRDefault="00441D19" w:rsidP="00595DE3">
            <w:pPr>
              <w:spacing w:before="180"/>
              <w:jc w:val="center"/>
            </w:pPr>
            <w:bookmarkStart w:id="431" w:name="para_65dc3a4b_cadf_432e_809b_ffe1b55273"/>
            <w:bookmarkEnd w:id="430"/>
            <w:r>
              <w:rPr>
                <w:color w:val="000000"/>
                <w:sz w:val="18"/>
              </w:rPr>
              <w:t>default</w:t>
            </w:r>
          </w:p>
        </w:tc>
        <w:tc>
          <w:tcPr>
            <w:tcW w:w="1799" w:type="dxa"/>
            <w:tcBorders>
              <w:bottom w:val="single" w:sz="4" w:space="0" w:color="000000"/>
              <w:right w:val="single" w:sz="4" w:space="0" w:color="000000"/>
            </w:tcBorders>
            <w:tcMar>
              <w:top w:w="40" w:type="dxa"/>
              <w:left w:w="40" w:type="dxa"/>
              <w:bottom w:w="40" w:type="dxa"/>
              <w:right w:w="40" w:type="dxa"/>
            </w:tcMar>
          </w:tcPr>
          <w:p w14:paraId="50740DE7" w14:textId="77777777" w:rsidR="00441D19" w:rsidRDefault="00441D19" w:rsidP="00595DE3">
            <w:pPr>
              <w:spacing w:before="180"/>
              <w:jc w:val="center"/>
            </w:pPr>
            <w:bookmarkStart w:id="432" w:name="para_af126933_162c_48a4_8ebe_b3ca2cc4f2"/>
            <w:bookmarkEnd w:id="431"/>
            <w:r>
              <w:rPr>
                <w:color w:val="000000"/>
                <w:sz w:val="18"/>
              </w:rPr>
              <w:t>default</w:t>
            </w:r>
          </w:p>
        </w:tc>
        <w:bookmarkEnd w:id="432"/>
      </w:tr>
      <w:tr w:rsidR="00441D19" w14:paraId="22929AFA" w14:textId="77777777" w:rsidTr="00595DE3">
        <w:tc>
          <w:tcPr>
            <w:tcW w:w="2760" w:type="dxa"/>
            <w:vMerge/>
            <w:tcBorders>
              <w:left w:val="single" w:sz="4" w:space="0" w:color="000000"/>
              <w:right w:val="single" w:sz="4" w:space="0" w:color="000000"/>
            </w:tcBorders>
            <w:tcMar>
              <w:left w:w="40" w:type="dxa"/>
              <w:right w:w="40" w:type="dxa"/>
            </w:tcMar>
          </w:tcPr>
          <w:p w14:paraId="119B81BB"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15CCA0AD" w14:textId="77777777" w:rsidR="00441D19" w:rsidRDefault="00441D19" w:rsidP="00595DE3">
            <w:pPr>
              <w:spacing w:before="180"/>
            </w:pPr>
            <w:bookmarkStart w:id="433" w:name="para_3978a7e6_5131_4ead_b16e_7d5a3bdfe7"/>
            <w:r>
              <w:rPr>
                <w:color w:val="000000"/>
                <w:sz w:val="18"/>
              </w:rPr>
              <w:t>image/gif</w:t>
            </w:r>
          </w:p>
        </w:tc>
        <w:tc>
          <w:tcPr>
            <w:tcW w:w="1794" w:type="dxa"/>
            <w:tcBorders>
              <w:bottom w:val="single" w:sz="4" w:space="0" w:color="000000"/>
              <w:right w:val="single" w:sz="4" w:space="0" w:color="000000"/>
            </w:tcBorders>
            <w:tcMar>
              <w:top w:w="40" w:type="dxa"/>
              <w:left w:w="40" w:type="dxa"/>
              <w:bottom w:w="40" w:type="dxa"/>
              <w:right w:w="40" w:type="dxa"/>
            </w:tcMar>
          </w:tcPr>
          <w:p w14:paraId="663CDA19" w14:textId="77777777" w:rsidR="00441D19" w:rsidRDefault="00441D19" w:rsidP="00595DE3">
            <w:pPr>
              <w:spacing w:before="180"/>
              <w:jc w:val="center"/>
            </w:pPr>
            <w:bookmarkStart w:id="434" w:name="para_23106749_3ef4_43d0_ba05_3cb11a5383"/>
            <w:bookmarkEnd w:id="433"/>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4787D556" w14:textId="77777777" w:rsidR="00441D19" w:rsidRDefault="00441D19" w:rsidP="00595DE3">
            <w:pPr>
              <w:spacing w:before="180"/>
              <w:jc w:val="center"/>
            </w:pPr>
            <w:bookmarkStart w:id="435" w:name="para_e30af81a_8704_4f15_afa2_f89e3c2050"/>
            <w:bookmarkEnd w:id="434"/>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41101F6E" w14:textId="77777777" w:rsidR="00441D19" w:rsidRDefault="00441D19" w:rsidP="00595DE3">
            <w:pPr>
              <w:spacing w:before="180"/>
              <w:jc w:val="center"/>
            </w:pPr>
            <w:bookmarkStart w:id="436" w:name="para_20415c76_6ea4_4c2c_acc7_b9da38e291"/>
            <w:bookmarkEnd w:id="435"/>
            <w:r>
              <w:rPr>
                <w:color w:val="000000"/>
                <w:sz w:val="18"/>
              </w:rPr>
              <w:t>required</w:t>
            </w:r>
          </w:p>
        </w:tc>
        <w:bookmarkEnd w:id="436"/>
      </w:tr>
      <w:tr w:rsidR="00441D19" w14:paraId="5EC3A8E4" w14:textId="77777777" w:rsidTr="00595DE3">
        <w:tc>
          <w:tcPr>
            <w:tcW w:w="2760" w:type="dxa"/>
            <w:vMerge/>
            <w:tcBorders>
              <w:left w:val="single" w:sz="4" w:space="0" w:color="000000"/>
              <w:right w:val="single" w:sz="4" w:space="0" w:color="000000"/>
            </w:tcBorders>
            <w:tcMar>
              <w:left w:w="40" w:type="dxa"/>
              <w:right w:w="40" w:type="dxa"/>
            </w:tcMar>
          </w:tcPr>
          <w:p w14:paraId="6D501E64"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35AADDA9" w14:textId="77777777" w:rsidR="00441D19" w:rsidRDefault="00441D19" w:rsidP="00595DE3">
            <w:pPr>
              <w:spacing w:before="180"/>
            </w:pPr>
            <w:bookmarkStart w:id="437" w:name="para_65c1dc0c_1bf2_42db_99d4_7ea263bb8b"/>
            <w:r>
              <w:rPr>
                <w:color w:val="000000"/>
                <w:sz w:val="18"/>
              </w:rPr>
              <w:t>image/png</w:t>
            </w:r>
          </w:p>
        </w:tc>
        <w:tc>
          <w:tcPr>
            <w:tcW w:w="1794" w:type="dxa"/>
            <w:tcBorders>
              <w:bottom w:val="single" w:sz="4" w:space="0" w:color="000000"/>
              <w:right w:val="single" w:sz="4" w:space="0" w:color="000000"/>
            </w:tcBorders>
            <w:tcMar>
              <w:top w:w="40" w:type="dxa"/>
              <w:left w:w="40" w:type="dxa"/>
              <w:bottom w:w="40" w:type="dxa"/>
              <w:right w:w="40" w:type="dxa"/>
            </w:tcMar>
          </w:tcPr>
          <w:p w14:paraId="770675A2" w14:textId="77777777" w:rsidR="00441D19" w:rsidRDefault="00441D19" w:rsidP="00595DE3">
            <w:pPr>
              <w:spacing w:before="180"/>
              <w:jc w:val="center"/>
            </w:pPr>
            <w:bookmarkStart w:id="438" w:name="para_ecbec008_b00e_4b2d_9785_8b26454311"/>
            <w:bookmarkEnd w:id="437"/>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4DDBAE81" w14:textId="77777777" w:rsidR="00441D19" w:rsidRDefault="00441D19" w:rsidP="00595DE3">
            <w:pPr>
              <w:spacing w:before="180"/>
              <w:jc w:val="center"/>
            </w:pPr>
            <w:bookmarkStart w:id="439" w:name="para_c6530960_6a87_4acc_baa6_c64f1d307d"/>
            <w:bookmarkEnd w:id="438"/>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7FC25F01" w14:textId="77777777" w:rsidR="00441D19" w:rsidRDefault="00441D19" w:rsidP="00595DE3">
            <w:pPr>
              <w:spacing w:before="180"/>
              <w:jc w:val="center"/>
            </w:pPr>
            <w:bookmarkStart w:id="440" w:name="para_19ffb2e4_6dc3_4a63_974d_2b968b20d6"/>
            <w:bookmarkEnd w:id="439"/>
            <w:r>
              <w:rPr>
                <w:color w:val="000000"/>
                <w:sz w:val="18"/>
              </w:rPr>
              <w:t>required</w:t>
            </w:r>
          </w:p>
        </w:tc>
        <w:bookmarkEnd w:id="440"/>
      </w:tr>
      <w:tr w:rsidR="00441D19" w14:paraId="481B2BD4" w14:textId="77777777" w:rsidTr="00595DE3">
        <w:tc>
          <w:tcPr>
            <w:tcW w:w="2760" w:type="dxa"/>
            <w:vMerge/>
            <w:tcBorders>
              <w:left w:val="single" w:sz="4" w:space="0" w:color="000000"/>
              <w:bottom w:val="single" w:sz="4" w:space="0" w:color="000000"/>
              <w:right w:val="single" w:sz="4" w:space="0" w:color="000000"/>
            </w:tcBorders>
            <w:tcMar>
              <w:left w:w="40" w:type="dxa"/>
              <w:bottom w:w="40" w:type="dxa"/>
              <w:right w:w="40" w:type="dxa"/>
            </w:tcMar>
          </w:tcPr>
          <w:p w14:paraId="133312AA"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295FC373" w14:textId="77777777" w:rsidR="00441D19" w:rsidRDefault="00441D19" w:rsidP="00595DE3">
            <w:pPr>
              <w:spacing w:before="180"/>
            </w:pPr>
            <w:bookmarkStart w:id="441" w:name="para_d9f120ac_c65e_4ac3_afe0_14409158a1"/>
            <w:r>
              <w:rPr>
                <w:color w:val="000000"/>
                <w:sz w:val="18"/>
              </w:rPr>
              <w:t>image/jp2</w:t>
            </w:r>
          </w:p>
        </w:tc>
        <w:tc>
          <w:tcPr>
            <w:tcW w:w="1794" w:type="dxa"/>
            <w:tcBorders>
              <w:bottom w:val="single" w:sz="4" w:space="0" w:color="000000"/>
              <w:right w:val="single" w:sz="4" w:space="0" w:color="000000"/>
            </w:tcBorders>
            <w:tcMar>
              <w:top w:w="40" w:type="dxa"/>
              <w:left w:w="40" w:type="dxa"/>
              <w:bottom w:w="40" w:type="dxa"/>
              <w:right w:w="40" w:type="dxa"/>
            </w:tcMar>
          </w:tcPr>
          <w:p w14:paraId="59D9D563" w14:textId="77777777" w:rsidR="00441D19" w:rsidRDefault="00441D19" w:rsidP="00595DE3">
            <w:pPr>
              <w:spacing w:before="180"/>
              <w:jc w:val="center"/>
            </w:pPr>
            <w:bookmarkStart w:id="442" w:name="para_39905167_ea54_4a87_bb7b_9cd33d0424"/>
            <w:bookmarkEnd w:id="441"/>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14DC232A" w14:textId="77777777" w:rsidR="00441D19" w:rsidRDefault="00441D19" w:rsidP="00595DE3">
            <w:pPr>
              <w:spacing w:before="180"/>
              <w:jc w:val="center"/>
            </w:pPr>
            <w:bookmarkStart w:id="443" w:name="para_3859fd54_1b46_4a54_8549_4df04eeb0f"/>
            <w:bookmarkEnd w:id="442"/>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5C3DC0D2" w14:textId="77777777" w:rsidR="00441D19" w:rsidRDefault="00441D19" w:rsidP="00595DE3">
            <w:pPr>
              <w:spacing w:before="180"/>
              <w:jc w:val="center"/>
            </w:pPr>
            <w:bookmarkStart w:id="444" w:name="para_588124c0_e3c5_4b78_a851_8ee7f991a8"/>
            <w:bookmarkEnd w:id="443"/>
            <w:r>
              <w:rPr>
                <w:color w:val="000000"/>
                <w:sz w:val="18"/>
              </w:rPr>
              <w:t>optional</w:t>
            </w:r>
          </w:p>
        </w:tc>
        <w:bookmarkEnd w:id="444"/>
      </w:tr>
      <w:tr w:rsidR="00441D19" w14:paraId="55251272" w14:textId="77777777" w:rsidTr="00595DE3">
        <w:tc>
          <w:tcPr>
            <w:tcW w:w="276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6D414D" w14:textId="77777777" w:rsidR="00441D19" w:rsidRDefault="00441D19" w:rsidP="00595DE3">
            <w:pPr>
              <w:spacing w:before="180"/>
            </w:pPr>
            <w:bookmarkStart w:id="445" w:name="para_11c8af16_daf9_42c3_8a59_a8ef3ea08d"/>
            <w:r>
              <w:rPr>
                <w:color w:val="000000"/>
                <w:sz w:val="18"/>
              </w:rPr>
              <w:t>Multi-Frame Image</w:t>
            </w:r>
          </w:p>
        </w:tc>
        <w:tc>
          <w:tcPr>
            <w:tcW w:w="2295" w:type="dxa"/>
            <w:tcBorders>
              <w:bottom w:val="single" w:sz="4" w:space="0" w:color="000000"/>
              <w:right w:val="single" w:sz="4" w:space="0" w:color="000000"/>
            </w:tcBorders>
            <w:tcMar>
              <w:top w:w="40" w:type="dxa"/>
              <w:left w:w="40" w:type="dxa"/>
              <w:bottom w:w="40" w:type="dxa"/>
              <w:right w:w="40" w:type="dxa"/>
            </w:tcMar>
          </w:tcPr>
          <w:p w14:paraId="5B6F0648" w14:textId="77777777" w:rsidR="00441D19" w:rsidRDefault="00441D19" w:rsidP="00595DE3">
            <w:pPr>
              <w:spacing w:before="180"/>
            </w:pPr>
            <w:bookmarkStart w:id="446" w:name="para_9fd07e7f_fbbf_46e7_8104_a7fa04afab"/>
            <w:bookmarkEnd w:id="445"/>
            <w:r>
              <w:rPr>
                <w:color w:val="000000"/>
                <w:sz w:val="18"/>
              </w:rPr>
              <w:t>image/gif</w:t>
            </w:r>
          </w:p>
        </w:tc>
        <w:tc>
          <w:tcPr>
            <w:tcW w:w="1794" w:type="dxa"/>
            <w:tcBorders>
              <w:bottom w:val="single" w:sz="4" w:space="0" w:color="000000"/>
              <w:right w:val="single" w:sz="4" w:space="0" w:color="000000"/>
            </w:tcBorders>
            <w:tcMar>
              <w:top w:w="40" w:type="dxa"/>
              <w:left w:w="40" w:type="dxa"/>
              <w:bottom w:w="40" w:type="dxa"/>
              <w:right w:w="40" w:type="dxa"/>
            </w:tcMar>
          </w:tcPr>
          <w:p w14:paraId="4D50D3CB" w14:textId="77777777" w:rsidR="00441D19" w:rsidRDefault="00441D19" w:rsidP="00595DE3">
            <w:pPr>
              <w:spacing w:before="180"/>
              <w:jc w:val="center"/>
            </w:pPr>
            <w:bookmarkStart w:id="447" w:name="para_0219d62b_fc8d_40c6_92a4_05e2bc6b14"/>
            <w:bookmarkEnd w:id="446"/>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30D9F235" w14:textId="77777777" w:rsidR="00441D19" w:rsidRDefault="00441D19" w:rsidP="00595DE3">
            <w:pPr>
              <w:spacing w:before="180"/>
              <w:jc w:val="center"/>
            </w:pPr>
            <w:bookmarkStart w:id="448" w:name="para_c386ec7b_58d6_4b3c_af13_d0abf9adf8"/>
            <w:bookmarkEnd w:id="447"/>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342D9E77" w14:textId="77777777" w:rsidR="00441D19" w:rsidRDefault="00441D19" w:rsidP="00595DE3">
            <w:pPr>
              <w:spacing w:before="180"/>
              <w:jc w:val="center"/>
            </w:pPr>
            <w:bookmarkStart w:id="449" w:name="para_36366509_69af_406c_98ca_fcaaebbb29"/>
            <w:bookmarkEnd w:id="448"/>
            <w:r>
              <w:rPr>
                <w:color w:val="000000"/>
                <w:sz w:val="18"/>
              </w:rPr>
              <w:t>optional</w:t>
            </w:r>
          </w:p>
        </w:tc>
        <w:bookmarkEnd w:id="449"/>
      </w:tr>
      <w:tr w:rsidR="00441D19" w14:paraId="1414719A" w14:textId="77777777" w:rsidTr="00595DE3">
        <w:tc>
          <w:tcPr>
            <w:tcW w:w="2760" w:type="dxa"/>
            <w:vMerge w:val="restart"/>
            <w:tcBorders>
              <w:left w:val="single" w:sz="4" w:space="0" w:color="000000"/>
              <w:right w:val="single" w:sz="4" w:space="0" w:color="000000"/>
            </w:tcBorders>
            <w:tcMar>
              <w:top w:w="40" w:type="dxa"/>
              <w:left w:w="40" w:type="dxa"/>
              <w:right w:w="40" w:type="dxa"/>
            </w:tcMar>
          </w:tcPr>
          <w:p w14:paraId="0A4189BE" w14:textId="77777777" w:rsidR="00441D19" w:rsidRDefault="00441D19" w:rsidP="00595DE3">
            <w:pPr>
              <w:spacing w:before="180"/>
            </w:pPr>
            <w:bookmarkStart w:id="450" w:name="para_dbe6e96c_5771_411d_b7af_893579ac89"/>
            <w:r>
              <w:rPr>
                <w:color w:val="000000"/>
                <w:sz w:val="18"/>
              </w:rPr>
              <w:t>Video</w:t>
            </w:r>
          </w:p>
        </w:tc>
        <w:tc>
          <w:tcPr>
            <w:tcW w:w="2295" w:type="dxa"/>
            <w:tcBorders>
              <w:bottom w:val="single" w:sz="4" w:space="0" w:color="000000"/>
              <w:right w:val="single" w:sz="4" w:space="0" w:color="000000"/>
            </w:tcBorders>
            <w:tcMar>
              <w:top w:w="40" w:type="dxa"/>
              <w:left w:w="40" w:type="dxa"/>
              <w:bottom w:w="40" w:type="dxa"/>
              <w:right w:w="40" w:type="dxa"/>
            </w:tcMar>
          </w:tcPr>
          <w:p w14:paraId="0F4DE7D6" w14:textId="77777777" w:rsidR="00441D19" w:rsidRDefault="00441D19" w:rsidP="00595DE3">
            <w:pPr>
              <w:spacing w:before="180"/>
            </w:pPr>
            <w:bookmarkStart w:id="451" w:name="para_07d66984_cf54_497a_969a_74d76f7e6d"/>
            <w:bookmarkEnd w:id="450"/>
            <w:r>
              <w:rPr>
                <w:color w:val="000000"/>
                <w:sz w:val="18"/>
              </w:rPr>
              <w:t>video/mpeg</w:t>
            </w:r>
          </w:p>
        </w:tc>
        <w:tc>
          <w:tcPr>
            <w:tcW w:w="1794" w:type="dxa"/>
            <w:tcBorders>
              <w:bottom w:val="single" w:sz="4" w:space="0" w:color="000000"/>
              <w:right w:val="single" w:sz="4" w:space="0" w:color="000000"/>
            </w:tcBorders>
            <w:tcMar>
              <w:top w:w="40" w:type="dxa"/>
              <w:left w:w="40" w:type="dxa"/>
              <w:bottom w:w="40" w:type="dxa"/>
              <w:right w:w="40" w:type="dxa"/>
            </w:tcMar>
          </w:tcPr>
          <w:p w14:paraId="3AC3BDDB" w14:textId="77777777" w:rsidR="00441D19" w:rsidRDefault="00441D19" w:rsidP="00595DE3">
            <w:pPr>
              <w:spacing w:before="180"/>
              <w:jc w:val="center"/>
            </w:pPr>
            <w:bookmarkStart w:id="452" w:name="para_d2339ed5_57ee_4b47_a74d_bbb54c6672"/>
            <w:bookmarkEnd w:id="451"/>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02574E7B" w14:textId="77777777" w:rsidR="00441D19" w:rsidRDefault="00441D19" w:rsidP="00595DE3">
            <w:pPr>
              <w:spacing w:before="180"/>
              <w:jc w:val="center"/>
            </w:pPr>
            <w:bookmarkStart w:id="453" w:name="para_5f2b6f53_0b9c_4a70_8bf0_5b888db4b8"/>
            <w:bookmarkEnd w:id="452"/>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6A6A88F1" w14:textId="77777777" w:rsidR="00441D19" w:rsidRDefault="00441D19" w:rsidP="00595DE3">
            <w:pPr>
              <w:spacing w:before="180"/>
              <w:jc w:val="center"/>
            </w:pPr>
            <w:bookmarkStart w:id="454" w:name="para_a94f0acb_ecea_4b98_bddd_f85ad310b3"/>
            <w:bookmarkEnd w:id="453"/>
            <w:r>
              <w:rPr>
                <w:color w:val="000000"/>
                <w:sz w:val="18"/>
              </w:rPr>
              <w:t>optional</w:t>
            </w:r>
          </w:p>
        </w:tc>
        <w:bookmarkEnd w:id="454"/>
      </w:tr>
      <w:tr w:rsidR="00441D19" w14:paraId="072CF512" w14:textId="77777777" w:rsidTr="00595DE3">
        <w:tc>
          <w:tcPr>
            <w:tcW w:w="2760" w:type="dxa"/>
            <w:vMerge/>
            <w:tcBorders>
              <w:left w:val="single" w:sz="4" w:space="0" w:color="000000"/>
              <w:right w:val="single" w:sz="4" w:space="0" w:color="000000"/>
            </w:tcBorders>
            <w:tcMar>
              <w:left w:w="40" w:type="dxa"/>
              <w:right w:w="40" w:type="dxa"/>
            </w:tcMar>
          </w:tcPr>
          <w:p w14:paraId="6F56E893"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7425421D" w14:textId="77777777" w:rsidR="00441D19" w:rsidRDefault="00441D19" w:rsidP="00595DE3">
            <w:pPr>
              <w:spacing w:before="180"/>
            </w:pPr>
            <w:bookmarkStart w:id="455" w:name="para_496322e4_6d3b_4d08_8f51_69e4b6f230"/>
            <w:r>
              <w:rPr>
                <w:color w:val="000000"/>
                <w:sz w:val="18"/>
              </w:rPr>
              <w:t>video/mp4</w:t>
            </w:r>
          </w:p>
        </w:tc>
        <w:tc>
          <w:tcPr>
            <w:tcW w:w="1794" w:type="dxa"/>
            <w:tcBorders>
              <w:bottom w:val="single" w:sz="4" w:space="0" w:color="000000"/>
              <w:right w:val="single" w:sz="4" w:space="0" w:color="000000"/>
            </w:tcBorders>
            <w:tcMar>
              <w:top w:w="40" w:type="dxa"/>
              <w:left w:w="40" w:type="dxa"/>
              <w:bottom w:w="40" w:type="dxa"/>
              <w:right w:w="40" w:type="dxa"/>
            </w:tcMar>
          </w:tcPr>
          <w:p w14:paraId="54665655" w14:textId="77777777" w:rsidR="00441D19" w:rsidRDefault="00441D19" w:rsidP="00595DE3">
            <w:pPr>
              <w:spacing w:before="180"/>
              <w:jc w:val="center"/>
            </w:pPr>
            <w:bookmarkStart w:id="456" w:name="para_def4b2e6_5920_4ac2_8e09_cbb58f6f90"/>
            <w:bookmarkEnd w:id="455"/>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750AE832" w14:textId="77777777" w:rsidR="00441D19" w:rsidRDefault="00441D19" w:rsidP="00595DE3">
            <w:pPr>
              <w:spacing w:before="180"/>
              <w:jc w:val="center"/>
            </w:pPr>
            <w:bookmarkStart w:id="457" w:name="para_bb01c767_242a_4e50_9320_809ef8479c"/>
            <w:bookmarkEnd w:id="456"/>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3E7AC6E4" w14:textId="77777777" w:rsidR="00441D19" w:rsidRDefault="00441D19" w:rsidP="00595DE3">
            <w:pPr>
              <w:spacing w:before="180"/>
              <w:jc w:val="center"/>
            </w:pPr>
            <w:bookmarkStart w:id="458" w:name="para_8d6eee78_35a6_4bc5_97b9_8db370566c"/>
            <w:bookmarkEnd w:id="457"/>
            <w:r>
              <w:rPr>
                <w:color w:val="000000"/>
                <w:sz w:val="18"/>
              </w:rPr>
              <w:t>optional</w:t>
            </w:r>
          </w:p>
        </w:tc>
        <w:bookmarkEnd w:id="458"/>
      </w:tr>
      <w:tr w:rsidR="00441D19" w14:paraId="1DD0AFE4" w14:textId="77777777" w:rsidTr="00595DE3">
        <w:tc>
          <w:tcPr>
            <w:tcW w:w="2760" w:type="dxa"/>
            <w:vMerge/>
            <w:tcBorders>
              <w:left w:val="single" w:sz="4" w:space="0" w:color="000000"/>
              <w:bottom w:val="single" w:sz="4" w:space="0" w:color="000000"/>
              <w:right w:val="single" w:sz="4" w:space="0" w:color="000000"/>
            </w:tcBorders>
            <w:tcMar>
              <w:left w:w="40" w:type="dxa"/>
              <w:bottom w:w="40" w:type="dxa"/>
              <w:right w:w="40" w:type="dxa"/>
            </w:tcMar>
          </w:tcPr>
          <w:p w14:paraId="62C257A7"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54A990A3" w14:textId="77777777" w:rsidR="00441D19" w:rsidRDefault="00441D19" w:rsidP="00595DE3">
            <w:pPr>
              <w:spacing w:before="180"/>
            </w:pPr>
            <w:bookmarkStart w:id="459" w:name="para_877cf2b8_c8df_4576_98cf_2baf4cd41c"/>
            <w:r>
              <w:rPr>
                <w:color w:val="000000"/>
                <w:sz w:val="18"/>
              </w:rPr>
              <w:t>video/H265</w:t>
            </w:r>
          </w:p>
        </w:tc>
        <w:tc>
          <w:tcPr>
            <w:tcW w:w="1794" w:type="dxa"/>
            <w:tcBorders>
              <w:bottom w:val="single" w:sz="4" w:space="0" w:color="000000"/>
              <w:right w:val="single" w:sz="4" w:space="0" w:color="000000"/>
            </w:tcBorders>
            <w:tcMar>
              <w:top w:w="40" w:type="dxa"/>
              <w:left w:w="40" w:type="dxa"/>
              <w:bottom w:w="40" w:type="dxa"/>
              <w:right w:w="40" w:type="dxa"/>
            </w:tcMar>
          </w:tcPr>
          <w:p w14:paraId="081E976F" w14:textId="77777777" w:rsidR="00441D19" w:rsidRDefault="00441D19" w:rsidP="00595DE3">
            <w:pPr>
              <w:spacing w:before="180"/>
              <w:jc w:val="center"/>
            </w:pPr>
            <w:bookmarkStart w:id="460" w:name="para_c63c5593_ecb2_4ee2_b79c_bc6de05bfd"/>
            <w:bookmarkEnd w:id="459"/>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18A4251D" w14:textId="77777777" w:rsidR="00441D19" w:rsidRDefault="00441D19" w:rsidP="00595DE3">
            <w:pPr>
              <w:spacing w:before="180"/>
              <w:jc w:val="center"/>
            </w:pPr>
            <w:bookmarkStart w:id="461" w:name="para_1e9bfcbc_38fe_4c86_a483_a4666d6ea2"/>
            <w:bookmarkEnd w:id="460"/>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6C308E51" w14:textId="77777777" w:rsidR="00441D19" w:rsidRDefault="00441D19" w:rsidP="00595DE3">
            <w:pPr>
              <w:spacing w:before="180"/>
              <w:jc w:val="center"/>
            </w:pPr>
            <w:bookmarkStart w:id="462" w:name="para_2996e7d1_54f1_47a7_b7a3_4906681012"/>
            <w:bookmarkEnd w:id="461"/>
            <w:r>
              <w:rPr>
                <w:color w:val="000000"/>
                <w:sz w:val="18"/>
              </w:rPr>
              <w:t>optional</w:t>
            </w:r>
          </w:p>
        </w:tc>
        <w:bookmarkEnd w:id="462"/>
      </w:tr>
      <w:tr w:rsidR="00441D19" w14:paraId="1ED011B0" w14:textId="77777777" w:rsidTr="00595DE3">
        <w:tc>
          <w:tcPr>
            <w:tcW w:w="2760" w:type="dxa"/>
            <w:vMerge w:val="restart"/>
            <w:tcBorders>
              <w:left w:val="single" w:sz="4" w:space="0" w:color="000000"/>
              <w:right w:val="single" w:sz="4" w:space="0" w:color="000000"/>
            </w:tcBorders>
            <w:tcMar>
              <w:top w:w="40" w:type="dxa"/>
              <w:left w:w="40" w:type="dxa"/>
              <w:right w:w="40" w:type="dxa"/>
            </w:tcMar>
          </w:tcPr>
          <w:p w14:paraId="69F8780C" w14:textId="77777777" w:rsidR="00441D19" w:rsidRDefault="00441D19" w:rsidP="00595DE3">
            <w:pPr>
              <w:spacing w:before="180"/>
            </w:pPr>
            <w:bookmarkStart w:id="463" w:name="para_8fc56e9a_de7b_49c8_9581_c26f44d3d0"/>
            <w:r>
              <w:rPr>
                <w:color w:val="000000"/>
                <w:sz w:val="18"/>
              </w:rPr>
              <w:t>Text</w:t>
            </w:r>
          </w:p>
        </w:tc>
        <w:tc>
          <w:tcPr>
            <w:tcW w:w="2295" w:type="dxa"/>
            <w:tcBorders>
              <w:bottom w:val="single" w:sz="4" w:space="0" w:color="000000"/>
              <w:right w:val="single" w:sz="4" w:space="0" w:color="000000"/>
            </w:tcBorders>
            <w:tcMar>
              <w:top w:w="40" w:type="dxa"/>
              <w:left w:w="40" w:type="dxa"/>
              <w:bottom w:w="40" w:type="dxa"/>
              <w:right w:w="40" w:type="dxa"/>
            </w:tcMar>
          </w:tcPr>
          <w:p w14:paraId="7C22435D" w14:textId="77777777" w:rsidR="00441D19" w:rsidRDefault="00441D19" w:rsidP="00595DE3">
            <w:pPr>
              <w:spacing w:before="180"/>
            </w:pPr>
            <w:bookmarkStart w:id="464" w:name="para_0b37840f_86d4_4b23_9aba_aedeb79afe"/>
            <w:bookmarkEnd w:id="463"/>
            <w:r>
              <w:rPr>
                <w:color w:val="000000"/>
                <w:sz w:val="18"/>
              </w:rPr>
              <w:t>text/html</w:t>
            </w:r>
          </w:p>
        </w:tc>
        <w:tc>
          <w:tcPr>
            <w:tcW w:w="1794" w:type="dxa"/>
            <w:tcBorders>
              <w:bottom w:val="single" w:sz="4" w:space="0" w:color="000000"/>
              <w:right w:val="single" w:sz="4" w:space="0" w:color="000000"/>
            </w:tcBorders>
            <w:tcMar>
              <w:top w:w="40" w:type="dxa"/>
              <w:left w:w="40" w:type="dxa"/>
              <w:bottom w:w="40" w:type="dxa"/>
              <w:right w:w="40" w:type="dxa"/>
            </w:tcMar>
          </w:tcPr>
          <w:p w14:paraId="497F5347" w14:textId="77777777" w:rsidR="00441D19" w:rsidRDefault="00441D19" w:rsidP="00595DE3">
            <w:pPr>
              <w:spacing w:before="180"/>
              <w:jc w:val="center"/>
            </w:pPr>
            <w:bookmarkStart w:id="465" w:name="para_c76b7288_057d_4020_923a_18f2182d58"/>
            <w:bookmarkEnd w:id="464"/>
            <w:r>
              <w:rPr>
                <w:color w:val="000000"/>
                <w:sz w:val="18"/>
              </w:rPr>
              <w:t>default</w:t>
            </w:r>
          </w:p>
        </w:tc>
        <w:tc>
          <w:tcPr>
            <w:tcW w:w="1794" w:type="dxa"/>
            <w:tcBorders>
              <w:bottom w:val="single" w:sz="4" w:space="0" w:color="000000"/>
              <w:right w:val="single" w:sz="4" w:space="0" w:color="000000"/>
            </w:tcBorders>
            <w:tcMar>
              <w:top w:w="40" w:type="dxa"/>
              <w:left w:w="40" w:type="dxa"/>
              <w:bottom w:w="40" w:type="dxa"/>
              <w:right w:w="40" w:type="dxa"/>
            </w:tcMar>
          </w:tcPr>
          <w:p w14:paraId="34AA9473" w14:textId="77777777" w:rsidR="00441D19" w:rsidRDefault="00441D19" w:rsidP="00595DE3">
            <w:pPr>
              <w:spacing w:before="180"/>
              <w:jc w:val="center"/>
            </w:pPr>
            <w:bookmarkStart w:id="466" w:name="para_1d089e69_26c6_446a_aa4b_24661c45db"/>
            <w:bookmarkEnd w:id="465"/>
            <w:r>
              <w:rPr>
                <w:color w:val="000000"/>
                <w:sz w:val="18"/>
              </w:rPr>
              <w:t>default</w:t>
            </w:r>
          </w:p>
        </w:tc>
        <w:tc>
          <w:tcPr>
            <w:tcW w:w="1799" w:type="dxa"/>
            <w:tcBorders>
              <w:bottom w:val="single" w:sz="4" w:space="0" w:color="000000"/>
              <w:right w:val="single" w:sz="4" w:space="0" w:color="000000"/>
            </w:tcBorders>
            <w:tcMar>
              <w:top w:w="40" w:type="dxa"/>
              <w:left w:w="40" w:type="dxa"/>
              <w:bottom w:w="40" w:type="dxa"/>
              <w:right w:w="40" w:type="dxa"/>
            </w:tcMar>
          </w:tcPr>
          <w:p w14:paraId="0F0DC876" w14:textId="77777777" w:rsidR="00441D19" w:rsidRDefault="00441D19" w:rsidP="00595DE3">
            <w:pPr>
              <w:spacing w:before="180"/>
              <w:jc w:val="center"/>
            </w:pPr>
            <w:bookmarkStart w:id="467" w:name="para_e92968ee_7d61_4862_9e1c_957eddce13"/>
            <w:bookmarkEnd w:id="466"/>
            <w:r>
              <w:rPr>
                <w:color w:val="000000"/>
                <w:sz w:val="18"/>
              </w:rPr>
              <w:t>default</w:t>
            </w:r>
          </w:p>
        </w:tc>
        <w:bookmarkEnd w:id="467"/>
      </w:tr>
      <w:tr w:rsidR="00441D19" w14:paraId="543519FA" w14:textId="77777777" w:rsidTr="00595DE3">
        <w:tc>
          <w:tcPr>
            <w:tcW w:w="2760" w:type="dxa"/>
            <w:vMerge/>
            <w:tcBorders>
              <w:left w:val="single" w:sz="4" w:space="0" w:color="000000"/>
              <w:right w:val="single" w:sz="4" w:space="0" w:color="000000"/>
            </w:tcBorders>
            <w:tcMar>
              <w:left w:w="40" w:type="dxa"/>
              <w:right w:w="40" w:type="dxa"/>
            </w:tcMar>
          </w:tcPr>
          <w:p w14:paraId="2F4356F8"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456C2D41" w14:textId="77777777" w:rsidR="00441D19" w:rsidRDefault="00441D19" w:rsidP="00595DE3">
            <w:pPr>
              <w:spacing w:before="180"/>
            </w:pPr>
            <w:bookmarkStart w:id="468" w:name="para_61de6d0f_a98b_4b79_b58f_cd42bfa317"/>
            <w:r>
              <w:rPr>
                <w:color w:val="000000"/>
                <w:sz w:val="18"/>
              </w:rPr>
              <w:t>text/plain</w:t>
            </w:r>
          </w:p>
        </w:tc>
        <w:tc>
          <w:tcPr>
            <w:tcW w:w="1794" w:type="dxa"/>
            <w:tcBorders>
              <w:bottom w:val="single" w:sz="4" w:space="0" w:color="000000"/>
              <w:right w:val="single" w:sz="4" w:space="0" w:color="000000"/>
            </w:tcBorders>
            <w:tcMar>
              <w:top w:w="40" w:type="dxa"/>
              <w:left w:w="40" w:type="dxa"/>
              <w:bottom w:w="40" w:type="dxa"/>
              <w:right w:w="40" w:type="dxa"/>
            </w:tcMar>
          </w:tcPr>
          <w:p w14:paraId="6210E330" w14:textId="77777777" w:rsidR="00441D19" w:rsidRDefault="00441D19" w:rsidP="00595DE3">
            <w:pPr>
              <w:spacing w:before="180"/>
              <w:jc w:val="center"/>
            </w:pPr>
            <w:bookmarkStart w:id="469" w:name="para_fc9c46d4_d6bc_47bc_a009_2368701f3c"/>
            <w:bookmarkEnd w:id="468"/>
            <w:r>
              <w:rPr>
                <w:color w:val="000000"/>
                <w:sz w:val="18"/>
              </w:rPr>
              <w:t>required</w:t>
            </w:r>
          </w:p>
        </w:tc>
        <w:tc>
          <w:tcPr>
            <w:tcW w:w="1794" w:type="dxa"/>
            <w:tcBorders>
              <w:bottom w:val="single" w:sz="4" w:space="0" w:color="000000"/>
              <w:right w:val="single" w:sz="4" w:space="0" w:color="000000"/>
            </w:tcBorders>
            <w:tcMar>
              <w:top w:w="40" w:type="dxa"/>
              <w:left w:w="40" w:type="dxa"/>
              <w:bottom w:w="40" w:type="dxa"/>
              <w:right w:w="40" w:type="dxa"/>
            </w:tcMar>
          </w:tcPr>
          <w:p w14:paraId="3CE89AB4" w14:textId="77777777" w:rsidR="00441D19" w:rsidRDefault="00441D19" w:rsidP="00595DE3">
            <w:pPr>
              <w:spacing w:before="180"/>
              <w:jc w:val="center"/>
            </w:pPr>
            <w:bookmarkStart w:id="470" w:name="para_5cac65a3_9f37_4c81_b9bb_34647c77f7"/>
            <w:bookmarkEnd w:id="469"/>
            <w:r>
              <w:rPr>
                <w:color w:val="000000"/>
                <w:sz w:val="18"/>
              </w:rPr>
              <w:t>required</w:t>
            </w:r>
          </w:p>
        </w:tc>
        <w:tc>
          <w:tcPr>
            <w:tcW w:w="1799" w:type="dxa"/>
            <w:tcBorders>
              <w:bottom w:val="single" w:sz="4" w:space="0" w:color="000000"/>
              <w:right w:val="single" w:sz="4" w:space="0" w:color="000000"/>
            </w:tcBorders>
            <w:tcMar>
              <w:top w:w="40" w:type="dxa"/>
              <w:left w:w="40" w:type="dxa"/>
              <w:bottom w:w="40" w:type="dxa"/>
              <w:right w:w="40" w:type="dxa"/>
            </w:tcMar>
          </w:tcPr>
          <w:p w14:paraId="4283C54E" w14:textId="77777777" w:rsidR="00441D19" w:rsidRDefault="00441D19" w:rsidP="00595DE3">
            <w:pPr>
              <w:spacing w:before="180"/>
              <w:jc w:val="center"/>
            </w:pPr>
            <w:bookmarkStart w:id="471" w:name="para_98127539_8f1e_4d5a_a565_942e482a91"/>
            <w:bookmarkEnd w:id="470"/>
            <w:r>
              <w:rPr>
                <w:color w:val="000000"/>
                <w:sz w:val="18"/>
              </w:rPr>
              <w:t>required</w:t>
            </w:r>
          </w:p>
        </w:tc>
        <w:bookmarkEnd w:id="471"/>
      </w:tr>
      <w:tr w:rsidR="00441D19" w14:paraId="542C3D2B" w14:textId="77777777" w:rsidTr="00595DE3">
        <w:tc>
          <w:tcPr>
            <w:tcW w:w="2760" w:type="dxa"/>
            <w:vMerge/>
            <w:tcBorders>
              <w:left w:val="single" w:sz="4" w:space="0" w:color="000000"/>
              <w:right w:val="single" w:sz="4" w:space="0" w:color="000000"/>
            </w:tcBorders>
            <w:tcMar>
              <w:left w:w="40" w:type="dxa"/>
              <w:right w:w="40" w:type="dxa"/>
            </w:tcMar>
          </w:tcPr>
          <w:p w14:paraId="14326117"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6BC37DF4" w14:textId="77777777" w:rsidR="00441D19" w:rsidRDefault="00441D19" w:rsidP="00595DE3">
            <w:pPr>
              <w:spacing w:before="180"/>
            </w:pPr>
            <w:bookmarkStart w:id="472" w:name="para_71f64333_2b06_4a25_bd89_a1eb5f7952"/>
            <w:r>
              <w:rPr>
                <w:color w:val="000000"/>
                <w:sz w:val="18"/>
              </w:rPr>
              <w:t>text/xml</w:t>
            </w:r>
          </w:p>
        </w:tc>
        <w:tc>
          <w:tcPr>
            <w:tcW w:w="1794" w:type="dxa"/>
            <w:tcBorders>
              <w:bottom w:val="single" w:sz="4" w:space="0" w:color="000000"/>
              <w:right w:val="single" w:sz="4" w:space="0" w:color="000000"/>
            </w:tcBorders>
            <w:tcMar>
              <w:top w:w="40" w:type="dxa"/>
              <w:left w:w="40" w:type="dxa"/>
              <w:bottom w:w="40" w:type="dxa"/>
              <w:right w:w="40" w:type="dxa"/>
            </w:tcMar>
          </w:tcPr>
          <w:p w14:paraId="45C3E83C" w14:textId="77777777" w:rsidR="00441D19" w:rsidRDefault="00441D19" w:rsidP="00595DE3">
            <w:pPr>
              <w:spacing w:before="180"/>
              <w:jc w:val="center"/>
            </w:pPr>
            <w:bookmarkStart w:id="473" w:name="para_e8dc22c4_4b72_4623_af1e_5df17f364b"/>
            <w:bookmarkEnd w:id="472"/>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07B12389" w14:textId="77777777" w:rsidR="00441D19" w:rsidRDefault="00441D19" w:rsidP="00595DE3">
            <w:pPr>
              <w:spacing w:before="180"/>
              <w:jc w:val="center"/>
            </w:pPr>
            <w:bookmarkStart w:id="474" w:name="para_70b1711e_53a4_4709_8e80_b17fc5eaf5"/>
            <w:bookmarkEnd w:id="473"/>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31ACFB2A" w14:textId="77777777" w:rsidR="00441D19" w:rsidRDefault="00441D19" w:rsidP="00595DE3">
            <w:pPr>
              <w:spacing w:before="180"/>
              <w:jc w:val="center"/>
            </w:pPr>
            <w:bookmarkStart w:id="475" w:name="para_9e011514_4d9f_496e_8f51_735ab47035"/>
            <w:bookmarkEnd w:id="474"/>
            <w:r>
              <w:rPr>
                <w:color w:val="000000"/>
                <w:sz w:val="18"/>
              </w:rPr>
              <w:t>required</w:t>
            </w:r>
          </w:p>
        </w:tc>
        <w:bookmarkEnd w:id="475"/>
      </w:tr>
      <w:tr w:rsidR="00441D19" w14:paraId="66AADF6C" w14:textId="77777777" w:rsidTr="00595DE3">
        <w:tc>
          <w:tcPr>
            <w:tcW w:w="2760" w:type="dxa"/>
            <w:vMerge/>
            <w:tcBorders>
              <w:left w:val="single" w:sz="4" w:space="0" w:color="000000"/>
              <w:right w:val="single" w:sz="4" w:space="0" w:color="000000"/>
            </w:tcBorders>
            <w:tcMar>
              <w:left w:w="40" w:type="dxa"/>
              <w:right w:w="40" w:type="dxa"/>
            </w:tcMar>
          </w:tcPr>
          <w:p w14:paraId="40337C54"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123576F7" w14:textId="77777777" w:rsidR="00441D19" w:rsidRDefault="00441D19" w:rsidP="00595DE3">
            <w:pPr>
              <w:spacing w:before="180"/>
            </w:pPr>
            <w:bookmarkStart w:id="476" w:name="para_0c8292a7_7d91_45b6_b59f_d110625f79"/>
            <w:r>
              <w:rPr>
                <w:color w:val="000000"/>
                <w:sz w:val="18"/>
              </w:rPr>
              <w:t>text/rtf</w:t>
            </w:r>
          </w:p>
        </w:tc>
        <w:tc>
          <w:tcPr>
            <w:tcW w:w="1794" w:type="dxa"/>
            <w:tcBorders>
              <w:bottom w:val="single" w:sz="4" w:space="0" w:color="000000"/>
              <w:right w:val="single" w:sz="4" w:space="0" w:color="000000"/>
            </w:tcBorders>
            <w:tcMar>
              <w:top w:w="40" w:type="dxa"/>
              <w:left w:w="40" w:type="dxa"/>
              <w:bottom w:w="40" w:type="dxa"/>
              <w:right w:w="40" w:type="dxa"/>
            </w:tcMar>
          </w:tcPr>
          <w:p w14:paraId="28218A0B" w14:textId="77777777" w:rsidR="00441D19" w:rsidRDefault="00441D19" w:rsidP="00595DE3">
            <w:pPr>
              <w:spacing w:before="180"/>
              <w:jc w:val="center"/>
            </w:pPr>
            <w:bookmarkStart w:id="477" w:name="para_1284304b_70b3_458e_a8d0_862a2f95a0"/>
            <w:bookmarkEnd w:id="476"/>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29B99732" w14:textId="77777777" w:rsidR="00441D19" w:rsidRDefault="00441D19" w:rsidP="00595DE3">
            <w:pPr>
              <w:spacing w:before="180"/>
              <w:jc w:val="center"/>
            </w:pPr>
            <w:bookmarkStart w:id="478" w:name="para_7223604d_e91e_4f0a_af1c_2ee7bc1e37"/>
            <w:bookmarkEnd w:id="477"/>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4FEA32C7" w14:textId="77777777" w:rsidR="00441D19" w:rsidRDefault="00441D19" w:rsidP="00595DE3">
            <w:pPr>
              <w:spacing w:before="180"/>
              <w:jc w:val="center"/>
            </w:pPr>
            <w:bookmarkStart w:id="479" w:name="para_3f1c5838_f53a_46ba_aa46_ea019437d8"/>
            <w:bookmarkEnd w:id="478"/>
            <w:r>
              <w:rPr>
                <w:color w:val="000000"/>
                <w:sz w:val="18"/>
              </w:rPr>
              <w:t>optional</w:t>
            </w:r>
          </w:p>
        </w:tc>
        <w:bookmarkEnd w:id="479"/>
      </w:tr>
      <w:tr w:rsidR="00441D19" w14:paraId="76378496" w14:textId="77777777" w:rsidTr="00595DE3">
        <w:tc>
          <w:tcPr>
            <w:tcW w:w="2760" w:type="dxa"/>
            <w:vMerge/>
            <w:tcBorders>
              <w:left w:val="single" w:sz="4" w:space="0" w:color="000000"/>
              <w:bottom w:val="single" w:sz="4" w:space="0" w:color="000000"/>
              <w:right w:val="single" w:sz="4" w:space="0" w:color="000000"/>
            </w:tcBorders>
            <w:tcMar>
              <w:left w:w="40" w:type="dxa"/>
              <w:bottom w:w="40" w:type="dxa"/>
              <w:right w:w="40" w:type="dxa"/>
            </w:tcMar>
          </w:tcPr>
          <w:p w14:paraId="444A17FD"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
          <w:p w14:paraId="69871202" w14:textId="77777777" w:rsidR="00441D19" w:rsidRDefault="00441D19" w:rsidP="00595DE3">
            <w:pPr>
              <w:spacing w:before="180"/>
            </w:pPr>
            <w:bookmarkStart w:id="480" w:name="para_0c5baa0f_6450_42ea_b2cb_fd29a9ed87"/>
            <w:r>
              <w:rPr>
                <w:color w:val="000000"/>
                <w:sz w:val="18"/>
              </w:rPr>
              <w:t>application/pdf</w:t>
            </w:r>
          </w:p>
        </w:tc>
        <w:tc>
          <w:tcPr>
            <w:tcW w:w="1794" w:type="dxa"/>
            <w:tcBorders>
              <w:bottom w:val="single" w:sz="4" w:space="0" w:color="000000"/>
              <w:right w:val="single" w:sz="4" w:space="0" w:color="000000"/>
            </w:tcBorders>
            <w:tcMar>
              <w:top w:w="40" w:type="dxa"/>
              <w:left w:w="40" w:type="dxa"/>
              <w:bottom w:w="40" w:type="dxa"/>
              <w:right w:w="40" w:type="dxa"/>
            </w:tcMar>
          </w:tcPr>
          <w:p w14:paraId="7DCAD367" w14:textId="77777777" w:rsidR="00441D19" w:rsidRDefault="00441D19" w:rsidP="00595DE3">
            <w:pPr>
              <w:spacing w:before="180"/>
              <w:jc w:val="center"/>
            </w:pPr>
            <w:bookmarkStart w:id="481" w:name="para_655f1c60_73ee_4f14_9b95_9560dd178a"/>
            <w:bookmarkEnd w:id="480"/>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
          <w:p w14:paraId="691D2035" w14:textId="77777777" w:rsidR="00441D19" w:rsidRDefault="00441D19" w:rsidP="00595DE3">
            <w:pPr>
              <w:spacing w:before="180"/>
              <w:jc w:val="center"/>
            </w:pPr>
            <w:bookmarkStart w:id="482" w:name="para_938de674_b1dc_413a_a25e_38b4f68347"/>
            <w:bookmarkEnd w:id="481"/>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
          <w:p w14:paraId="1D6992F5" w14:textId="77777777" w:rsidR="00441D19" w:rsidRDefault="00441D19" w:rsidP="00595DE3">
            <w:pPr>
              <w:spacing w:before="180"/>
              <w:jc w:val="center"/>
            </w:pPr>
            <w:bookmarkStart w:id="483" w:name="para_bbfe280a_fffa_4dc8_9976_130447adbd"/>
            <w:bookmarkEnd w:id="482"/>
            <w:r>
              <w:rPr>
                <w:color w:val="000000"/>
                <w:sz w:val="18"/>
              </w:rPr>
              <w:t>optional</w:t>
            </w:r>
          </w:p>
        </w:tc>
        <w:bookmarkEnd w:id="483"/>
      </w:tr>
    </w:tbl>
    <w:p w14:paraId="4AE6688D" w14:textId="77777777" w:rsidR="00441D19" w:rsidRDefault="00441D19" w:rsidP="00441D19">
      <w:pPr>
        <w:spacing w:before="180"/>
        <w:jc w:val="both"/>
      </w:pPr>
      <w:bookmarkStart w:id="484" w:name="para_7501e97e_aa98_4449_bcef_37514af3be"/>
      <w:r>
        <w:rPr>
          <w:color w:val="000000"/>
          <w:sz w:val="18"/>
        </w:rPr>
        <w:t>When an image/jpeg media type is returned, the image shall be encoded using the JPEG baseline lossy 8 bit Huffman encoded non-hierarchical non-sequential process defined in ISO/IEC 10918-1.</w:t>
      </w:r>
    </w:p>
    <w:p w14:paraId="0445BF05" w14:textId="77777777" w:rsidR="00441D19" w:rsidRDefault="00441D19" w:rsidP="00441D19">
      <w:pPr>
        <w:keepNext/>
        <w:spacing w:before="180"/>
        <w:ind w:left="360" w:right="360"/>
        <w:jc w:val="both"/>
      </w:pPr>
      <w:bookmarkStart w:id="485" w:name="idp140294716571600"/>
      <w:bookmarkEnd w:id="484"/>
      <w:r>
        <w:rPr>
          <w:color w:val="000000"/>
          <w:sz w:val="18"/>
        </w:rPr>
        <w:t>Note</w:t>
      </w:r>
    </w:p>
    <w:p w14:paraId="02BDD579" w14:textId="77777777" w:rsidR="00441D19" w:rsidRDefault="00441D19" w:rsidP="00441D19">
      <w:pPr>
        <w:spacing w:before="180"/>
        <w:ind w:left="360" w:right="360"/>
        <w:jc w:val="both"/>
      </w:pPr>
      <w:bookmarkStart w:id="486" w:name="para_9a5b0592_a2cd_42ce_94b4_73b7f79b90"/>
      <w:bookmarkEnd w:id="485"/>
      <w:r>
        <w:rPr>
          <w:color w:val="000000"/>
          <w:sz w:val="18"/>
        </w:rPr>
        <w:t>A DICOM encapsulated CDA resource may be returned as a text/xml media type.</w:t>
      </w:r>
    </w:p>
    <w:p w14:paraId="47B32E57" w14:textId="77777777" w:rsidR="00441D19" w:rsidRDefault="00441D19" w:rsidP="00441D19">
      <w:pPr>
        <w:spacing w:before="180"/>
        <w:jc w:val="both"/>
        <w:rPr>
          <w:color w:val="000000"/>
          <w:sz w:val="18"/>
        </w:rPr>
      </w:pPr>
      <w:bookmarkStart w:id="487" w:name="para_a3fd6f35_567f_4648_bfde_2470fad0df"/>
      <w:bookmarkEnd w:id="486"/>
      <w:r>
        <w:rPr>
          <w:color w:val="000000"/>
          <w:sz w:val="18"/>
        </w:rPr>
        <w:t>The origin server may support additional rendered media types.</w:t>
      </w:r>
    </w:p>
    <w:p w14:paraId="40059FF7" w14:textId="77777777" w:rsidR="007849DF" w:rsidRPr="007C0371" w:rsidRDefault="007849DF" w:rsidP="00441D19">
      <w:pPr>
        <w:spacing w:before="180"/>
        <w:jc w:val="both"/>
        <w:rPr>
          <w:b/>
          <w:u w:val="single"/>
        </w:rPr>
      </w:pPr>
      <w:r>
        <w:rPr>
          <w:b/>
          <w:color w:val="000000"/>
          <w:sz w:val="18"/>
          <w:u w:val="single"/>
        </w:rPr>
        <w:t xml:space="preserve">A transfer syntax </w:t>
      </w:r>
      <w:r w:rsidR="003A454A">
        <w:rPr>
          <w:b/>
          <w:color w:val="000000"/>
          <w:sz w:val="18"/>
          <w:u w:val="single"/>
        </w:rPr>
        <w:t>media</w:t>
      </w:r>
      <w:r>
        <w:rPr>
          <w:b/>
          <w:color w:val="000000"/>
          <w:sz w:val="18"/>
          <w:u w:val="single"/>
        </w:rPr>
        <w:t xml:space="preserve"> type parameter is not permitted for </w:t>
      </w:r>
      <w:r w:rsidR="003A454A">
        <w:rPr>
          <w:b/>
          <w:color w:val="000000"/>
          <w:sz w:val="18"/>
          <w:u w:val="single"/>
        </w:rPr>
        <w:t>R</w:t>
      </w:r>
      <w:r>
        <w:rPr>
          <w:b/>
          <w:color w:val="000000"/>
          <w:sz w:val="18"/>
          <w:u w:val="single"/>
        </w:rPr>
        <w:t xml:space="preserve">endered </w:t>
      </w:r>
      <w:r w:rsidR="003A454A">
        <w:rPr>
          <w:b/>
          <w:color w:val="000000"/>
          <w:sz w:val="18"/>
          <w:u w:val="single"/>
        </w:rPr>
        <w:t>M</w:t>
      </w:r>
      <w:r>
        <w:rPr>
          <w:b/>
          <w:color w:val="000000"/>
          <w:sz w:val="18"/>
          <w:u w:val="single"/>
        </w:rPr>
        <w:t xml:space="preserve">edia </w:t>
      </w:r>
      <w:r w:rsidR="003A454A">
        <w:rPr>
          <w:b/>
          <w:color w:val="000000"/>
          <w:sz w:val="18"/>
          <w:u w:val="single"/>
        </w:rPr>
        <w:t>T</w:t>
      </w:r>
      <w:r>
        <w:rPr>
          <w:b/>
          <w:color w:val="000000"/>
          <w:sz w:val="18"/>
          <w:u w:val="single"/>
        </w:rPr>
        <w:t xml:space="preserve">ypes. </w:t>
      </w:r>
    </w:p>
    <w:p w14:paraId="32D6A7D7" w14:textId="77777777" w:rsidR="00441D19" w:rsidRDefault="00441D19" w:rsidP="00441D19">
      <w:pPr>
        <w:spacing w:before="180"/>
      </w:pPr>
      <w:bookmarkStart w:id="488" w:name="sect_6_1_1_4"/>
      <w:bookmarkEnd w:id="487"/>
      <w:r>
        <w:rPr>
          <w:b/>
          <w:color w:val="000000"/>
          <w:sz w:val="26"/>
        </w:rPr>
        <w:t>6.1.1.4 Acceptable Media Types</w:t>
      </w:r>
    </w:p>
    <w:p w14:paraId="6FF1A62A" w14:textId="77777777" w:rsidR="00441D19" w:rsidRDefault="00441D19" w:rsidP="00441D19">
      <w:pPr>
        <w:spacing w:before="180"/>
        <w:jc w:val="both"/>
      </w:pPr>
      <w:bookmarkStart w:id="489" w:name="para_5686d5e8_def7_44d6_afb1_0d3355f7d7"/>
      <w:bookmarkEnd w:id="488"/>
      <w:r>
        <w:rPr>
          <w:color w:val="000000"/>
          <w:sz w:val="18"/>
        </w:rPr>
        <w:t>The term Acceptable Media Types denotes the media types that are acceptable to the user agent in the response. The Acceptable Media Types are those specified in:</w:t>
      </w:r>
    </w:p>
    <w:p w14:paraId="248088E7" w14:textId="77777777" w:rsidR="00441D19" w:rsidRDefault="00441D19" w:rsidP="00441D19">
      <w:pPr>
        <w:numPr>
          <w:ilvl w:val="0"/>
          <w:numId w:val="70"/>
        </w:numPr>
        <w:tabs>
          <w:tab w:val="left" w:pos="180"/>
        </w:tabs>
        <w:spacing w:before="180" w:after="0"/>
        <w:ind w:left="180" w:hanging="180"/>
        <w:jc w:val="both"/>
      </w:pPr>
      <w:bookmarkStart w:id="490" w:name="para_cdfb9fc6_c7da_4d90_8e19_873857894b"/>
      <w:bookmarkStart w:id="491" w:name="idp140294716491888"/>
      <w:bookmarkStart w:id="492" w:name="idp140294716516592"/>
      <w:bookmarkEnd w:id="489"/>
      <w:r>
        <w:rPr>
          <w:color w:val="000000"/>
          <w:sz w:val="18"/>
        </w:rPr>
        <w:t xml:space="preserve">The </w:t>
      </w:r>
      <w:del w:id="493" w:author="James Philbin [2]" w:date="2016-05-31T06:15:00Z">
        <w:r w:rsidDel="007C4929">
          <w:rPr>
            <w:color w:val="000000"/>
            <w:sz w:val="18"/>
          </w:rPr>
          <w:delText>&lt;</w:delText>
        </w:r>
      </w:del>
      <w:r>
        <w:rPr>
          <w:color w:val="000000"/>
          <w:sz w:val="18"/>
        </w:rPr>
        <w:t>accept</w:t>
      </w:r>
      <w:del w:id="494" w:author="James Philbin [2]" w:date="2016-05-31T06:15:00Z">
        <w:r w:rsidDel="007C4929">
          <w:rPr>
            <w:color w:val="000000"/>
            <w:sz w:val="18"/>
          </w:rPr>
          <w:delText>&gt;</w:delText>
        </w:r>
      </w:del>
      <w:r>
        <w:rPr>
          <w:color w:val="000000"/>
          <w:sz w:val="18"/>
        </w:rPr>
        <w:t xml:space="preserve"> query parameter, which may or may not be present.</w:t>
      </w:r>
    </w:p>
    <w:p w14:paraId="7210D244" w14:textId="77777777" w:rsidR="00441D19" w:rsidRDefault="00441D19" w:rsidP="00441D19">
      <w:pPr>
        <w:numPr>
          <w:ilvl w:val="0"/>
          <w:numId w:val="70"/>
        </w:numPr>
        <w:tabs>
          <w:tab w:val="left" w:pos="180"/>
        </w:tabs>
        <w:spacing w:before="180" w:after="0"/>
        <w:ind w:left="180" w:hanging="180"/>
        <w:jc w:val="both"/>
      </w:pPr>
      <w:bookmarkStart w:id="495" w:name="para_8935a95f_0efd_4f87_b43e_5778b1780c"/>
      <w:bookmarkStart w:id="496" w:name="idp140294716489984"/>
      <w:bookmarkEnd w:id="490"/>
      <w:bookmarkEnd w:id="491"/>
      <w:bookmarkEnd w:id="492"/>
      <w:r>
        <w:rPr>
          <w:color w:val="000000"/>
          <w:sz w:val="18"/>
        </w:rPr>
        <w:t>The Accept header field, which shall be present.</w:t>
      </w:r>
    </w:p>
    <w:p w14:paraId="0A5F7E6E" w14:textId="77777777" w:rsidR="00441D19" w:rsidRPr="007C0371" w:rsidRDefault="00441D19" w:rsidP="00441D19">
      <w:pPr>
        <w:numPr>
          <w:ilvl w:val="0"/>
          <w:numId w:val="70"/>
        </w:numPr>
        <w:tabs>
          <w:tab w:val="left" w:pos="180"/>
        </w:tabs>
        <w:spacing w:before="180" w:after="0"/>
        <w:ind w:left="180" w:hanging="180"/>
        <w:jc w:val="both"/>
        <w:rPr>
          <w:b/>
          <w:strike/>
        </w:rPr>
      </w:pPr>
      <w:bookmarkStart w:id="497" w:name="para_19662d38_4662_49fa_b6ef_bf810b3e53"/>
      <w:bookmarkStart w:id="498" w:name="idp140294716463824"/>
      <w:bookmarkEnd w:id="495"/>
      <w:bookmarkEnd w:id="496"/>
      <w:r w:rsidRPr="007C0371">
        <w:rPr>
          <w:b/>
          <w:strike/>
          <w:color w:val="000000"/>
          <w:sz w:val="18"/>
        </w:rPr>
        <w:t>The default media type for the target resource, if any.</w:t>
      </w:r>
    </w:p>
    <w:p w14:paraId="0C820207" w14:textId="570B6524" w:rsidR="00441D19" w:rsidRDefault="00441D19" w:rsidP="00441D19">
      <w:pPr>
        <w:spacing w:before="180"/>
        <w:jc w:val="both"/>
      </w:pPr>
      <w:bookmarkStart w:id="499" w:name="para_229cda35_44f0_4af3_825d_516fc2ccb8"/>
      <w:bookmarkEnd w:id="497"/>
      <w:bookmarkEnd w:id="498"/>
      <w:r>
        <w:rPr>
          <w:color w:val="000000"/>
          <w:sz w:val="18"/>
        </w:rPr>
        <w:t xml:space="preserve">All requests that expect a response with a payload, shall include the Accept header field. The response to a request without an Accept header field shall be 406 (Not Acceptable). Even if specific media types are provided in the </w:t>
      </w:r>
      <w:del w:id="500" w:author="James Philbin [2]" w:date="2016-05-31T06:14:00Z">
        <w:r w:rsidDel="007C4929">
          <w:rPr>
            <w:color w:val="000000"/>
            <w:sz w:val="18"/>
          </w:rPr>
          <w:delText>&lt;</w:delText>
        </w:r>
      </w:del>
      <w:r>
        <w:rPr>
          <w:color w:val="000000"/>
          <w:sz w:val="18"/>
        </w:rPr>
        <w:t>accept</w:t>
      </w:r>
      <w:del w:id="501" w:author="James Philbin [2]" w:date="2016-05-31T06:16:00Z">
        <w:r w:rsidDel="007C4929">
          <w:rPr>
            <w:color w:val="000000"/>
            <w:sz w:val="18"/>
          </w:rPr>
          <w:delText>&gt;</w:delText>
        </w:r>
      </w:del>
      <w:r>
        <w:rPr>
          <w:color w:val="000000"/>
          <w:sz w:val="18"/>
        </w:rPr>
        <w:t xml:space="preserve"> query parameter, an Accept header field with one or more values shall be present, at a minimum */*.</w:t>
      </w:r>
    </w:p>
    <w:p w14:paraId="729485A1" w14:textId="77777777" w:rsidR="00441D19" w:rsidRDefault="00441D19" w:rsidP="00441D19">
      <w:pPr>
        <w:spacing w:before="180"/>
        <w:jc w:val="both"/>
      </w:pPr>
      <w:bookmarkStart w:id="502" w:name="para_c973ddfd_c77a_4b8d_84a6_d81c622693"/>
      <w:bookmarkEnd w:id="499"/>
      <w:r>
        <w:rPr>
          <w:color w:val="000000"/>
          <w:sz w:val="18"/>
        </w:rPr>
        <w:t>The Acceptable Media Types shall be either DICOM media-types or Rendered media types, but not both. If the Acceptable Media Types contains both DICOM and Rendered Media Types, the origin server shall return 409 (Conflict).</w:t>
      </w:r>
    </w:p>
    <w:p w14:paraId="46D76F71" w14:textId="77777777" w:rsidR="00F81042" w:rsidRDefault="00AF3B26" w:rsidP="00AF3B26">
      <w:pPr>
        <w:spacing w:before="180"/>
        <w:jc w:val="both"/>
        <w:rPr>
          <w:ins w:id="503" w:author="James Philbin" w:date="2016-05-25T12:06:00Z"/>
          <w:color w:val="000000"/>
          <w:sz w:val="18"/>
        </w:rPr>
      </w:pPr>
      <w:bookmarkStart w:id="504" w:name="para_f70a5ae6_916d_4f4c_ad8b_e0805a0ce8"/>
      <w:bookmarkEnd w:id="502"/>
      <w:r>
        <w:rPr>
          <w:color w:val="000000"/>
          <w:sz w:val="18"/>
        </w:rPr>
        <w:t>..</w:t>
      </w:r>
      <w:r w:rsidR="00441D19">
        <w:rPr>
          <w:color w:val="000000"/>
          <w:sz w:val="18"/>
        </w:rPr>
        <w:t>.</w:t>
      </w:r>
      <w:bookmarkEnd w:id="504"/>
    </w:p>
    <w:p w14:paraId="51DB28ED" w14:textId="217B11D7" w:rsidR="00B15C10" w:rsidDel="00FA521F" w:rsidRDefault="00B15C10" w:rsidP="00B15C10">
      <w:pPr>
        <w:pBdr>
          <w:top w:val="single" w:sz="4" w:space="0" w:color="auto"/>
          <w:left w:val="single" w:sz="4" w:space="4" w:color="auto"/>
          <w:bottom w:val="single" w:sz="4" w:space="1" w:color="auto"/>
          <w:right w:val="single" w:sz="4" w:space="4" w:color="auto"/>
        </w:pBdr>
        <w:rPr>
          <w:ins w:id="505" w:author="James Philbin" w:date="2016-05-25T12:06:00Z"/>
          <w:i/>
        </w:rPr>
      </w:pPr>
      <w:moveFromRangeStart w:id="506" w:author="David Clunie" w:date="2016-05-26T08:34:00Z" w:name="move325870979"/>
      <w:moveFrom w:id="507" w:author="David Clunie" w:date="2016-05-26T08:34:00Z">
        <w:ins w:id="508" w:author="James Philbin" w:date="2016-05-25T12:06:00Z">
          <w:r w:rsidDel="00FA521F">
            <w:rPr>
              <w:i/>
            </w:rPr>
            <w:t xml:space="preserve">Insert PS3.18, </w:t>
          </w:r>
          <w:r w:rsidRPr="00B70830" w:rsidDel="00FA521F">
            <w:rPr>
              <w:i/>
            </w:rPr>
            <w:t xml:space="preserve">Section </w:t>
          </w:r>
          <w:r w:rsidDel="00FA521F">
            <w:rPr>
              <w:i/>
            </w:rPr>
            <w:t>6.1.3 to describe multipart payloads</w:t>
          </w:r>
        </w:ins>
      </w:moveFrom>
    </w:p>
    <w:p w14:paraId="5FBDF4FF" w14:textId="1FDA90B1" w:rsidR="00B15C10" w:rsidDel="00FA521F" w:rsidRDefault="00B15C10" w:rsidP="00B15C10">
      <w:pPr>
        <w:pStyle w:val="Heading4"/>
        <w:rPr>
          <w:ins w:id="509" w:author="James Philbin" w:date="2016-05-25T12:07:00Z"/>
        </w:rPr>
      </w:pPr>
      <w:moveFrom w:id="510" w:author="David Clunie" w:date="2016-05-26T08:34:00Z">
        <w:ins w:id="511" w:author="James Philbin" w:date="2016-05-25T12:07:00Z">
          <w:r w:rsidDel="00FA521F">
            <w:lastRenderedPageBreak/>
            <w:t>6.1.3</w:t>
          </w:r>
          <w:r w:rsidDel="00FA521F">
            <w:tab/>
          </w:r>
          <w:commentRangeStart w:id="512"/>
          <w:r w:rsidDel="00FA521F">
            <w:t>Content-</w:t>
          </w:r>
          <w:r w:rsidRPr="001F4159" w:rsidDel="00FA521F">
            <w:t>Type</w:t>
          </w:r>
          <w:r w:rsidDel="00FA521F">
            <w:t xml:space="preserve"> Header Field</w:t>
          </w:r>
        </w:ins>
        <w:commentRangeEnd w:id="512"/>
        <w:ins w:id="513" w:author="James Philbin" w:date="2016-05-25T13:23:00Z">
          <w:r w:rsidR="002A4D84" w:rsidDel="00FA521F">
            <w:rPr>
              <w:rStyle w:val="CommentReference"/>
              <w:rFonts w:eastAsiaTheme="minorHAnsi" w:cstheme="minorBidi"/>
              <w:b w:val="0"/>
              <w:noProof w:val="0"/>
            </w:rPr>
            <w:commentReference w:id="512"/>
          </w:r>
        </w:ins>
      </w:moveFrom>
    </w:p>
    <w:p w14:paraId="156CBFDE" w14:textId="6B85F452" w:rsidR="00B15C10" w:rsidDel="00FA521F" w:rsidRDefault="00B15C10">
      <w:pPr>
        <w:rPr>
          <w:ins w:id="514" w:author="James Philbin" w:date="2016-05-25T12:11:00Z"/>
        </w:rPr>
        <w:pPrChange w:id="515" w:author="James Philbin" w:date="2016-05-25T12:07:00Z">
          <w:pPr>
            <w:pStyle w:val="Heading4"/>
          </w:pPr>
        </w:pPrChange>
      </w:pPr>
      <w:moveFrom w:id="516" w:author="David Clunie" w:date="2016-05-26T08:34:00Z">
        <w:ins w:id="517" w:author="James Philbin" w:date="2016-05-25T12:07:00Z">
          <w:r w:rsidDel="00FA521F">
            <w:t>The Content-Type</w:t>
          </w:r>
          <w:r w:rsidR="004C4F2F" w:rsidDel="00FA521F">
            <w:t xml:space="preserve"> header field</w:t>
          </w:r>
          <w:r w:rsidDel="00FA521F">
            <w:t xml:space="preserve"> specif</w:t>
          </w:r>
          <w:r w:rsidR="004C4F2F" w:rsidDel="00FA521F">
            <w:t>ies</w:t>
          </w:r>
          <w:r w:rsidDel="00FA521F">
            <w:t xml:space="preserve"> the media type of the payload</w:t>
          </w:r>
        </w:ins>
        <w:ins w:id="518" w:author="James Philbin" w:date="2016-05-25T12:14:00Z">
          <w:r w:rsidR="004C4F2F" w:rsidDel="00FA521F">
            <w:t xml:space="preserve">. </w:t>
          </w:r>
        </w:ins>
        <w:ins w:id="519" w:author="James Philbin" w:date="2016-05-25T12:07:00Z">
          <w:r w:rsidDel="00FA521F">
            <w:t xml:space="preserve"> </w:t>
          </w:r>
        </w:ins>
        <w:ins w:id="520" w:author="James Philbin" w:date="2016-05-25T12:14:00Z">
          <w:r w:rsidR="004C4F2F" w:rsidDel="00FA521F">
            <w:t>It</w:t>
          </w:r>
        </w:ins>
        <w:ins w:id="521" w:author="James Philbin" w:date="2016-05-25T12:07:00Z">
          <w:r w:rsidDel="00FA521F">
            <w:t xml:space="preserve"> should only be present when a payload</w:t>
          </w:r>
          <w:r w:rsidR="004C4F2F" w:rsidDel="00FA521F">
            <w:t xml:space="preserve"> is present, and any media type parameters shall specify the </w:t>
          </w:r>
        </w:ins>
        <w:ins w:id="522" w:author="James Philbin" w:date="2016-05-25T12:20:00Z">
          <w:r w:rsidR="004C4F2F" w:rsidDel="00FA521F">
            <w:t>encoding of the corresponding message part.</w:t>
          </w:r>
        </w:ins>
      </w:moveFrom>
    </w:p>
    <w:p w14:paraId="08096A57" w14:textId="3A909C47" w:rsidR="00B15C10" w:rsidDel="00FA521F" w:rsidRDefault="004C4F2F" w:rsidP="00B15C10">
      <w:moveFrom w:id="523" w:author="David Clunie" w:date="2016-05-26T08:34:00Z">
        <w:ins w:id="524" w:author="James Philbin" w:date="2016-05-25T12:11:00Z">
          <w:r w:rsidDel="00FA521F">
            <w:t>In particular, a</w:t>
          </w:r>
          <w:r w:rsidR="00B15C10" w:rsidDel="00FA521F">
            <w:t xml:space="preserve"> </w:t>
          </w:r>
        </w:ins>
        <w:ins w:id="525" w:author="James Philbin" w:date="2016-05-25T12:17:00Z">
          <w:r w:rsidDel="00FA521F">
            <w:t>DICOM M</w:t>
          </w:r>
        </w:ins>
        <w:ins w:id="526" w:author="James Philbin" w:date="2016-05-25T12:11:00Z">
          <w:r w:rsidDel="00FA521F">
            <w:t>edia T</w:t>
          </w:r>
          <w:r w:rsidR="00B15C10" w:rsidDel="00FA521F">
            <w:t>ype used a</w:t>
          </w:r>
        </w:ins>
        <w:ins w:id="527" w:author="James Philbin" w:date="2016-05-25T12:12:00Z">
          <w:r w:rsidR="00B15C10" w:rsidDel="00FA521F">
            <w:t>s</w:t>
          </w:r>
        </w:ins>
        <w:ins w:id="528" w:author="James Philbin" w:date="2016-05-25T12:11:00Z">
          <w:r w:rsidR="00B15C10" w:rsidDel="00FA521F">
            <w:t xml:space="preserve"> the value of </w:t>
          </w:r>
        </w:ins>
        <w:ins w:id="529" w:author="James Philbin" w:date="2016-05-25T12:12:00Z">
          <w:r w:rsidR="00B15C10" w:rsidDel="00FA521F">
            <w:t>a</w:t>
          </w:r>
        </w:ins>
        <w:ins w:id="530" w:author="James Philbin" w:date="2016-05-25T12:11:00Z">
          <w:r w:rsidR="00B15C10" w:rsidDel="00FA521F">
            <w:t xml:space="preserve"> Content-Type </w:t>
          </w:r>
        </w:ins>
        <w:ins w:id="531" w:author="James Philbin" w:date="2016-05-25T12:12:00Z">
          <w:r w:rsidR="00B15C10" w:rsidDel="00FA521F">
            <w:t xml:space="preserve">header field shall have </w:t>
          </w:r>
        </w:ins>
        <w:r w:rsidR="00B15C10" w:rsidDel="00FA521F">
          <w:t>zero or one Transfer Syntax Parameter</w:t>
        </w:r>
        <w:ins w:id="532" w:author="James Philbin" w:date="2016-05-25T12:17:00Z">
          <w:r w:rsidDel="00FA521F">
            <w:t>s</w:t>
          </w:r>
        </w:ins>
        <w:ins w:id="533" w:author="James Philbin" w:date="2016-05-25T12:15:00Z">
          <w:r w:rsidDel="00FA521F">
            <w:t xml:space="preserve"> (see Section 6.1.1.8.1.2</w:t>
          </w:r>
        </w:ins>
        <w:ins w:id="534" w:author="James Philbin" w:date="2016-05-25T12:17:00Z">
          <w:r w:rsidDel="00FA521F">
            <w:t>)</w:t>
          </w:r>
        </w:ins>
        <w:r w:rsidR="00B15C10" w:rsidDel="00FA521F">
          <w:t xml:space="preserve">, </w:t>
        </w:r>
        <w:ins w:id="535" w:author="James Philbin" w:date="2016-05-25T12:13:00Z">
          <w:r w:rsidDel="00FA521F">
            <w:t>and zero or one charset parameter</w:t>
          </w:r>
        </w:ins>
        <w:ins w:id="536" w:author="James Philbin" w:date="2016-05-25T12:18:00Z">
          <w:r w:rsidDel="00FA521F">
            <w:t>s (see Section 6.1.1.8.1.3)</w:t>
          </w:r>
        </w:ins>
        <w:ins w:id="537" w:author="James Philbin" w:date="2016-05-25T12:13:00Z">
          <w:r w:rsidDel="00FA521F">
            <w:t>, which corresponds to the character encoding of the corresponding message part.</w:t>
          </w:r>
        </w:ins>
      </w:moveFrom>
    </w:p>
    <w:p w14:paraId="6C41320B" w14:textId="73EB5A8D" w:rsidR="00B15C10" w:rsidDel="00FA521F" w:rsidRDefault="00B15C10" w:rsidP="00B15C10">
      <w:pPr>
        <w:pStyle w:val="ABNF"/>
        <w:rPr>
          <w:ins w:id="538" w:author="James Philbin" w:date="2016-05-25T12:10:00Z"/>
        </w:rPr>
      </w:pPr>
      <w:moveFrom w:id="539" w:author="David Clunie" w:date="2016-05-26T08:34:00Z">
        <w:r w:rsidDel="00FA521F">
          <w:t>Content-Type: dicom-media-type +ts-uid-parameter +charset</w:t>
        </w:r>
      </w:moveFrom>
    </w:p>
    <w:p w14:paraId="1C29B0CE" w14:textId="26FDD06E" w:rsidR="00B15C10" w:rsidRPr="00AF3B26" w:rsidDel="00FA521F" w:rsidRDefault="00B15C10" w:rsidP="00AF3B26">
      <w:pPr>
        <w:spacing w:before="180"/>
        <w:jc w:val="both"/>
      </w:pPr>
    </w:p>
    <w:moveFromRangeEnd w:id="506"/>
    <w:p w14:paraId="06709C64" w14:textId="77777777" w:rsidR="00192EDF" w:rsidRDefault="00A428AD" w:rsidP="00192EDF">
      <w:pPr>
        <w:pBdr>
          <w:top w:val="single" w:sz="4" w:space="0" w:color="auto"/>
          <w:left w:val="single" w:sz="4" w:space="4" w:color="auto"/>
          <w:bottom w:val="single" w:sz="4" w:space="1" w:color="auto"/>
          <w:right w:val="single" w:sz="4" w:space="4" w:color="auto"/>
        </w:pBdr>
        <w:rPr>
          <w:i/>
        </w:rPr>
      </w:pPr>
      <w:r>
        <w:rPr>
          <w:i/>
        </w:rPr>
        <w:t xml:space="preserve">Amend </w:t>
      </w:r>
      <w:r w:rsidR="00192EDF">
        <w:rPr>
          <w:i/>
        </w:rPr>
        <w:t xml:space="preserve">PS3.18, </w:t>
      </w:r>
      <w:r w:rsidR="00192EDF" w:rsidRPr="00B70830">
        <w:rPr>
          <w:i/>
        </w:rPr>
        <w:t xml:space="preserve">Section </w:t>
      </w:r>
      <w:r w:rsidR="00F81042">
        <w:rPr>
          <w:i/>
        </w:rPr>
        <w:t>6.1.1.7</w:t>
      </w:r>
      <w:r>
        <w:rPr>
          <w:i/>
        </w:rPr>
        <w:t xml:space="preserve"> to describe multipart payloads</w:t>
      </w:r>
    </w:p>
    <w:p w14:paraId="292C5BBB" w14:textId="77777777" w:rsidR="00CC5AA4" w:rsidRPr="00EB06FE" w:rsidRDefault="00CC5AA4" w:rsidP="00CC5AA4">
      <w:pPr>
        <w:pStyle w:val="Heading4"/>
      </w:pPr>
      <w:bookmarkStart w:id="540" w:name="_Toc422368215"/>
      <w:bookmarkStart w:id="541" w:name="_Toc432584150"/>
      <w:bookmarkStart w:id="542" w:name="_Toc433879528"/>
      <w:r w:rsidRPr="002174A4">
        <w:t>6.1.1.7</w:t>
      </w:r>
      <w:r w:rsidRPr="001F4159">
        <w:tab/>
        <w:t>Selected Med</w:t>
      </w:r>
      <w:r w:rsidRPr="00577AF9">
        <w:t>ia</w:t>
      </w:r>
      <w:r w:rsidRPr="001F4159">
        <w:t xml:space="preserve"> Type</w:t>
      </w:r>
      <w:bookmarkEnd w:id="540"/>
      <w:bookmarkEnd w:id="541"/>
      <w:bookmarkEnd w:id="542"/>
    </w:p>
    <w:p w14:paraId="25C7DFA4" w14:textId="5C4CED77" w:rsidR="00CC5AA4" w:rsidRDefault="00CC5AA4" w:rsidP="00CC5AA4">
      <w:r w:rsidRPr="0066245C">
        <w:t>The Selected Media Type is the media type selected by the origin server for the response payload.</w:t>
      </w:r>
      <w:r>
        <w:t xml:space="preserve">  The media types in the </w:t>
      </w:r>
      <w:del w:id="543" w:author="James Philbin [2]" w:date="2016-05-31T06:14:00Z">
        <w:r w:rsidDel="007C4929">
          <w:delText>&lt;</w:delText>
        </w:r>
      </w:del>
      <w:r>
        <w:t>accept</w:t>
      </w:r>
      <w:del w:id="544" w:author="James Philbin [2]" w:date="2016-05-31T06:16:00Z">
        <w:r w:rsidDel="007C4929">
          <w:delText>&gt;</w:delText>
        </w:r>
      </w:del>
      <w:r>
        <w:t xml:space="preserve"> query parameter and the media ranges in the Accept header field shall each be separately prioritized according to the rules defined in [RFC7231, Section 5.3.1].</w:t>
      </w:r>
    </w:p>
    <w:p w14:paraId="7FDB4DB9" w14:textId="77777777" w:rsidR="003A454A" w:rsidRDefault="00CC5AA4" w:rsidP="00040AC5">
      <w:pPr>
        <w:rPr>
          <w:b/>
          <w:u w:val="single"/>
        </w:rPr>
      </w:pPr>
      <w:r w:rsidRPr="007C0371">
        <w:rPr>
          <w:b/>
          <w:u w:val="single"/>
        </w:rPr>
        <w:t xml:space="preserve">For multipart payloads the Selected Media Type </w:t>
      </w:r>
      <w:r w:rsidR="00710D78" w:rsidRPr="007C0371">
        <w:rPr>
          <w:b/>
          <w:u w:val="single"/>
        </w:rPr>
        <w:t xml:space="preserve">is determined independently </w:t>
      </w:r>
      <w:r w:rsidRPr="007C0371">
        <w:rPr>
          <w:b/>
          <w:u w:val="single"/>
        </w:rPr>
        <w:t xml:space="preserve">for each </w:t>
      </w:r>
      <w:r w:rsidR="00710D78" w:rsidRPr="007C0371">
        <w:rPr>
          <w:b/>
          <w:u w:val="single"/>
        </w:rPr>
        <w:t xml:space="preserve">message </w:t>
      </w:r>
      <w:r w:rsidRPr="007C0371">
        <w:rPr>
          <w:b/>
          <w:u w:val="single"/>
        </w:rPr>
        <w:t>part</w:t>
      </w:r>
      <w:r w:rsidR="00710D78" w:rsidRPr="007C0371">
        <w:rPr>
          <w:b/>
          <w:u w:val="single"/>
        </w:rPr>
        <w:t xml:space="preserve"> in the response</w:t>
      </w:r>
      <w:r w:rsidRPr="007C0371">
        <w:rPr>
          <w:b/>
          <w:u w:val="single"/>
        </w:rPr>
        <w:t>.</w:t>
      </w:r>
    </w:p>
    <w:p w14:paraId="1B41A66C" w14:textId="77777777" w:rsidR="00192EDF" w:rsidRPr="007C0371" w:rsidRDefault="003A454A" w:rsidP="007C0371">
      <w:pPr>
        <w:pStyle w:val="Note"/>
        <w:rPr>
          <w:b/>
          <w:u w:val="single"/>
        </w:rPr>
      </w:pPr>
      <w:r w:rsidRPr="007C0371">
        <w:rPr>
          <w:b/>
          <w:u w:val="single"/>
        </w:rPr>
        <w:t>Note:</w:t>
      </w:r>
    </w:p>
    <w:p w14:paraId="409A4C95" w14:textId="77777777" w:rsidR="003A454A" w:rsidRPr="007C0371" w:rsidRDefault="00281569" w:rsidP="007C0371">
      <w:pPr>
        <w:pStyle w:val="Note"/>
        <w:rPr>
          <w:b/>
          <w:u w:val="single"/>
        </w:rPr>
      </w:pPr>
      <w:r w:rsidRPr="007C0371">
        <w:rPr>
          <w:b/>
          <w:u w:val="single"/>
        </w:rPr>
        <w:t xml:space="preserve">The Selected Media Type of each message part depends on the Resource </w:t>
      </w:r>
      <w:r w:rsidR="00177027">
        <w:rPr>
          <w:b/>
          <w:u w:val="single"/>
        </w:rPr>
        <w:t>Category</w:t>
      </w:r>
      <w:r w:rsidRPr="007C0371">
        <w:rPr>
          <w:b/>
          <w:u w:val="single"/>
        </w:rPr>
        <w:t xml:space="preserve"> of the Instance and the Acceptable Media Types for that Resource </w:t>
      </w:r>
      <w:r w:rsidR="009A044C">
        <w:rPr>
          <w:b/>
          <w:u w:val="single"/>
        </w:rPr>
        <w:t>Category</w:t>
      </w:r>
      <w:r w:rsidRPr="007C0371">
        <w:rPr>
          <w:b/>
          <w:u w:val="single"/>
        </w:rPr>
        <w:t>.</w:t>
      </w:r>
    </w:p>
    <w:p w14:paraId="7A78D7AD" w14:textId="77777777" w:rsidR="00F81042" w:rsidRPr="006852EE" w:rsidRDefault="00F81042" w:rsidP="00040AC5">
      <w:r>
        <w:t>The Selected Media Type is chosen as follows:</w:t>
      </w:r>
    </w:p>
    <w:p w14:paraId="08F7091A" w14:textId="77777777" w:rsidR="000E5790" w:rsidRDefault="000E5790" w:rsidP="000E5790">
      <w:pPr>
        <w:numPr>
          <w:ilvl w:val="0"/>
          <w:numId w:val="71"/>
        </w:numPr>
        <w:tabs>
          <w:tab w:val="left" w:pos="360"/>
        </w:tabs>
        <w:spacing w:before="180" w:after="0"/>
        <w:ind w:left="360" w:hanging="360"/>
        <w:jc w:val="both"/>
      </w:pPr>
      <w:r>
        <w:rPr>
          <w:color w:val="000000"/>
          <w:sz w:val="18"/>
        </w:rPr>
        <w:t>Select the target's Resource Category</w:t>
      </w:r>
      <w:bookmarkStart w:id="545" w:name="para_5d4e30f4_f84d_4df2_9da0_bdc01f8fc7"/>
      <w:bookmarkStart w:id="546" w:name="idp140294717736240"/>
      <w:bookmarkStart w:id="547" w:name="idp140294717735984"/>
    </w:p>
    <w:p w14:paraId="0824EAAA" w14:textId="4D924082" w:rsidR="000E5790" w:rsidRDefault="000E5790" w:rsidP="000E5790">
      <w:pPr>
        <w:numPr>
          <w:ilvl w:val="0"/>
          <w:numId w:val="71"/>
        </w:numPr>
        <w:tabs>
          <w:tab w:val="left" w:pos="360"/>
        </w:tabs>
        <w:spacing w:before="180" w:after="0"/>
        <w:ind w:left="360" w:hanging="360"/>
        <w:jc w:val="both"/>
      </w:pPr>
      <w:bookmarkStart w:id="548" w:name="para_dac61b58_73aa_4a50_af29_bac2b9cb82"/>
      <w:bookmarkStart w:id="549" w:name="idp140294717737424"/>
      <w:bookmarkEnd w:id="545"/>
      <w:bookmarkEnd w:id="546"/>
      <w:bookmarkEnd w:id="547"/>
      <w:r>
        <w:rPr>
          <w:color w:val="000000"/>
          <w:sz w:val="18"/>
        </w:rPr>
        <w:t xml:space="preserve">Select the representation with the highest priority supported media type for that category in the </w:t>
      </w:r>
      <w:del w:id="550" w:author="James Philbin [2]" w:date="2016-05-31T06:14:00Z">
        <w:r w:rsidDel="007C4929">
          <w:rPr>
            <w:color w:val="000000"/>
            <w:sz w:val="18"/>
          </w:rPr>
          <w:delText>&lt;</w:delText>
        </w:r>
      </w:del>
      <w:r>
        <w:rPr>
          <w:color w:val="000000"/>
          <w:sz w:val="18"/>
        </w:rPr>
        <w:t>accept</w:t>
      </w:r>
      <w:del w:id="551" w:author="James Philbin [2]" w:date="2016-05-31T06:16:00Z">
        <w:r w:rsidDel="007C4929">
          <w:rPr>
            <w:color w:val="000000"/>
            <w:sz w:val="18"/>
          </w:rPr>
          <w:delText>&gt;</w:delText>
        </w:r>
      </w:del>
      <w:r>
        <w:rPr>
          <w:color w:val="000000"/>
          <w:sz w:val="18"/>
        </w:rPr>
        <w:t xml:space="preserve"> query parameter, which is compatible with the Accept header field.</w:t>
      </w:r>
    </w:p>
    <w:p w14:paraId="0B4B226D" w14:textId="5E0B7740" w:rsidR="000E5790" w:rsidRDefault="000E5790" w:rsidP="000E5790">
      <w:pPr>
        <w:numPr>
          <w:ilvl w:val="0"/>
          <w:numId w:val="71"/>
        </w:numPr>
        <w:tabs>
          <w:tab w:val="left" w:pos="360"/>
        </w:tabs>
        <w:spacing w:before="180" w:after="0"/>
        <w:ind w:left="360" w:hanging="360"/>
        <w:jc w:val="both"/>
      </w:pPr>
      <w:bookmarkStart w:id="552" w:name="para_58d4d991_c86c_406a_a430_33c747469c"/>
      <w:bookmarkStart w:id="553" w:name="idp140294717738928"/>
      <w:bookmarkEnd w:id="548"/>
      <w:bookmarkEnd w:id="549"/>
      <w:r>
        <w:rPr>
          <w:color w:val="000000"/>
          <w:sz w:val="18"/>
        </w:rPr>
        <w:t xml:space="preserve">If no media type in the </w:t>
      </w:r>
      <w:del w:id="554" w:author="James Philbin [2]" w:date="2016-05-31T06:14:00Z">
        <w:r w:rsidDel="007C4929">
          <w:rPr>
            <w:color w:val="000000"/>
            <w:sz w:val="18"/>
          </w:rPr>
          <w:delText>&lt;</w:delText>
        </w:r>
      </w:del>
      <w:r>
        <w:rPr>
          <w:color w:val="000000"/>
          <w:sz w:val="18"/>
        </w:rPr>
        <w:t>accept</w:t>
      </w:r>
      <w:del w:id="555" w:author="James Philbin [2]" w:date="2016-05-31T06:16:00Z">
        <w:r w:rsidDel="007C4929">
          <w:rPr>
            <w:color w:val="000000"/>
            <w:sz w:val="18"/>
          </w:rPr>
          <w:delText>&gt;</w:delText>
        </w:r>
      </w:del>
      <w:r>
        <w:rPr>
          <w:color w:val="000000"/>
          <w:sz w:val="18"/>
        </w:rPr>
        <w:t xml:space="preserve"> query parameter is supported, select the highest priority supported media type for that category in the Accept header field, if any.</w:t>
      </w:r>
    </w:p>
    <w:p w14:paraId="5C745895" w14:textId="77777777" w:rsidR="000E5790" w:rsidRDefault="000E5790" w:rsidP="000E5790">
      <w:pPr>
        <w:numPr>
          <w:ilvl w:val="0"/>
          <w:numId w:val="71"/>
        </w:numPr>
        <w:tabs>
          <w:tab w:val="left" w:pos="360"/>
        </w:tabs>
        <w:spacing w:before="180" w:after="0"/>
        <w:ind w:left="360" w:hanging="360"/>
        <w:jc w:val="both"/>
      </w:pPr>
      <w:bookmarkStart w:id="556" w:name="para_3053f54c_0c53_46b0_ab38_dde606b931"/>
      <w:bookmarkStart w:id="557" w:name="idp140294717740448"/>
      <w:bookmarkEnd w:id="552"/>
      <w:bookmarkEnd w:id="553"/>
      <w:r>
        <w:rPr>
          <w:color w:val="000000"/>
          <w:sz w:val="18"/>
        </w:rPr>
        <w:t>Otherwise, select the default media type for the category if the Accept header field contains a wildcard media range matching the category, if any.</w:t>
      </w:r>
    </w:p>
    <w:p w14:paraId="767733AD" w14:textId="77777777" w:rsidR="000E5790" w:rsidRDefault="000E5790" w:rsidP="000E5790">
      <w:pPr>
        <w:numPr>
          <w:ilvl w:val="0"/>
          <w:numId w:val="71"/>
        </w:numPr>
        <w:tabs>
          <w:tab w:val="left" w:pos="360"/>
        </w:tabs>
        <w:spacing w:before="180" w:after="0"/>
        <w:ind w:left="360" w:hanging="360"/>
        <w:jc w:val="both"/>
      </w:pPr>
      <w:bookmarkStart w:id="558" w:name="para_b2428760_f186_460f_9dfe_8a2590c457"/>
      <w:bookmarkStart w:id="559" w:name="idp140294717741696"/>
      <w:bookmarkEnd w:id="556"/>
      <w:bookmarkEnd w:id="557"/>
      <w:r>
        <w:rPr>
          <w:color w:val="000000"/>
          <w:sz w:val="18"/>
        </w:rPr>
        <w:t>Otherwise, return a 406 (Not Acceptable).</w:t>
      </w:r>
    </w:p>
    <w:p w14:paraId="56067519" w14:textId="77777777" w:rsidR="00984442" w:rsidRPr="00AF3B26" w:rsidRDefault="00AF3B26" w:rsidP="000E5790">
      <w:pPr>
        <w:spacing w:before="180"/>
        <w:jc w:val="both"/>
        <w:rPr>
          <w:color w:val="000000"/>
          <w:sz w:val="18"/>
        </w:rPr>
      </w:pPr>
      <w:bookmarkStart w:id="560" w:name="para_48d68b01_30ee_4d4c_a774_026e7c2679"/>
      <w:bookmarkEnd w:id="558"/>
      <w:bookmarkEnd w:id="559"/>
      <w:r>
        <w:rPr>
          <w:color w:val="000000"/>
          <w:sz w:val="18"/>
        </w:rPr>
        <w:t>..</w:t>
      </w:r>
      <w:r w:rsidR="000E5790">
        <w:rPr>
          <w:color w:val="000000"/>
          <w:sz w:val="18"/>
        </w:rPr>
        <w:t>.</w:t>
      </w:r>
    </w:p>
    <w:bookmarkEnd w:id="560"/>
    <w:p w14:paraId="50C726A8" w14:textId="77777777" w:rsidR="00302DB3" w:rsidRDefault="006818FE" w:rsidP="00302DB3">
      <w:pPr>
        <w:pBdr>
          <w:top w:val="single" w:sz="4" w:space="0" w:color="auto"/>
          <w:left w:val="single" w:sz="4" w:space="4" w:color="auto"/>
          <w:bottom w:val="single" w:sz="4" w:space="1" w:color="auto"/>
          <w:right w:val="single" w:sz="4" w:space="4" w:color="auto"/>
        </w:pBdr>
        <w:rPr>
          <w:i/>
        </w:rPr>
      </w:pPr>
      <w:r>
        <w:rPr>
          <w:i/>
        </w:rPr>
        <w:t>Insert the following</w:t>
      </w:r>
      <w:r w:rsidR="00FE52D8">
        <w:rPr>
          <w:i/>
        </w:rPr>
        <w:t xml:space="preserve"> new section</w:t>
      </w:r>
      <w:r>
        <w:rPr>
          <w:i/>
        </w:rPr>
        <w:t xml:space="preserve"> in PS3.18, after </w:t>
      </w:r>
      <w:r w:rsidRPr="00B70830">
        <w:rPr>
          <w:i/>
        </w:rPr>
        <w:t xml:space="preserve">Section </w:t>
      </w:r>
      <w:r w:rsidR="00F81042">
        <w:rPr>
          <w:i/>
        </w:rPr>
        <w:t>6.1.1.7</w:t>
      </w:r>
    </w:p>
    <w:p w14:paraId="0322EE6D" w14:textId="7D765A4E" w:rsidR="000D07DD" w:rsidRPr="000A1E62" w:rsidRDefault="00F1403E" w:rsidP="00D8229D">
      <w:pPr>
        <w:pStyle w:val="Heading4"/>
      </w:pPr>
      <w:bookmarkStart w:id="561" w:name="_Toc426121260"/>
      <w:bookmarkStart w:id="562" w:name="_Toc429904497"/>
      <w:bookmarkStart w:id="563" w:name="_Toc430175412"/>
      <w:bookmarkStart w:id="564" w:name="_Toc432674321"/>
      <w:bookmarkStart w:id="565" w:name="_Toc433879529"/>
      <w:r>
        <w:t>6.</w:t>
      </w:r>
      <w:r w:rsidR="00BF4FA7">
        <w:t>1.1.8</w:t>
      </w:r>
      <w:r w:rsidR="000C0A89">
        <w:tab/>
      </w:r>
      <w:r w:rsidR="000D07DD" w:rsidRPr="000A1E62">
        <w:t>DICOM Media Types</w:t>
      </w:r>
      <w:bookmarkEnd w:id="561"/>
      <w:bookmarkEnd w:id="562"/>
      <w:bookmarkEnd w:id="563"/>
      <w:bookmarkEnd w:id="564"/>
      <w:bookmarkEnd w:id="565"/>
      <w:ins w:id="566" w:author="David Clunie" w:date="2016-05-21T12:52:00Z">
        <w:r w:rsidR="00DF68CD">
          <w:t xml:space="preserve"> and Media Types for </w:t>
        </w:r>
      </w:ins>
      <w:ins w:id="567" w:author="David Clunie" w:date="2016-05-21T12:53:00Z">
        <w:r w:rsidR="0099617B">
          <w:t>Bulk Data</w:t>
        </w:r>
      </w:ins>
    </w:p>
    <w:p w14:paraId="6E217495" w14:textId="20025F3C" w:rsidR="009261CC" w:rsidRDefault="00D07CA3" w:rsidP="000D07DD">
      <w:r>
        <w:t>This section defines the media types used to represent DICOM Instances</w:t>
      </w:r>
      <w:ins w:id="568" w:author="David Clunie" w:date="2016-05-21T12:52:00Z">
        <w:r w:rsidR="00DF68CD">
          <w:t xml:space="preserve"> and </w:t>
        </w:r>
      </w:ins>
      <w:ins w:id="569" w:author="David Clunie" w:date="2016-05-21T13:00:00Z">
        <w:r w:rsidR="00870EEC">
          <w:t>bulk data</w:t>
        </w:r>
        <w:r w:rsidR="000216E5">
          <w:t>.</w:t>
        </w:r>
        <w:r w:rsidR="007F1ADE">
          <w:t xml:space="preserve"> </w:t>
        </w:r>
      </w:ins>
      <w:del w:id="570" w:author="David Clunie" w:date="2016-05-21T13:00:00Z">
        <w:r w:rsidDel="000216E5">
          <w:delText>, and i</w:delText>
        </w:r>
      </w:del>
      <w:ins w:id="571" w:author="David Clunie" w:date="2016-05-21T13:00:00Z">
        <w:r w:rsidR="000216E5">
          <w:t>I</w:t>
        </w:r>
      </w:ins>
      <w:r>
        <w:t xml:space="preserve">t </w:t>
      </w:r>
      <w:del w:id="572" w:author="David Clunie" w:date="2016-05-21T13:00:00Z">
        <w:r w:rsidDel="000216E5">
          <w:delText>also defines</w:delText>
        </w:r>
      </w:del>
      <w:ins w:id="573" w:author="David Clunie" w:date="2016-05-21T13:00:00Z">
        <w:r w:rsidR="000216E5">
          <w:t>describes</w:t>
        </w:r>
      </w:ins>
      <w:r w:rsidR="009261CC">
        <w:t>:</w:t>
      </w:r>
    </w:p>
    <w:p w14:paraId="14825FAF" w14:textId="1A47D708" w:rsidR="00F535C9" w:rsidRDefault="00F535C9" w:rsidP="005B097F">
      <w:pPr>
        <w:pStyle w:val="ListParagraph"/>
        <w:numPr>
          <w:ilvl w:val="0"/>
          <w:numId w:val="38"/>
        </w:numPr>
      </w:pPr>
      <w:r>
        <w:t xml:space="preserve">The media type and </w:t>
      </w:r>
      <w:del w:id="574" w:author="David Clunie" w:date="2016-05-26T11:07:00Z">
        <w:r w:rsidDel="00CA180C">
          <w:delText xml:space="preserve">Transfer </w:delText>
        </w:r>
      </w:del>
      <w:ins w:id="575" w:author="David Clunie" w:date="2016-05-26T11:07:00Z">
        <w:r w:rsidR="00CA180C">
          <w:t xml:space="preserve">transfer </w:t>
        </w:r>
      </w:ins>
      <w:del w:id="576" w:author="David Clunie" w:date="2016-05-26T11:07:00Z">
        <w:r w:rsidDel="00CA180C">
          <w:delText xml:space="preserve">Syntax </w:delText>
        </w:r>
      </w:del>
      <w:ins w:id="577" w:author="David Clunie" w:date="2016-05-26T11:07:00Z">
        <w:r w:rsidR="00CA180C">
          <w:t xml:space="preserve">syntax </w:t>
        </w:r>
      </w:ins>
      <w:r>
        <w:t xml:space="preserve">parameter for DICOM </w:t>
      </w:r>
      <w:r w:rsidR="00A016E3">
        <w:t>PS3.10 File</w:t>
      </w:r>
      <w:r>
        <w:t>s</w:t>
      </w:r>
    </w:p>
    <w:p w14:paraId="689D882D" w14:textId="77777777" w:rsidR="009261CC" w:rsidRDefault="009261CC" w:rsidP="005B097F">
      <w:pPr>
        <w:pStyle w:val="ListParagraph"/>
        <w:numPr>
          <w:ilvl w:val="0"/>
          <w:numId w:val="38"/>
        </w:numPr>
      </w:pPr>
      <w:r>
        <w:t>The media types that can be used for</w:t>
      </w:r>
      <w:r w:rsidR="00D07CA3">
        <w:t xml:space="preserve"> </w:t>
      </w:r>
      <w:r w:rsidR="00806796">
        <w:t xml:space="preserve">the bulk data </w:t>
      </w:r>
      <w:r>
        <w:t>of</w:t>
      </w:r>
      <w:r w:rsidR="00D07CA3">
        <w:t xml:space="preserve"> </w:t>
      </w:r>
      <w:r w:rsidR="00806796">
        <w:t xml:space="preserve">single and multi-frame </w:t>
      </w:r>
      <w:r w:rsidR="00D07CA3">
        <w:t xml:space="preserve">images and video </w:t>
      </w:r>
      <w:r w:rsidR="00E02D6F">
        <w:t>extracted from</w:t>
      </w:r>
      <w:r w:rsidR="00D07CA3">
        <w:t xml:space="preserve"> Instances</w:t>
      </w:r>
      <w:r w:rsidR="004855C0">
        <w:t>.</w:t>
      </w:r>
    </w:p>
    <w:p w14:paraId="7E7E0AC0" w14:textId="77777777" w:rsidR="00D07CA3" w:rsidRDefault="009261CC" w:rsidP="005B097F">
      <w:pPr>
        <w:pStyle w:val="ListParagraph"/>
        <w:numPr>
          <w:ilvl w:val="0"/>
          <w:numId w:val="38"/>
        </w:numPr>
      </w:pPr>
      <w:r>
        <w:t xml:space="preserve">The syntax of </w:t>
      </w:r>
      <w:r w:rsidR="00C7532C">
        <w:t>DICOM Media Type</w:t>
      </w:r>
      <w:r>
        <w:t>s including their transfer syntax and character set parameters</w:t>
      </w:r>
      <w:r w:rsidR="004855C0">
        <w:t>.</w:t>
      </w:r>
    </w:p>
    <w:p w14:paraId="446F50E0" w14:textId="77777777" w:rsidR="009261CC" w:rsidRDefault="009261CC" w:rsidP="005B097F">
      <w:pPr>
        <w:pStyle w:val="ListParagraph"/>
        <w:numPr>
          <w:ilvl w:val="0"/>
          <w:numId w:val="38"/>
        </w:numPr>
      </w:pPr>
      <w:r>
        <w:t xml:space="preserve">The </w:t>
      </w:r>
      <w:r w:rsidR="00410A1D">
        <w:t xml:space="preserve">query parameter for </w:t>
      </w:r>
      <w:r>
        <w:t>transfer syntax</w:t>
      </w:r>
      <w:r w:rsidR="004855C0">
        <w:t>.</w:t>
      </w:r>
    </w:p>
    <w:p w14:paraId="7D7E7537" w14:textId="77777777" w:rsidR="009261CC" w:rsidRDefault="009261CC" w:rsidP="005B097F">
      <w:pPr>
        <w:pStyle w:val="ListParagraph"/>
        <w:numPr>
          <w:ilvl w:val="0"/>
          <w:numId w:val="38"/>
        </w:numPr>
      </w:pPr>
      <w:r>
        <w:t>The meaning of Acceptable Transfer Syntaxes and Selected Transfer Syntax</w:t>
      </w:r>
      <w:r w:rsidR="004855C0">
        <w:t>.</w:t>
      </w:r>
    </w:p>
    <w:p w14:paraId="7763C8FF" w14:textId="77777777" w:rsidR="009261CC" w:rsidRDefault="004855C0" w:rsidP="005B097F">
      <w:pPr>
        <w:pStyle w:val="ListParagraph"/>
        <w:numPr>
          <w:ilvl w:val="0"/>
          <w:numId w:val="38"/>
        </w:numPr>
      </w:pPr>
      <w:r>
        <w:t>The media types supported by each service.</w:t>
      </w:r>
    </w:p>
    <w:p w14:paraId="4A22CEF4" w14:textId="77777777" w:rsidR="00A603A8" w:rsidRPr="00F71C76" w:rsidRDefault="00A603A8" w:rsidP="000D07DD">
      <w:pPr>
        <w:rPr>
          <w:ins w:id="578" w:author="David Clunie" w:date="2016-05-21T10:25:00Z"/>
        </w:rPr>
      </w:pPr>
      <w:ins w:id="579" w:author="David Clunie" w:date="2016-05-21T10:25:00Z">
        <w:r w:rsidRPr="00F71C76">
          <w:rPr>
            <w:rPrChange w:id="580" w:author="David Clunie" w:date="2016-05-21T10:30:00Z">
              <w:rPr>
                <w:b/>
                <w:u w:val="single"/>
              </w:rPr>
            </w:rPrChange>
          </w:rPr>
          <w:t xml:space="preserve">The </w:t>
        </w:r>
      </w:ins>
      <w:ins w:id="581" w:author="David Clunie" w:date="2016-05-21T10:26:00Z">
        <w:del w:id="582" w:author="James Philbin" w:date="2016-05-25T11:39:00Z">
          <w:r w:rsidR="00544E5E" w:rsidRPr="00F71C76" w:rsidDel="00C42C02">
            <w:rPr>
              <w:rPrChange w:id="583" w:author="David Clunie" w:date="2016-05-21T10:30:00Z">
                <w:rPr>
                  <w:b/>
                  <w:u w:val="single"/>
                </w:rPr>
              </w:rPrChange>
            </w:rPr>
            <w:delText xml:space="preserve">use of the </w:delText>
          </w:r>
        </w:del>
      </w:ins>
      <w:ins w:id="584" w:author="David Clunie" w:date="2016-05-21T10:25:00Z">
        <w:r w:rsidRPr="00F71C76">
          <w:rPr>
            <w:rPrChange w:id="585" w:author="David Clunie" w:date="2016-05-21T10:30:00Z">
              <w:rPr>
                <w:b/>
                <w:u w:val="single"/>
              </w:rPr>
            </w:rPrChange>
          </w:rPr>
          <w:t xml:space="preserve">media types defined in this section </w:t>
        </w:r>
      </w:ins>
      <w:ins w:id="586" w:author="James Philbin" w:date="2016-05-25T11:39:00Z">
        <w:r w:rsidR="00C42C02">
          <w:t xml:space="preserve">are </w:t>
        </w:r>
      </w:ins>
      <w:ins w:id="587" w:author="David Clunie" w:date="2016-05-21T10:26:00Z">
        <w:del w:id="588" w:author="James Philbin" w:date="2016-05-25T11:39:00Z">
          <w:r w:rsidR="00544E5E" w:rsidRPr="00F71C76" w:rsidDel="00C42C02">
            <w:rPr>
              <w:rPrChange w:id="589" w:author="David Clunie" w:date="2016-05-21T10:30:00Z">
                <w:rPr>
                  <w:b/>
                  <w:u w:val="single"/>
                </w:rPr>
              </w:rPrChange>
            </w:rPr>
            <w:delText>is</w:delText>
          </w:r>
        </w:del>
      </w:ins>
      <w:ins w:id="590" w:author="David Clunie" w:date="2016-05-21T10:25:00Z">
        <w:del w:id="591" w:author="James Philbin" w:date="2016-05-25T11:39:00Z">
          <w:r w:rsidR="00544E5E" w:rsidRPr="00F71C76" w:rsidDel="00C42C02">
            <w:rPr>
              <w:rPrChange w:id="592" w:author="David Clunie" w:date="2016-05-21T10:30:00Z">
                <w:rPr>
                  <w:b/>
                  <w:u w:val="single"/>
                </w:rPr>
              </w:rPrChange>
            </w:rPr>
            <w:delText xml:space="preserve"> </w:delText>
          </w:r>
        </w:del>
        <w:r w:rsidR="00544E5E" w:rsidRPr="00F71C76">
          <w:rPr>
            <w:rPrChange w:id="593" w:author="David Clunie" w:date="2016-05-21T10:30:00Z">
              <w:rPr>
                <w:b/>
                <w:u w:val="single"/>
              </w:rPr>
            </w:rPrChange>
          </w:rPr>
          <w:t xml:space="preserve">distinct from </w:t>
        </w:r>
      </w:ins>
      <w:ins w:id="594" w:author="James Philbin" w:date="2016-05-25T11:40:00Z">
        <w:r w:rsidR="00C42C02">
          <w:t xml:space="preserve">those </w:t>
        </w:r>
      </w:ins>
      <w:ins w:id="595" w:author="David Clunie" w:date="2016-05-21T10:25:00Z">
        <w:del w:id="596" w:author="James Philbin" w:date="2016-05-25T11:40:00Z">
          <w:r w:rsidR="00544E5E" w:rsidRPr="00F71C76" w:rsidDel="00C42C02">
            <w:rPr>
              <w:rPrChange w:id="597" w:author="David Clunie" w:date="2016-05-21T10:30:00Z">
                <w:rPr>
                  <w:b/>
                  <w:u w:val="single"/>
                </w:rPr>
              </w:rPrChange>
            </w:rPr>
            <w:delText xml:space="preserve">the </w:delText>
          </w:r>
        </w:del>
        <w:del w:id="598" w:author="James Philbin" w:date="2016-05-25T11:39:00Z">
          <w:r w:rsidR="00544E5E" w:rsidRPr="00F71C76" w:rsidDel="00C42C02">
            <w:rPr>
              <w:rPrChange w:id="599" w:author="David Clunie" w:date="2016-05-21T10:30:00Z">
                <w:rPr>
                  <w:b/>
                  <w:u w:val="single"/>
                </w:rPr>
              </w:rPrChange>
            </w:rPr>
            <w:delText xml:space="preserve">use of </w:delText>
          </w:r>
        </w:del>
        <w:del w:id="600" w:author="James Philbin" w:date="2016-05-25T11:40:00Z">
          <w:r w:rsidR="00544E5E" w:rsidRPr="00F71C76" w:rsidDel="00C42C02">
            <w:rPr>
              <w:rPrChange w:id="601" w:author="David Clunie" w:date="2016-05-21T10:30:00Z">
                <w:rPr>
                  <w:b/>
                  <w:u w:val="single"/>
                </w:rPr>
              </w:rPrChange>
            </w:rPr>
            <w:delText>media types</w:delText>
          </w:r>
          <w:r w:rsidRPr="00F71C76" w:rsidDel="00C42C02">
            <w:rPr>
              <w:rPrChange w:id="602" w:author="David Clunie" w:date="2016-05-21T10:30:00Z">
                <w:rPr>
                  <w:b/>
                  <w:u w:val="single"/>
                </w:rPr>
              </w:rPrChange>
            </w:rPr>
            <w:delText xml:space="preserve"> </w:delText>
          </w:r>
        </w:del>
        <w:r w:rsidRPr="00F71C76">
          <w:rPr>
            <w:rPrChange w:id="603" w:author="David Clunie" w:date="2016-05-21T10:30:00Z">
              <w:rPr>
                <w:b/>
                <w:u w:val="single"/>
              </w:rPr>
            </w:rPrChange>
          </w:rPr>
          <w:t>into which D</w:t>
        </w:r>
        <w:r w:rsidR="00544E5E" w:rsidRPr="00F71C76">
          <w:rPr>
            <w:rPrChange w:id="604" w:author="David Clunie" w:date="2016-05-21T10:30:00Z">
              <w:rPr>
                <w:b/>
                <w:u w:val="single"/>
              </w:rPr>
            </w:rPrChange>
          </w:rPr>
          <w:t>ICOM Instances may be rendered (</w:t>
        </w:r>
        <w:r w:rsidRPr="00F71C76">
          <w:rPr>
            <w:rPrChange w:id="605" w:author="David Clunie" w:date="2016-05-21T10:30:00Z">
              <w:rPr>
                <w:b/>
                <w:u w:val="single"/>
              </w:rPr>
            </w:rPrChange>
          </w:rPr>
          <w:t>which are defined in Section 6.1.1.3</w:t>
        </w:r>
      </w:ins>
      <w:ins w:id="606" w:author="David Clunie" w:date="2016-05-21T10:27:00Z">
        <w:r w:rsidR="00544E5E" w:rsidRPr="00F71C76">
          <w:rPr>
            <w:rPrChange w:id="607" w:author="David Clunie" w:date="2016-05-21T10:30:00Z">
              <w:rPr>
                <w:b/>
                <w:u w:val="single"/>
              </w:rPr>
            </w:rPrChange>
          </w:rPr>
          <w:t>)</w:t>
        </w:r>
      </w:ins>
      <w:ins w:id="608" w:author="David Clunie" w:date="2016-05-21T10:25:00Z">
        <w:r w:rsidR="00544E5E" w:rsidRPr="00F71C76">
          <w:rPr>
            <w:rPrChange w:id="609" w:author="David Clunie" w:date="2016-05-21T10:30:00Z">
              <w:rPr>
                <w:b/>
                <w:u w:val="single"/>
              </w:rPr>
            </w:rPrChange>
          </w:rPr>
          <w:t xml:space="preserve">; </w:t>
        </w:r>
      </w:ins>
      <w:ins w:id="610" w:author="David Clunie" w:date="2016-05-21T10:27:00Z">
        <w:r w:rsidR="00544E5E" w:rsidRPr="00F71C76">
          <w:rPr>
            <w:rPrChange w:id="611" w:author="David Clunie" w:date="2016-05-21T10:30:00Z">
              <w:rPr>
                <w:b/>
                <w:u w:val="single"/>
              </w:rPr>
            </w:rPrChange>
          </w:rPr>
          <w:t xml:space="preserve">some of the same </w:t>
        </w:r>
      </w:ins>
      <w:ins w:id="612" w:author="David Clunie" w:date="2016-05-21T10:25:00Z">
        <w:r w:rsidR="00544E5E" w:rsidRPr="00F71C76">
          <w:rPr>
            <w:rPrChange w:id="613" w:author="David Clunie" w:date="2016-05-21T10:30:00Z">
              <w:rPr>
                <w:b/>
                <w:u w:val="single"/>
              </w:rPr>
            </w:rPrChange>
          </w:rPr>
          <w:t>media types</w:t>
        </w:r>
      </w:ins>
      <w:ins w:id="614" w:author="David Clunie" w:date="2016-05-21T10:28:00Z">
        <w:r w:rsidR="00544E5E" w:rsidRPr="00F71C76">
          <w:rPr>
            <w:rPrChange w:id="615" w:author="David Clunie" w:date="2016-05-21T10:30:00Z">
              <w:rPr>
                <w:b/>
                <w:u w:val="single"/>
              </w:rPr>
            </w:rPrChange>
          </w:rPr>
          <w:t xml:space="preserve"> are </w:t>
        </w:r>
        <w:del w:id="616" w:author="James Philbin" w:date="2016-05-25T11:41:00Z">
          <w:r w:rsidR="00544E5E" w:rsidRPr="00F71C76" w:rsidDel="00C42C02">
            <w:rPr>
              <w:rPrChange w:id="617" w:author="David Clunie" w:date="2016-05-21T10:30:00Z">
                <w:rPr>
                  <w:b/>
                  <w:u w:val="single"/>
                </w:rPr>
              </w:rPrChange>
            </w:rPr>
            <w:delText>defined</w:delText>
          </w:r>
        </w:del>
      </w:ins>
      <w:ins w:id="618" w:author="James Philbin" w:date="2016-05-25T11:41:00Z">
        <w:r w:rsidR="00C42C02">
          <w:t>used</w:t>
        </w:r>
      </w:ins>
      <w:ins w:id="619" w:author="David Clunie" w:date="2016-05-21T10:28:00Z">
        <w:r w:rsidR="00544E5E" w:rsidRPr="00F71C76">
          <w:rPr>
            <w:rPrChange w:id="620" w:author="David Clunie" w:date="2016-05-21T10:30:00Z">
              <w:rPr>
                <w:b/>
                <w:u w:val="single"/>
              </w:rPr>
            </w:rPrChange>
          </w:rPr>
          <w:t xml:space="preserve"> for both </w:t>
        </w:r>
      </w:ins>
      <w:ins w:id="621" w:author="David Clunie" w:date="2016-05-21T12:52:00Z">
        <w:r w:rsidR="00DF68CD">
          <w:t xml:space="preserve">rendered content and </w:t>
        </w:r>
        <w:del w:id="622" w:author="James Philbin" w:date="2016-05-25T11:41:00Z">
          <w:r w:rsidR="00DF68CD" w:rsidDel="00C42C02">
            <w:delText xml:space="preserve">extracted </w:delText>
          </w:r>
        </w:del>
      </w:ins>
      <w:ins w:id="623" w:author="David Clunie" w:date="2016-05-21T12:53:00Z">
        <w:r w:rsidR="00671C26">
          <w:t>bulk data</w:t>
        </w:r>
      </w:ins>
      <w:ins w:id="624" w:author="David Clunie" w:date="2016-05-21T10:25:00Z">
        <w:r w:rsidR="00544E5E" w:rsidRPr="00F71C76">
          <w:rPr>
            <w:rPrChange w:id="625" w:author="David Clunie" w:date="2016-05-21T10:30:00Z">
              <w:rPr>
                <w:b/>
                <w:u w:val="single"/>
              </w:rPr>
            </w:rPrChange>
          </w:rPr>
          <w:t>.</w:t>
        </w:r>
      </w:ins>
    </w:p>
    <w:p w14:paraId="346A4B45" w14:textId="77777777" w:rsidR="003D4380" w:rsidRDefault="00900100" w:rsidP="000D07DD">
      <w:r>
        <w:t xml:space="preserve">Depending on the service, the </w:t>
      </w:r>
      <w:r w:rsidR="00772BAF">
        <w:t xml:space="preserve">media types may be single part or multipart, </w:t>
      </w:r>
      <w:r w:rsidR="000D07DD" w:rsidRPr="000A1E62">
        <w:t>and may have</w:t>
      </w:r>
      <w:r w:rsidR="000D07DD">
        <w:t xml:space="preserve"> </w:t>
      </w:r>
      <w:r w:rsidR="000536F5">
        <w:t xml:space="preserve">required or </w:t>
      </w:r>
      <w:r w:rsidR="000D07DD">
        <w:t>optional</w:t>
      </w:r>
      <w:r w:rsidR="007F5D70">
        <w:t xml:space="preserve"> transfer syntax and</w:t>
      </w:r>
      <w:r w:rsidR="00772BAF">
        <w:t>/or</w:t>
      </w:r>
      <w:r w:rsidR="007F5D70">
        <w:t xml:space="preserve"> </w:t>
      </w:r>
      <w:r w:rsidR="000D07DD" w:rsidRPr="000A1E62">
        <w:t>char</w:t>
      </w:r>
      <w:r w:rsidR="007F5D70">
        <w:t>acter set</w:t>
      </w:r>
      <w:r w:rsidR="000D07DD" w:rsidRPr="000A1E62">
        <w:t xml:space="preserve"> parameters.</w:t>
      </w:r>
    </w:p>
    <w:p w14:paraId="6CD66DBB" w14:textId="77777777" w:rsidR="000529EE" w:rsidRDefault="0022058E" w:rsidP="0044439B">
      <w:pPr>
        <w:rPr>
          <w:ins w:id="626" w:author="David Clunie" w:date="2016-05-21T10:47:00Z"/>
        </w:rPr>
      </w:pPr>
      <w:bookmarkStart w:id="627" w:name="_Toc432674322"/>
      <w:r w:rsidRPr="00FD54AC">
        <w:t>Table 6.1.1.8-1</w:t>
      </w:r>
      <w:r w:rsidR="00FD5D59">
        <w:t xml:space="preserve">a, </w:t>
      </w:r>
      <w:r w:rsidR="00FD5D59" w:rsidRPr="00FD54AC">
        <w:t>Table 6.1.1.8-1</w:t>
      </w:r>
      <w:r w:rsidR="00FD5D59">
        <w:t xml:space="preserve">b, </w:t>
      </w:r>
      <w:r w:rsidR="00FD5D59" w:rsidRPr="00FD54AC">
        <w:t>Table 6.1.1.8-1</w:t>
      </w:r>
      <w:r w:rsidR="00FD5D59">
        <w:t xml:space="preserve">c and </w:t>
      </w:r>
      <w:r w:rsidR="00FD5D59" w:rsidRPr="00FD54AC">
        <w:t>Table 6.1.1.8-1</w:t>
      </w:r>
      <w:r w:rsidR="00FD5D59">
        <w:t>d</w:t>
      </w:r>
      <w:r>
        <w:t xml:space="preserve"> </w:t>
      </w:r>
      <w:r w:rsidR="00851F72">
        <w:t>specif</w:t>
      </w:r>
      <w:r w:rsidR="00FD5D59">
        <w:t>y</w:t>
      </w:r>
      <w:r>
        <w:t xml:space="preserve"> the media types</w:t>
      </w:r>
      <w:r w:rsidR="00851F72">
        <w:t xml:space="preserve"> used to encode </w:t>
      </w:r>
      <w:r w:rsidR="00A85DE6">
        <w:t xml:space="preserve">different </w:t>
      </w:r>
      <w:r w:rsidR="00851F72">
        <w:t>representations</w:t>
      </w:r>
      <w:r w:rsidR="004855C0">
        <w:t xml:space="preserve"> of DICOM Instances</w:t>
      </w:r>
      <w:r w:rsidR="00811E7F" w:rsidRPr="00811E7F">
        <w:t xml:space="preserve"> for the URI, WS, and RS </w:t>
      </w:r>
      <w:del w:id="628" w:author="James Philbin" w:date="2016-05-25T11:55:00Z">
        <w:r w:rsidR="00811E7F" w:rsidRPr="00811E7F" w:rsidDel="0016119A">
          <w:delText>modes</w:delText>
        </w:r>
      </w:del>
      <w:ins w:id="629" w:author="James Philbin" w:date="2016-05-25T11:55:00Z">
        <w:r w:rsidR="0016119A">
          <w:t>services</w:t>
        </w:r>
      </w:ins>
      <w:r w:rsidR="00851F72">
        <w:t xml:space="preserve">.  </w:t>
      </w:r>
      <w:r w:rsidR="004855C0">
        <w:t xml:space="preserve">These </w:t>
      </w:r>
      <w:r w:rsidR="004855C0">
        <w:lastRenderedPageBreak/>
        <w:t xml:space="preserve">media types </w:t>
      </w:r>
      <w:r w:rsidR="00A85DE6">
        <w:t xml:space="preserve">apply to all Resource Categories and </w:t>
      </w:r>
      <w:r w:rsidR="004855C0">
        <w:t>have default encodings for images and video data elements contained in the Instances.</w:t>
      </w:r>
    </w:p>
    <w:p w14:paraId="793C8CB3" w14:textId="77777777" w:rsidR="0022058E" w:rsidRDefault="000529EE" w:rsidP="0044439B">
      <w:ins w:id="630" w:author="David Clunie" w:date="2016-05-21T10:47:00Z">
        <w:r>
          <w:t>The definitions of media type requirements are provided in Table 6.1.1-2.</w:t>
        </w:r>
      </w:ins>
      <w:del w:id="631" w:author="David Clunie" w:date="2016-05-21T10:47:00Z">
        <w:r w:rsidR="00BC5708" w:rsidDel="000529EE">
          <w:delText xml:space="preserve">  </w:delText>
        </w:r>
      </w:del>
    </w:p>
    <w:p w14:paraId="22EEB347" w14:textId="77777777" w:rsidR="00851F72" w:rsidRDefault="00851F72" w:rsidP="005B097F">
      <w:pPr>
        <w:pStyle w:val="TableTitle"/>
      </w:pPr>
      <w:r w:rsidRPr="00FD54AC">
        <w:t>6.1.1.8-1</w:t>
      </w:r>
      <w:r w:rsidR="0095227B">
        <w:t>a</w:t>
      </w:r>
      <w:r w:rsidRPr="00FD54AC">
        <w:t>:</w:t>
      </w:r>
      <w:r>
        <w:t xml:space="preserve">  Media Types</w:t>
      </w:r>
      <w:r w:rsidR="00410A1D">
        <w:t xml:space="preserve"> </w:t>
      </w:r>
      <w:r w:rsidR="00410A1D" w:rsidRPr="00AF3B26">
        <w:t>for DICOM</w:t>
      </w:r>
      <w:r w:rsidR="0095227B" w:rsidRPr="00AF3B26">
        <w:t xml:space="preserve"> </w:t>
      </w:r>
      <w:r w:rsidR="00A016E3" w:rsidRPr="00AF3B26">
        <w:t>PS3.10 File</w:t>
      </w:r>
      <w:r w:rsidR="00410A1D" w:rsidRPr="00AF3B26">
        <w:t>s</w:t>
      </w:r>
    </w:p>
    <w:tbl>
      <w:tblPr>
        <w:tblStyle w:val="TableGrid"/>
        <w:tblW w:w="0" w:type="auto"/>
        <w:jc w:val="center"/>
        <w:tblLook w:val="04A0" w:firstRow="1" w:lastRow="0" w:firstColumn="1" w:lastColumn="0" w:noHBand="0" w:noVBand="1"/>
      </w:tblPr>
      <w:tblGrid>
        <w:gridCol w:w="1763"/>
        <w:gridCol w:w="3798"/>
        <w:gridCol w:w="1263"/>
        <w:gridCol w:w="1263"/>
        <w:gridCol w:w="1263"/>
      </w:tblGrid>
      <w:tr w:rsidR="00A85DE6" w14:paraId="4FEFE041" w14:textId="77777777" w:rsidTr="007C0371">
        <w:trPr>
          <w:jc w:val="center"/>
        </w:trPr>
        <w:tc>
          <w:tcPr>
            <w:tcW w:w="0" w:type="auto"/>
          </w:tcPr>
          <w:p w14:paraId="3A607533" w14:textId="77777777" w:rsidR="00A85DE6" w:rsidRDefault="00A85DE6" w:rsidP="007C0371">
            <w:pPr>
              <w:pStyle w:val="TableHeader"/>
              <w:jc w:val="center"/>
              <w:rPr>
                <w:rFonts w:asciiTheme="majorHAnsi" w:eastAsiaTheme="majorEastAsia" w:hAnsiTheme="majorHAnsi" w:cstheme="majorBidi"/>
                <w:b w:val="0"/>
                <w:noProof/>
              </w:rPr>
            </w:pPr>
            <w:r>
              <w:t>Media Type</w:t>
            </w:r>
          </w:p>
        </w:tc>
        <w:tc>
          <w:tcPr>
            <w:tcW w:w="0" w:type="auto"/>
          </w:tcPr>
          <w:p w14:paraId="217CE72B" w14:textId="77777777" w:rsidR="00A85DE6" w:rsidRPr="000A1E62" w:rsidRDefault="00A85DE6" w:rsidP="007C0371">
            <w:pPr>
              <w:pStyle w:val="TableHeader"/>
              <w:jc w:val="center"/>
              <w:rPr>
                <w:rFonts w:asciiTheme="majorHAnsi" w:eastAsiaTheme="majorEastAsia" w:hAnsiTheme="majorHAnsi" w:cstheme="majorBidi"/>
                <w:b w:val="0"/>
                <w:noProof/>
              </w:rPr>
            </w:pPr>
            <w:r>
              <w:t>Descriptions</w:t>
            </w:r>
          </w:p>
        </w:tc>
        <w:tc>
          <w:tcPr>
            <w:tcW w:w="0" w:type="auto"/>
          </w:tcPr>
          <w:p w14:paraId="4FBD1498" w14:textId="77777777" w:rsidR="00A85DE6" w:rsidRDefault="00A85DE6" w:rsidP="007C0371">
            <w:pPr>
              <w:pStyle w:val="TableHeader"/>
              <w:jc w:val="center"/>
            </w:pPr>
            <w:r>
              <w:rPr>
                <w:sz w:val="18"/>
              </w:rPr>
              <w:t>URI</w:t>
            </w:r>
          </w:p>
        </w:tc>
        <w:tc>
          <w:tcPr>
            <w:tcW w:w="0" w:type="auto"/>
          </w:tcPr>
          <w:p w14:paraId="23CBD8FF" w14:textId="77777777" w:rsidR="00A85DE6" w:rsidRDefault="00A85DE6" w:rsidP="007C0371">
            <w:pPr>
              <w:pStyle w:val="TableHeader"/>
              <w:jc w:val="center"/>
            </w:pPr>
            <w:r>
              <w:rPr>
                <w:sz w:val="18"/>
              </w:rPr>
              <w:t>WS</w:t>
            </w:r>
          </w:p>
        </w:tc>
        <w:tc>
          <w:tcPr>
            <w:tcW w:w="0" w:type="auto"/>
          </w:tcPr>
          <w:p w14:paraId="5E5076F1" w14:textId="77777777" w:rsidR="00A85DE6" w:rsidRDefault="00A85DE6" w:rsidP="007C0371">
            <w:pPr>
              <w:pStyle w:val="TableHeader"/>
              <w:jc w:val="center"/>
            </w:pPr>
            <w:r>
              <w:rPr>
                <w:sz w:val="18"/>
              </w:rPr>
              <w:t>RS</w:t>
            </w:r>
          </w:p>
        </w:tc>
      </w:tr>
      <w:tr w:rsidR="00A85DE6" w14:paraId="1B54F569" w14:textId="77777777" w:rsidTr="007C0371">
        <w:trPr>
          <w:jc w:val="center"/>
        </w:trPr>
        <w:tc>
          <w:tcPr>
            <w:tcW w:w="0" w:type="auto"/>
          </w:tcPr>
          <w:p w14:paraId="407AFC3F" w14:textId="77777777" w:rsidR="00A85DE6" w:rsidRDefault="00A85DE6" w:rsidP="007C0371">
            <w:pPr>
              <w:pStyle w:val="TableRow"/>
              <w:jc w:val="center"/>
              <w:rPr>
                <w:rFonts w:asciiTheme="majorHAnsi" w:eastAsiaTheme="majorEastAsia" w:hAnsiTheme="majorHAnsi" w:cstheme="majorBidi"/>
                <w:b/>
                <w:noProof/>
              </w:rPr>
            </w:pPr>
            <w:r>
              <w:t>application/dicom</w:t>
            </w:r>
          </w:p>
        </w:tc>
        <w:tc>
          <w:tcPr>
            <w:tcW w:w="0" w:type="auto"/>
          </w:tcPr>
          <w:p w14:paraId="492BE689" w14:textId="77777777" w:rsidR="00A85DE6" w:rsidRDefault="00A85DE6" w:rsidP="002967A7">
            <w:pPr>
              <w:pStyle w:val="TableRow"/>
            </w:pPr>
            <w:r>
              <w:t>E</w:t>
            </w:r>
            <w:r w:rsidRPr="000A1E62">
              <w:t>ncodes Composite SOP Instances in the DICOM File Format define</w:t>
            </w:r>
            <w:r>
              <w:t>d</w:t>
            </w:r>
            <w:r w:rsidRPr="000A1E62">
              <w:t xml:space="preserve"> in PS3.10, Section 7.</w:t>
            </w:r>
          </w:p>
        </w:tc>
        <w:tc>
          <w:tcPr>
            <w:tcW w:w="0" w:type="auto"/>
          </w:tcPr>
          <w:p w14:paraId="3437F3F5" w14:textId="77777777" w:rsidR="00A85DE6" w:rsidRDefault="00C81C30" w:rsidP="007C0371">
            <w:pPr>
              <w:pStyle w:val="TableRow"/>
              <w:jc w:val="center"/>
            </w:pPr>
            <w:r>
              <w:t xml:space="preserve">See </w:t>
            </w:r>
            <w:r w:rsidR="00A85DE6" w:rsidRPr="000F4308">
              <w:t>Table 6.1.1.8-</w:t>
            </w:r>
            <w:r w:rsidR="00A85DE6">
              <w:t>2</w:t>
            </w:r>
          </w:p>
        </w:tc>
        <w:tc>
          <w:tcPr>
            <w:tcW w:w="0" w:type="auto"/>
          </w:tcPr>
          <w:p w14:paraId="6196BDD7" w14:textId="77777777" w:rsidR="00A85DE6" w:rsidRDefault="00C81C30" w:rsidP="007C0371">
            <w:pPr>
              <w:pStyle w:val="TableRow"/>
              <w:jc w:val="center"/>
            </w:pPr>
            <w:r>
              <w:t>See</w:t>
            </w:r>
            <w:r w:rsidR="008811F1">
              <w:t xml:space="preserve"> </w:t>
            </w:r>
            <w:r w:rsidR="00A85DE6" w:rsidRPr="000F4308">
              <w:t>Table 6.1.1.8-</w:t>
            </w:r>
            <w:r w:rsidR="00A85DE6">
              <w:t>2</w:t>
            </w:r>
          </w:p>
        </w:tc>
        <w:tc>
          <w:tcPr>
            <w:tcW w:w="0" w:type="auto"/>
          </w:tcPr>
          <w:p w14:paraId="6EFDD804" w14:textId="77777777" w:rsidR="00A85DE6" w:rsidRDefault="00C81C30" w:rsidP="007C0371">
            <w:pPr>
              <w:pStyle w:val="TableRow"/>
              <w:jc w:val="center"/>
            </w:pPr>
            <w:r>
              <w:t xml:space="preserve">See </w:t>
            </w:r>
            <w:r w:rsidR="00A85DE6" w:rsidRPr="000F4308">
              <w:t>Table 6.1.1.8-</w:t>
            </w:r>
            <w:r w:rsidR="00A85DE6">
              <w:t>2</w:t>
            </w:r>
          </w:p>
        </w:tc>
      </w:tr>
    </w:tbl>
    <w:p w14:paraId="25577C9C" w14:textId="77777777" w:rsidR="00A85DE6" w:rsidRDefault="00A85DE6">
      <w:pPr>
        <w:jc w:val="center"/>
      </w:pPr>
    </w:p>
    <w:p w14:paraId="285440BE" w14:textId="77777777" w:rsidR="0095227B" w:rsidRDefault="0095227B" w:rsidP="007C0371">
      <w:pPr>
        <w:pStyle w:val="TableTitle"/>
      </w:pPr>
      <w:r w:rsidRPr="00FD54AC">
        <w:t>6.1.1.8-1</w:t>
      </w:r>
      <w:r>
        <w:t>b</w:t>
      </w:r>
      <w:r w:rsidRPr="00FD54AC">
        <w:t>:</w:t>
      </w:r>
      <w:r>
        <w:t xml:space="preserve">  Media Types for DICOM Metadata</w:t>
      </w:r>
    </w:p>
    <w:tbl>
      <w:tblPr>
        <w:tblStyle w:val="TableGrid"/>
        <w:tblW w:w="0" w:type="auto"/>
        <w:jc w:val="center"/>
        <w:tblLayout w:type="fixed"/>
        <w:tblCellMar>
          <w:left w:w="43" w:type="dxa"/>
          <w:right w:w="43" w:type="dxa"/>
        </w:tblCellMar>
        <w:tblLook w:val="04A0" w:firstRow="1" w:lastRow="0" w:firstColumn="1" w:lastColumn="0" w:noHBand="0" w:noVBand="1"/>
      </w:tblPr>
      <w:tblGrid>
        <w:gridCol w:w="3011"/>
        <w:gridCol w:w="3045"/>
        <w:gridCol w:w="1058"/>
        <w:gridCol w:w="1058"/>
        <w:gridCol w:w="1274"/>
      </w:tblGrid>
      <w:tr w:rsidR="00A85DE6" w14:paraId="16298F26" w14:textId="77777777" w:rsidTr="007C0371">
        <w:trPr>
          <w:cantSplit/>
          <w:jc w:val="center"/>
        </w:trPr>
        <w:tc>
          <w:tcPr>
            <w:tcW w:w="3011" w:type="dxa"/>
          </w:tcPr>
          <w:p w14:paraId="43448B38" w14:textId="77777777" w:rsidR="00A85DE6" w:rsidRDefault="00A85DE6" w:rsidP="007C0371">
            <w:pPr>
              <w:pStyle w:val="TableHeader"/>
              <w:jc w:val="center"/>
              <w:rPr>
                <w:rFonts w:asciiTheme="majorHAnsi" w:eastAsiaTheme="majorEastAsia" w:hAnsiTheme="majorHAnsi" w:cstheme="majorBidi"/>
                <w:b w:val="0"/>
                <w:noProof/>
              </w:rPr>
            </w:pPr>
            <w:r>
              <w:t>Media Type</w:t>
            </w:r>
          </w:p>
        </w:tc>
        <w:tc>
          <w:tcPr>
            <w:tcW w:w="3045" w:type="dxa"/>
          </w:tcPr>
          <w:p w14:paraId="379DC726" w14:textId="77777777" w:rsidR="00A85DE6" w:rsidRDefault="00A85DE6" w:rsidP="007C0371">
            <w:pPr>
              <w:pStyle w:val="TableHeader"/>
              <w:rPr>
                <w:rFonts w:asciiTheme="majorHAnsi" w:eastAsiaTheme="majorEastAsia" w:hAnsiTheme="majorHAnsi" w:cstheme="majorBidi"/>
                <w:b w:val="0"/>
                <w:noProof/>
              </w:rPr>
            </w:pPr>
            <w:r>
              <w:t>Descriptions</w:t>
            </w:r>
          </w:p>
        </w:tc>
        <w:tc>
          <w:tcPr>
            <w:tcW w:w="1058" w:type="dxa"/>
          </w:tcPr>
          <w:p w14:paraId="3AEDD48C" w14:textId="77777777" w:rsidR="00A85DE6" w:rsidRDefault="00A85DE6" w:rsidP="00A85DE6">
            <w:pPr>
              <w:pStyle w:val="TableHeader"/>
              <w:jc w:val="center"/>
            </w:pPr>
            <w:r>
              <w:rPr>
                <w:sz w:val="18"/>
              </w:rPr>
              <w:t>URI</w:t>
            </w:r>
          </w:p>
        </w:tc>
        <w:tc>
          <w:tcPr>
            <w:tcW w:w="1058" w:type="dxa"/>
          </w:tcPr>
          <w:p w14:paraId="50FFCD3C" w14:textId="77777777" w:rsidR="00A85DE6" w:rsidRDefault="00A85DE6" w:rsidP="00A85DE6">
            <w:pPr>
              <w:pStyle w:val="TableHeader"/>
              <w:jc w:val="center"/>
            </w:pPr>
            <w:r>
              <w:rPr>
                <w:sz w:val="18"/>
              </w:rPr>
              <w:t>WS</w:t>
            </w:r>
          </w:p>
        </w:tc>
        <w:tc>
          <w:tcPr>
            <w:tcW w:w="1274" w:type="dxa"/>
          </w:tcPr>
          <w:p w14:paraId="0071507E" w14:textId="77777777" w:rsidR="00A85DE6" w:rsidRDefault="00A85DE6" w:rsidP="00A85DE6">
            <w:pPr>
              <w:pStyle w:val="TableHeader"/>
              <w:jc w:val="center"/>
            </w:pPr>
            <w:r>
              <w:rPr>
                <w:sz w:val="18"/>
              </w:rPr>
              <w:t>RS</w:t>
            </w:r>
          </w:p>
        </w:tc>
      </w:tr>
      <w:tr w:rsidR="00A85DE6" w14:paraId="6949B8F8" w14:textId="77777777" w:rsidTr="007C0371">
        <w:trPr>
          <w:cantSplit/>
          <w:jc w:val="center"/>
        </w:trPr>
        <w:tc>
          <w:tcPr>
            <w:tcW w:w="3011" w:type="dxa"/>
          </w:tcPr>
          <w:p w14:paraId="53656013" w14:textId="77777777" w:rsidR="00A85DE6" w:rsidRDefault="00A85DE6" w:rsidP="007C0371">
            <w:pPr>
              <w:pStyle w:val="TableRow"/>
              <w:jc w:val="center"/>
              <w:rPr>
                <w:b/>
                <w:noProof/>
              </w:rPr>
            </w:pPr>
            <w:r>
              <w:t>application/dicom+xml</w:t>
            </w:r>
          </w:p>
        </w:tc>
        <w:tc>
          <w:tcPr>
            <w:tcW w:w="3045" w:type="dxa"/>
          </w:tcPr>
          <w:p w14:paraId="732391E0" w14:textId="77777777" w:rsidR="00A85DE6" w:rsidRDefault="00A85DE6" w:rsidP="002967A7">
            <w:pPr>
              <w:pStyle w:val="TableRow"/>
            </w:pPr>
            <w:r>
              <w:t>E</w:t>
            </w:r>
            <w:r w:rsidRPr="000A1E62">
              <w:t>ncodes Composi</w:t>
            </w:r>
            <w:r>
              <w:t>te SOP Instances as XML Infosets defined in the</w:t>
            </w:r>
            <w:r w:rsidRPr="000A1E62">
              <w:t xml:space="preserve"> Native Dicom Model defined in PS3.19.</w:t>
            </w:r>
          </w:p>
        </w:tc>
        <w:tc>
          <w:tcPr>
            <w:tcW w:w="1058" w:type="dxa"/>
          </w:tcPr>
          <w:p w14:paraId="36A04625" w14:textId="77777777" w:rsidR="00A85DE6" w:rsidRDefault="00A85DE6" w:rsidP="00A85DE6">
            <w:pPr>
              <w:pStyle w:val="TableRow"/>
              <w:jc w:val="center"/>
            </w:pPr>
            <w:r>
              <w:t>not applicable</w:t>
            </w:r>
          </w:p>
        </w:tc>
        <w:tc>
          <w:tcPr>
            <w:tcW w:w="1058" w:type="dxa"/>
          </w:tcPr>
          <w:p w14:paraId="3DAFD860" w14:textId="77777777" w:rsidR="00A85DE6" w:rsidRDefault="00A85DE6" w:rsidP="00A85DE6">
            <w:pPr>
              <w:pStyle w:val="TableRow"/>
              <w:jc w:val="center"/>
            </w:pPr>
            <w:r>
              <w:t>required</w:t>
            </w:r>
          </w:p>
        </w:tc>
        <w:tc>
          <w:tcPr>
            <w:tcW w:w="1274" w:type="dxa"/>
          </w:tcPr>
          <w:p w14:paraId="1E0CBA09" w14:textId="77777777" w:rsidR="00A85DE6" w:rsidRDefault="00A85DE6" w:rsidP="00A85DE6">
            <w:pPr>
              <w:pStyle w:val="TableRow"/>
              <w:jc w:val="center"/>
            </w:pPr>
            <w:r>
              <w:t>required</w:t>
            </w:r>
          </w:p>
        </w:tc>
      </w:tr>
      <w:tr w:rsidR="00A85DE6" w14:paraId="38986EF5" w14:textId="77777777" w:rsidTr="007C0371">
        <w:trPr>
          <w:cantSplit/>
          <w:jc w:val="center"/>
        </w:trPr>
        <w:tc>
          <w:tcPr>
            <w:tcW w:w="3011" w:type="dxa"/>
          </w:tcPr>
          <w:p w14:paraId="4C49E9CB" w14:textId="77777777" w:rsidR="00A85DE6" w:rsidRDefault="00A85DE6" w:rsidP="007C0371">
            <w:pPr>
              <w:pStyle w:val="TableRow"/>
              <w:jc w:val="center"/>
              <w:rPr>
                <w:rFonts w:asciiTheme="majorHAnsi" w:eastAsiaTheme="majorEastAsia" w:hAnsiTheme="majorHAnsi" w:cstheme="majorBidi"/>
                <w:b/>
                <w:noProof/>
              </w:rPr>
            </w:pPr>
            <w:r>
              <w:t>application/dicom+json</w:t>
            </w:r>
          </w:p>
        </w:tc>
        <w:tc>
          <w:tcPr>
            <w:tcW w:w="3045" w:type="dxa"/>
          </w:tcPr>
          <w:p w14:paraId="4A9AF992" w14:textId="77777777" w:rsidR="00A85DE6" w:rsidRDefault="00A85DE6" w:rsidP="0043383B">
            <w:pPr>
              <w:pStyle w:val="TableRow"/>
            </w:pPr>
            <w:r>
              <w:t>E</w:t>
            </w:r>
            <w:r w:rsidRPr="000A1E62">
              <w:t>ncodes Composite SOP Instances in the JSON format</w:t>
            </w:r>
            <w:r>
              <w:t xml:space="preserve"> defined in Annex F</w:t>
            </w:r>
            <w:r w:rsidRPr="000A1E62">
              <w:t>.</w:t>
            </w:r>
          </w:p>
        </w:tc>
        <w:tc>
          <w:tcPr>
            <w:tcW w:w="1058" w:type="dxa"/>
          </w:tcPr>
          <w:p w14:paraId="3665344D" w14:textId="77777777" w:rsidR="00A85DE6" w:rsidRDefault="00A85DE6" w:rsidP="00A85DE6">
            <w:pPr>
              <w:pStyle w:val="TableRow"/>
              <w:jc w:val="center"/>
            </w:pPr>
            <w:r>
              <w:t>not applicable</w:t>
            </w:r>
          </w:p>
        </w:tc>
        <w:tc>
          <w:tcPr>
            <w:tcW w:w="1058" w:type="dxa"/>
          </w:tcPr>
          <w:p w14:paraId="639434C7" w14:textId="77777777" w:rsidR="00A85DE6" w:rsidRDefault="00A85DE6" w:rsidP="00A85DE6">
            <w:pPr>
              <w:pStyle w:val="TableRow"/>
              <w:jc w:val="center"/>
            </w:pPr>
            <w:r>
              <w:t>not applicable</w:t>
            </w:r>
          </w:p>
        </w:tc>
        <w:tc>
          <w:tcPr>
            <w:tcW w:w="1274" w:type="dxa"/>
          </w:tcPr>
          <w:p w14:paraId="47B9A915" w14:textId="77777777" w:rsidR="00A85DE6" w:rsidRDefault="00A85DE6" w:rsidP="00A85DE6">
            <w:pPr>
              <w:pStyle w:val="TableRow"/>
              <w:jc w:val="center"/>
            </w:pPr>
            <w:r>
              <w:t>required</w:t>
            </w:r>
          </w:p>
        </w:tc>
      </w:tr>
    </w:tbl>
    <w:p w14:paraId="4AE58F29" w14:textId="77777777" w:rsidR="0095227B" w:rsidRDefault="0095227B">
      <w:pPr>
        <w:jc w:val="center"/>
      </w:pPr>
    </w:p>
    <w:p w14:paraId="63B1EFC9" w14:textId="77777777" w:rsidR="0095227B" w:rsidRDefault="0095227B" w:rsidP="007C0371">
      <w:pPr>
        <w:pStyle w:val="TableTitle"/>
      </w:pPr>
      <w:r w:rsidRPr="00FD54AC">
        <w:t>6.1.1.8-1</w:t>
      </w:r>
      <w:r>
        <w:t>c</w:t>
      </w:r>
      <w:r w:rsidRPr="00FD54AC">
        <w:t>:</w:t>
      </w:r>
      <w:r>
        <w:t xml:space="preserve">  Media Types for DICOM Uncompressed Bulk Data</w:t>
      </w:r>
    </w:p>
    <w:tbl>
      <w:tblPr>
        <w:tblStyle w:val="TableGrid"/>
        <w:tblW w:w="0" w:type="auto"/>
        <w:jc w:val="center"/>
        <w:tblLook w:val="04A0" w:firstRow="1" w:lastRow="0" w:firstColumn="1" w:lastColumn="0" w:noHBand="0" w:noVBand="1"/>
      </w:tblPr>
      <w:tblGrid>
        <w:gridCol w:w="1820"/>
        <w:gridCol w:w="4123"/>
        <w:gridCol w:w="1167"/>
        <w:gridCol w:w="1167"/>
        <w:gridCol w:w="1073"/>
      </w:tblGrid>
      <w:tr w:rsidR="00A85DE6" w14:paraId="632CDF96" w14:textId="77777777" w:rsidTr="007C0371">
        <w:trPr>
          <w:jc w:val="center"/>
        </w:trPr>
        <w:tc>
          <w:tcPr>
            <w:tcW w:w="0" w:type="auto"/>
          </w:tcPr>
          <w:p w14:paraId="3C48CE55" w14:textId="77777777" w:rsidR="00A85DE6" w:rsidRPr="00FD54AC" w:rsidRDefault="00A85DE6" w:rsidP="007C0371">
            <w:pPr>
              <w:pStyle w:val="TableHeader"/>
              <w:jc w:val="center"/>
            </w:pPr>
            <w:r>
              <w:t>Media Type</w:t>
            </w:r>
          </w:p>
        </w:tc>
        <w:tc>
          <w:tcPr>
            <w:tcW w:w="0" w:type="auto"/>
          </w:tcPr>
          <w:p w14:paraId="50206453" w14:textId="77777777" w:rsidR="00A85DE6" w:rsidRDefault="00A85DE6" w:rsidP="007C0371">
            <w:pPr>
              <w:pStyle w:val="TableHeader"/>
              <w:jc w:val="center"/>
            </w:pPr>
            <w:r>
              <w:t>Descriptions</w:t>
            </w:r>
          </w:p>
        </w:tc>
        <w:tc>
          <w:tcPr>
            <w:tcW w:w="0" w:type="auto"/>
          </w:tcPr>
          <w:p w14:paraId="05B5AF01" w14:textId="77777777" w:rsidR="00A85DE6" w:rsidRDefault="00A85DE6" w:rsidP="007C0371">
            <w:pPr>
              <w:pStyle w:val="TableHeader"/>
              <w:jc w:val="center"/>
            </w:pPr>
            <w:r>
              <w:rPr>
                <w:sz w:val="18"/>
              </w:rPr>
              <w:t>URI</w:t>
            </w:r>
          </w:p>
        </w:tc>
        <w:tc>
          <w:tcPr>
            <w:tcW w:w="0" w:type="auto"/>
          </w:tcPr>
          <w:p w14:paraId="26076D97" w14:textId="77777777" w:rsidR="00A85DE6" w:rsidRDefault="00A85DE6" w:rsidP="007C0371">
            <w:pPr>
              <w:pStyle w:val="TableHeader"/>
              <w:jc w:val="center"/>
            </w:pPr>
            <w:r>
              <w:rPr>
                <w:sz w:val="18"/>
              </w:rPr>
              <w:t>WS</w:t>
            </w:r>
          </w:p>
        </w:tc>
        <w:tc>
          <w:tcPr>
            <w:tcW w:w="0" w:type="auto"/>
          </w:tcPr>
          <w:p w14:paraId="0604047D" w14:textId="77777777" w:rsidR="00A85DE6" w:rsidRDefault="00A85DE6" w:rsidP="007C0371">
            <w:pPr>
              <w:pStyle w:val="TableHeader"/>
              <w:jc w:val="center"/>
            </w:pPr>
            <w:r>
              <w:rPr>
                <w:sz w:val="18"/>
              </w:rPr>
              <w:t>RS</w:t>
            </w:r>
          </w:p>
        </w:tc>
      </w:tr>
      <w:tr w:rsidR="00A85DE6" w14:paraId="2AB7884D" w14:textId="77777777" w:rsidTr="007C0371">
        <w:trPr>
          <w:jc w:val="center"/>
        </w:trPr>
        <w:tc>
          <w:tcPr>
            <w:tcW w:w="0" w:type="auto"/>
          </w:tcPr>
          <w:p w14:paraId="4B8A75D4" w14:textId="77777777" w:rsidR="00A85DE6" w:rsidRDefault="00A85DE6" w:rsidP="007C0371">
            <w:pPr>
              <w:pStyle w:val="TableRow"/>
              <w:jc w:val="center"/>
              <w:rPr>
                <w:rFonts w:asciiTheme="majorHAnsi" w:eastAsiaTheme="majorEastAsia" w:hAnsiTheme="majorHAnsi" w:cstheme="majorBidi"/>
                <w:b/>
                <w:noProof/>
              </w:rPr>
            </w:pPr>
            <w:r w:rsidRPr="00FD54AC">
              <w:t>application/octet-stream</w:t>
            </w:r>
          </w:p>
        </w:tc>
        <w:tc>
          <w:tcPr>
            <w:tcW w:w="0" w:type="auto"/>
          </w:tcPr>
          <w:p w14:paraId="19D714EB" w14:textId="77777777" w:rsidR="00A85DE6" w:rsidRDefault="00A85DE6">
            <w:pPr>
              <w:pStyle w:val="TableRow"/>
            </w:pPr>
            <w:r>
              <w:t>Encodes a Bulkdata object as a stream of uncompressed bytes, in little endian byte order.</w:t>
            </w:r>
          </w:p>
          <w:p w14:paraId="6B4A391C" w14:textId="77777777" w:rsidR="00A85DE6" w:rsidRDefault="00A85DE6" w:rsidP="006809CA">
            <w:pPr>
              <w:pStyle w:val="Note"/>
            </w:pPr>
            <w:r>
              <w:t xml:space="preserve">Note: This is the same </w:t>
            </w:r>
            <w:r w:rsidR="00956574">
              <w:t xml:space="preserve">encoding </w:t>
            </w:r>
            <w:r>
              <w:t xml:space="preserve">defined in </w:t>
            </w:r>
            <w:r w:rsidRPr="00BF5E45">
              <w:t>PS3.19</w:t>
            </w:r>
            <w:r>
              <w:t xml:space="preserve"> for the </w:t>
            </w:r>
            <w:r w:rsidR="00956574">
              <w:t xml:space="preserve">returned value of the </w:t>
            </w:r>
            <w:r w:rsidRPr="005D28C6">
              <w:t>getData</w:t>
            </w:r>
            <w:r>
              <w:t>() call for uncompressed Bulk Data</w:t>
            </w:r>
            <w:r w:rsidRPr="00BF5E45">
              <w:t>.</w:t>
            </w:r>
          </w:p>
        </w:tc>
        <w:tc>
          <w:tcPr>
            <w:tcW w:w="0" w:type="auto"/>
          </w:tcPr>
          <w:p w14:paraId="197DDACA" w14:textId="77777777" w:rsidR="00A85DE6" w:rsidRDefault="00A85DE6" w:rsidP="007C0371">
            <w:pPr>
              <w:pStyle w:val="TableRow"/>
              <w:jc w:val="center"/>
            </w:pPr>
            <w:r>
              <w:t>not applicable</w:t>
            </w:r>
          </w:p>
        </w:tc>
        <w:tc>
          <w:tcPr>
            <w:tcW w:w="0" w:type="auto"/>
          </w:tcPr>
          <w:p w14:paraId="0C3F355A" w14:textId="77777777" w:rsidR="00A85DE6" w:rsidRDefault="00A85DE6" w:rsidP="007C0371">
            <w:pPr>
              <w:pStyle w:val="TableRow"/>
              <w:jc w:val="center"/>
            </w:pPr>
            <w:r>
              <w:t>not applicable</w:t>
            </w:r>
          </w:p>
        </w:tc>
        <w:tc>
          <w:tcPr>
            <w:tcW w:w="0" w:type="auto"/>
          </w:tcPr>
          <w:p w14:paraId="6FEE797C" w14:textId="77777777" w:rsidR="00A85DE6" w:rsidRDefault="00505826" w:rsidP="007C0371">
            <w:pPr>
              <w:pStyle w:val="TableRow"/>
              <w:jc w:val="center"/>
            </w:pPr>
            <w:r>
              <w:t xml:space="preserve">See </w:t>
            </w:r>
            <w:r w:rsidR="00A85DE6" w:rsidRPr="007C0371">
              <w:t>Table 6.1.1.8-3a</w:t>
            </w:r>
          </w:p>
        </w:tc>
      </w:tr>
    </w:tbl>
    <w:p w14:paraId="5DF4CE5C" w14:textId="77777777" w:rsidR="0095227B" w:rsidRDefault="0095227B">
      <w:pPr>
        <w:jc w:val="center"/>
      </w:pPr>
    </w:p>
    <w:p w14:paraId="139D77D7" w14:textId="77777777" w:rsidR="0095227B" w:rsidRDefault="0095227B" w:rsidP="007C0371">
      <w:pPr>
        <w:pStyle w:val="TableTitle"/>
        <w:keepNext/>
        <w:keepLines/>
      </w:pPr>
      <w:r w:rsidRPr="00FD54AC">
        <w:t>6.1.1.8-1</w:t>
      </w:r>
      <w:r>
        <w:t>d</w:t>
      </w:r>
      <w:r w:rsidRPr="00FD54AC">
        <w:t>:</w:t>
      </w:r>
      <w:r>
        <w:t xml:space="preserve">  Media Types for DICOM Compressed Bulk Data</w:t>
      </w:r>
    </w:p>
    <w:tbl>
      <w:tblPr>
        <w:tblStyle w:val="TableGrid"/>
        <w:tblW w:w="0" w:type="auto"/>
        <w:jc w:val="center"/>
        <w:tblLook w:val="04A0" w:firstRow="1" w:lastRow="0" w:firstColumn="1" w:lastColumn="0" w:noHBand="0" w:noVBand="1"/>
      </w:tblPr>
      <w:tblGrid>
        <w:gridCol w:w="940"/>
        <w:gridCol w:w="5075"/>
        <w:gridCol w:w="1154"/>
        <w:gridCol w:w="1154"/>
        <w:gridCol w:w="1027"/>
      </w:tblGrid>
      <w:tr w:rsidR="00A85DE6" w14:paraId="49FF0CDB" w14:textId="77777777" w:rsidTr="007C0371">
        <w:trPr>
          <w:jc w:val="center"/>
        </w:trPr>
        <w:tc>
          <w:tcPr>
            <w:tcW w:w="0" w:type="auto"/>
          </w:tcPr>
          <w:p w14:paraId="1B0B3379" w14:textId="77777777" w:rsidR="00A85DE6" w:rsidRPr="00FD54AC" w:rsidRDefault="00A85DE6" w:rsidP="007C0371">
            <w:pPr>
              <w:pStyle w:val="TableHeader"/>
              <w:keepNext/>
              <w:keepLines/>
              <w:jc w:val="center"/>
            </w:pPr>
            <w:r>
              <w:t>Media Type</w:t>
            </w:r>
          </w:p>
        </w:tc>
        <w:tc>
          <w:tcPr>
            <w:tcW w:w="0" w:type="auto"/>
          </w:tcPr>
          <w:p w14:paraId="17C25D8F" w14:textId="77777777" w:rsidR="00A85DE6" w:rsidRDefault="00A85DE6" w:rsidP="007C0371">
            <w:pPr>
              <w:pStyle w:val="TableHeader"/>
              <w:keepNext/>
              <w:keepLines/>
              <w:jc w:val="center"/>
            </w:pPr>
            <w:r>
              <w:t>Descriptions</w:t>
            </w:r>
          </w:p>
        </w:tc>
        <w:tc>
          <w:tcPr>
            <w:tcW w:w="0" w:type="auto"/>
          </w:tcPr>
          <w:p w14:paraId="168BFE0F" w14:textId="77777777" w:rsidR="00A85DE6" w:rsidRDefault="00A85DE6" w:rsidP="007C0371">
            <w:pPr>
              <w:pStyle w:val="TableHeader"/>
              <w:keepNext/>
              <w:keepLines/>
              <w:jc w:val="center"/>
            </w:pPr>
            <w:r>
              <w:rPr>
                <w:sz w:val="18"/>
              </w:rPr>
              <w:t>URI</w:t>
            </w:r>
          </w:p>
        </w:tc>
        <w:tc>
          <w:tcPr>
            <w:tcW w:w="0" w:type="auto"/>
          </w:tcPr>
          <w:p w14:paraId="139E4764" w14:textId="77777777" w:rsidR="00A85DE6" w:rsidRDefault="00A85DE6" w:rsidP="007C0371">
            <w:pPr>
              <w:pStyle w:val="TableHeader"/>
              <w:keepNext/>
              <w:keepLines/>
              <w:jc w:val="center"/>
            </w:pPr>
            <w:r>
              <w:rPr>
                <w:sz w:val="18"/>
              </w:rPr>
              <w:t>WS</w:t>
            </w:r>
          </w:p>
        </w:tc>
        <w:tc>
          <w:tcPr>
            <w:tcW w:w="0" w:type="auto"/>
          </w:tcPr>
          <w:p w14:paraId="3A2574CF" w14:textId="77777777" w:rsidR="00A85DE6" w:rsidRPr="000F4308" w:rsidRDefault="00A85DE6" w:rsidP="007C0371">
            <w:pPr>
              <w:pStyle w:val="TableHeader"/>
              <w:keepNext/>
              <w:keepLines/>
              <w:jc w:val="center"/>
            </w:pPr>
            <w:r>
              <w:rPr>
                <w:sz w:val="18"/>
              </w:rPr>
              <w:t>RS</w:t>
            </w:r>
          </w:p>
        </w:tc>
      </w:tr>
      <w:tr w:rsidR="00A85DE6" w14:paraId="5DFFB53A" w14:textId="77777777" w:rsidTr="007C0371">
        <w:trPr>
          <w:cantSplit/>
          <w:jc w:val="center"/>
        </w:trPr>
        <w:tc>
          <w:tcPr>
            <w:tcW w:w="0" w:type="auto"/>
          </w:tcPr>
          <w:p w14:paraId="589CF75D" w14:textId="77777777" w:rsidR="00A85DE6" w:rsidRDefault="00A85DE6" w:rsidP="002606E5">
            <w:pPr>
              <w:pStyle w:val="TableRow"/>
            </w:pPr>
            <w:r w:rsidRPr="00FD54AC">
              <w:t>image/*</w:t>
            </w:r>
          </w:p>
          <w:p w14:paraId="18CA8168" w14:textId="77777777" w:rsidR="00A85DE6" w:rsidRDefault="00A85DE6" w:rsidP="005B097F">
            <w:pPr>
              <w:pStyle w:val="TableRow"/>
            </w:pPr>
            <w:r>
              <w:t>video/*</w:t>
            </w:r>
          </w:p>
        </w:tc>
        <w:tc>
          <w:tcPr>
            <w:tcW w:w="0" w:type="auto"/>
          </w:tcPr>
          <w:p w14:paraId="2BD3255C" w14:textId="77777777" w:rsidR="00A85DE6" w:rsidRDefault="00A85DE6">
            <w:pPr>
              <w:pStyle w:val="TableRow"/>
            </w:pPr>
            <w:r>
              <w:t xml:space="preserve">Encodes Bulkdata values, which in the case of compressed Pixel Data for WADO-RS services, will have each frame encoded as a separate part of a multipart response and identified by an appropriate </w:t>
            </w:r>
            <w:r w:rsidRPr="005D28C6">
              <w:t>Content-</w:t>
            </w:r>
            <w:r>
              <w:t>Typ</w:t>
            </w:r>
            <w:r w:rsidR="009C0D6F" w:rsidRPr="007C0371">
              <w:t>e</w:t>
            </w:r>
            <w:r w:rsidR="009C0D6F">
              <w:rPr>
                <w:b/>
                <w:strike/>
              </w:rPr>
              <w:t xml:space="preserve"> </w:t>
            </w:r>
            <w:r w:rsidRPr="005D28C6">
              <w:t>header</w:t>
            </w:r>
            <w:r>
              <w:t>.</w:t>
            </w:r>
          </w:p>
          <w:p w14:paraId="5E4D0533" w14:textId="77777777" w:rsidR="00A85DE6" w:rsidRDefault="00A85DE6" w:rsidP="00AF3B26">
            <w:pPr>
              <w:pStyle w:val="Note"/>
            </w:pPr>
            <w:r>
              <w:t xml:space="preserve">Note: This is not the same </w:t>
            </w:r>
            <w:r w:rsidR="00205C23">
              <w:t xml:space="preserve">encoding </w:t>
            </w:r>
            <w:r>
              <w:t xml:space="preserve">defined in </w:t>
            </w:r>
            <w:r w:rsidRPr="00BF5E45">
              <w:t>PS3.19</w:t>
            </w:r>
            <w:r>
              <w:t xml:space="preserve"> for the</w:t>
            </w:r>
            <w:r w:rsidR="00956574">
              <w:t xml:space="preserve"> returned value of the</w:t>
            </w:r>
            <w:r>
              <w:t xml:space="preserve"> </w:t>
            </w:r>
            <w:r w:rsidRPr="005D28C6">
              <w:t>getData</w:t>
            </w:r>
            <w:r>
              <w:t>() call for compressed Pixel Data, which will contain the entire payload of the Pixel Data element encoded in Encapsulated Format as defined in PS3.5 (i.e., as a Sequence of Fragments)</w:t>
            </w:r>
            <w:r w:rsidRPr="00BF5E45">
              <w:t>.</w:t>
            </w:r>
          </w:p>
        </w:tc>
        <w:tc>
          <w:tcPr>
            <w:tcW w:w="0" w:type="auto"/>
          </w:tcPr>
          <w:p w14:paraId="4BCD5A01" w14:textId="77777777" w:rsidR="00A85DE6" w:rsidRDefault="00A85DE6" w:rsidP="007C0371">
            <w:pPr>
              <w:pStyle w:val="TableRow"/>
              <w:jc w:val="center"/>
            </w:pPr>
            <w:r>
              <w:t>not applicable</w:t>
            </w:r>
          </w:p>
        </w:tc>
        <w:tc>
          <w:tcPr>
            <w:tcW w:w="0" w:type="auto"/>
          </w:tcPr>
          <w:p w14:paraId="2002C875" w14:textId="77777777" w:rsidR="00A85DE6" w:rsidRDefault="00A85DE6" w:rsidP="007C0371">
            <w:pPr>
              <w:pStyle w:val="TableRow"/>
              <w:jc w:val="center"/>
            </w:pPr>
            <w:r>
              <w:t>not applicable</w:t>
            </w:r>
          </w:p>
        </w:tc>
        <w:tc>
          <w:tcPr>
            <w:tcW w:w="0" w:type="auto"/>
          </w:tcPr>
          <w:p w14:paraId="25D10028" w14:textId="77777777" w:rsidR="00A85DE6" w:rsidRDefault="00597DFB" w:rsidP="007C0371">
            <w:pPr>
              <w:pStyle w:val="TableRow"/>
              <w:jc w:val="center"/>
            </w:pPr>
            <w:r>
              <w:t xml:space="preserve">See </w:t>
            </w:r>
            <w:r w:rsidR="00A85DE6" w:rsidRPr="000F4308">
              <w:t>Table 6.1.1.8-3</w:t>
            </w:r>
            <w:r w:rsidR="00A85DE6">
              <w:t>b</w:t>
            </w:r>
          </w:p>
        </w:tc>
      </w:tr>
    </w:tbl>
    <w:bookmarkEnd w:id="627"/>
    <w:p w14:paraId="35D862D7" w14:textId="77777777" w:rsidR="004D307E" w:rsidRDefault="004D307E" w:rsidP="004D307E">
      <w:r w:rsidRPr="000F4308">
        <w:t>Table 6.1.1.8-</w:t>
      </w:r>
      <w:r>
        <w:t xml:space="preserve">2 </w:t>
      </w:r>
      <w:r w:rsidRPr="000F4308">
        <w:t>specif</w:t>
      </w:r>
      <w:r w:rsidR="008B35C8">
        <w:t>ies</w:t>
      </w:r>
      <w:r w:rsidRPr="000F4308">
        <w:t xml:space="preserve">, by Resource Category (see </w:t>
      </w:r>
      <w:r w:rsidRPr="000F4308">
        <w:rPr>
          <w:lang w:val="en"/>
        </w:rPr>
        <w:t>Table 6.1.1-1</w:t>
      </w:r>
      <w:r w:rsidRPr="000F4308">
        <w:t>),</w:t>
      </w:r>
      <w:r w:rsidRPr="000F4308" w:rsidDel="001C0A38">
        <w:t xml:space="preserve"> </w:t>
      </w:r>
      <w:r w:rsidRPr="000F4308">
        <w:t xml:space="preserve">the </w:t>
      </w:r>
      <w:del w:id="632" w:author="David Clunie" w:date="2016-05-21T14:06:00Z">
        <w:r w:rsidRPr="000F4308" w:rsidDel="00745C6D">
          <w:delText xml:space="preserve">various </w:delText>
        </w:r>
      </w:del>
      <w:ins w:id="633" w:author="David Clunie" w:date="2016-05-21T14:06:00Z">
        <w:r w:rsidR="00745C6D">
          <w:t>application/dicom</w:t>
        </w:r>
        <w:r w:rsidR="00745C6D" w:rsidRPr="000F4308">
          <w:t xml:space="preserve"> </w:t>
        </w:r>
      </w:ins>
      <w:r w:rsidR="00C57D2B">
        <w:t>media type</w:t>
      </w:r>
      <w:del w:id="634" w:author="David Clunie" w:date="2016-05-21T14:06:00Z">
        <w:r w:rsidRPr="000F4308" w:rsidDel="00745C6D">
          <w:delText>s</w:delText>
        </w:r>
      </w:del>
      <w:r>
        <w:t xml:space="preserve"> for </w:t>
      </w:r>
      <w:r w:rsidR="00A016E3">
        <w:t>PS3.10 File</w:t>
      </w:r>
      <w:r w:rsidRPr="005972AB">
        <w:t>s</w:t>
      </w:r>
      <w:r w:rsidRPr="000F4308">
        <w:t xml:space="preserve">, along with the default and allowed </w:t>
      </w:r>
      <w:del w:id="635" w:author="David Clunie" w:date="2016-05-21T14:06:00Z">
        <w:r w:rsidR="00C57D2B" w:rsidDel="00745C6D">
          <w:delText>media type</w:delText>
        </w:r>
        <w:r w:rsidDel="00745C6D">
          <w:delText xml:space="preserve"> and </w:delText>
        </w:r>
      </w:del>
      <w:r>
        <w:t>T</w:t>
      </w:r>
      <w:r w:rsidRPr="000F4308">
        <w:t xml:space="preserve">ransfer </w:t>
      </w:r>
      <w:r>
        <w:t>S</w:t>
      </w:r>
      <w:r w:rsidRPr="000F4308">
        <w:t>yntax UID</w:t>
      </w:r>
      <w:r>
        <w:t xml:space="preserve"> combination</w:t>
      </w:r>
      <w:r w:rsidRPr="000F4308">
        <w:t xml:space="preserve">s for each </w:t>
      </w:r>
      <w:r>
        <w:t>resource category</w:t>
      </w:r>
      <w:r w:rsidRPr="000F4308">
        <w:t xml:space="preserve"> for the </w:t>
      </w:r>
      <w:r>
        <w:t xml:space="preserve">URI, </w:t>
      </w:r>
      <w:r w:rsidRPr="000F4308">
        <w:rPr>
          <w:color w:val="000000"/>
        </w:rPr>
        <w:t xml:space="preserve">WS and RS </w:t>
      </w:r>
      <w:del w:id="636" w:author="James Philbin" w:date="2016-05-25T11:57:00Z">
        <w:r w:rsidRPr="000F4308" w:rsidDel="0016119A">
          <w:rPr>
            <w:color w:val="000000"/>
          </w:rPr>
          <w:delText>modes</w:delText>
        </w:r>
      </w:del>
      <w:ins w:id="637" w:author="James Philbin" w:date="2016-05-25T11:57:00Z">
        <w:r w:rsidR="0016119A">
          <w:rPr>
            <w:color w:val="000000"/>
          </w:rPr>
          <w:t>services</w:t>
        </w:r>
      </w:ins>
      <w:r w:rsidRPr="000F4308">
        <w:t>.</w:t>
      </w:r>
      <w:r w:rsidR="00612C97">
        <w:t xml:space="preserve">  </w:t>
      </w:r>
      <w:r w:rsidR="00612C97" w:rsidRPr="007C0371">
        <w:rPr>
          <w:color w:val="000000"/>
        </w:rPr>
        <w:t xml:space="preserve">The default media type for the Resource Category shall be returned when the origin server supports none of the Acceptable Media Types.  </w:t>
      </w:r>
    </w:p>
    <w:p w14:paraId="495493BE" w14:textId="0DB51A60" w:rsidR="008522B3" w:rsidRDefault="008522B3" w:rsidP="0044439B">
      <w:r w:rsidRPr="008522B3">
        <w:t xml:space="preserve">If no </w:t>
      </w:r>
      <w:del w:id="638" w:author="James Philbin [2]" w:date="2016-05-31T06:14:00Z">
        <w:r w:rsidRPr="008522B3" w:rsidDel="007C4929">
          <w:delText>&lt;</w:delText>
        </w:r>
      </w:del>
      <w:r w:rsidRPr="008522B3">
        <w:t>transfer-syntax</w:t>
      </w:r>
      <w:del w:id="639" w:author="James Philbin [2]" w:date="2016-05-31T06:16:00Z">
        <w:r w:rsidRPr="008522B3" w:rsidDel="007C4929">
          <w:delText>&gt;</w:delText>
        </w:r>
      </w:del>
      <w:r w:rsidRPr="008522B3">
        <w:t xml:space="preserve"> parameter is specified for the media type</w:t>
      </w:r>
      <w:r w:rsidR="004D307E">
        <w:t xml:space="preserve"> for </w:t>
      </w:r>
      <w:r w:rsidR="00A016E3">
        <w:t>PS3.10 File</w:t>
      </w:r>
      <w:r w:rsidR="004D307E" w:rsidRPr="005972AB">
        <w:t>s</w:t>
      </w:r>
      <w:r w:rsidR="004D307E" w:rsidRPr="008522B3" w:rsidDel="004D307E">
        <w:t xml:space="preserve"> </w:t>
      </w:r>
      <w:r w:rsidR="004D307E">
        <w:t>(application/dicom)</w:t>
      </w:r>
      <w:r w:rsidRPr="008522B3">
        <w:t xml:space="preserve"> then the </w:t>
      </w:r>
      <w:r w:rsidR="004D307E" w:rsidRPr="004D307E">
        <w:t>Explicit VR Little Endia</w:t>
      </w:r>
      <w:r w:rsidR="004D307E">
        <w:t>n</w:t>
      </w:r>
      <w:r w:rsidRPr="008522B3">
        <w:t xml:space="preserve"> </w:t>
      </w:r>
      <w:r w:rsidR="009E1C46">
        <w:t xml:space="preserve">Transfer Syntax </w:t>
      </w:r>
      <w:r w:rsidR="004D307E">
        <w:t>"</w:t>
      </w:r>
      <w:r w:rsidRPr="008522B3">
        <w:rPr>
          <w:rFonts w:cs="Arial"/>
        </w:rPr>
        <w:t>1.2.840.10008.1.2.1</w:t>
      </w:r>
      <w:r w:rsidR="004D307E">
        <w:rPr>
          <w:rFonts w:cs="Arial"/>
        </w:rPr>
        <w:t>"</w:t>
      </w:r>
      <w:r w:rsidR="00083D17">
        <w:rPr>
          <w:rFonts w:cs="Arial"/>
        </w:rPr>
        <w:t xml:space="preserve"> </w:t>
      </w:r>
      <w:r w:rsidR="00083D17">
        <w:t>shall be used</w:t>
      </w:r>
      <w:r w:rsidR="004D307E">
        <w:t>.</w:t>
      </w:r>
    </w:p>
    <w:p w14:paraId="4CB4BE5C" w14:textId="77777777" w:rsidR="00692B3E" w:rsidRDefault="00EF7DDF" w:rsidP="007C0371">
      <w:pPr>
        <w:ind w:left="360"/>
      </w:pPr>
      <w:r>
        <w:t xml:space="preserve">Note: </w:t>
      </w:r>
    </w:p>
    <w:p w14:paraId="4CF79D32" w14:textId="77777777" w:rsidR="00EF7DDF" w:rsidRDefault="00EF7DDF" w:rsidP="007C0371">
      <w:pPr>
        <w:ind w:left="360"/>
      </w:pPr>
      <w:r>
        <w:lastRenderedPageBreak/>
        <w:t xml:space="preserve">This is </w:t>
      </w:r>
      <w:r w:rsidR="00083D17">
        <w:t>different</w:t>
      </w:r>
      <w:r>
        <w:t xml:space="preserve"> from the Default Transfer Syntax defined in PS3.5</w:t>
      </w:r>
      <w:r w:rsidR="00660C67">
        <w:t xml:space="preserve"> Section 10.1</w:t>
      </w:r>
      <w:r>
        <w:t>, which is Implicit VR Little Endian.</w:t>
      </w:r>
    </w:p>
    <w:p w14:paraId="525675D5" w14:textId="77777777" w:rsidR="00C27547" w:rsidRPr="000A1E62" w:rsidRDefault="00C27547" w:rsidP="00C27547">
      <w:pPr>
        <w:keepNext/>
        <w:spacing w:before="180" w:after="20"/>
        <w:jc w:val="center"/>
        <w:rPr>
          <w:b/>
        </w:rPr>
      </w:pPr>
      <w:r w:rsidRPr="00FD54AC">
        <w:rPr>
          <w:b/>
        </w:rPr>
        <w:t>Table 6.1.1.8-</w:t>
      </w:r>
      <w:r>
        <w:rPr>
          <w:b/>
        </w:rPr>
        <w:t>2</w:t>
      </w:r>
      <w:r w:rsidRPr="00FD54AC">
        <w:rPr>
          <w:b/>
        </w:rPr>
        <w:t>:</w:t>
      </w:r>
      <w:r w:rsidRPr="000A1E62">
        <w:rPr>
          <w:b/>
        </w:rPr>
        <w:t xml:space="preserve"> Transfer Syntax</w:t>
      </w:r>
      <w:r>
        <w:rPr>
          <w:b/>
        </w:rPr>
        <w:t xml:space="preserve"> UIDs for</w:t>
      </w:r>
      <w:r w:rsidR="00281569">
        <w:rPr>
          <w:b/>
        </w:rPr>
        <w:t xml:space="preserve"> </w:t>
      </w:r>
      <w:r w:rsidR="004C376E">
        <w:rPr>
          <w:b/>
        </w:rPr>
        <w:t>'</w:t>
      </w:r>
      <w:r w:rsidR="00281569">
        <w:rPr>
          <w:b/>
        </w:rPr>
        <w:t>application/dicom</w:t>
      </w:r>
      <w:r w:rsidR="004C376E">
        <w:rPr>
          <w:b/>
        </w:rPr>
        <w:t>'</w:t>
      </w:r>
      <w:r>
        <w:rPr>
          <w:b/>
        </w:rPr>
        <w:t xml:space="preserve"> Media Type</w:t>
      </w:r>
      <w:r w:rsidR="00281569">
        <w:rPr>
          <w:b/>
        </w:rPr>
        <w:br/>
      </w:r>
      <w:r>
        <w:rPr>
          <w:b/>
        </w:rPr>
        <w:t xml:space="preserve">Instances </w:t>
      </w:r>
      <w:r w:rsidR="00281569">
        <w:rPr>
          <w:b/>
        </w:rPr>
        <w:t>in the Image or Video</w:t>
      </w:r>
      <w:r>
        <w:rPr>
          <w:b/>
        </w:rPr>
        <w:t xml:space="preserve"> Resource Categor</w:t>
      </w:r>
      <w:r w:rsidR="00281569">
        <w:rPr>
          <w:b/>
        </w:rPr>
        <w: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151"/>
        <w:gridCol w:w="2130"/>
        <w:gridCol w:w="3056"/>
        <w:gridCol w:w="717"/>
        <w:gridCol w:w="1083"/>
        <w:gridCol w:w="1213"/>
      </w:tblGrid>
      <w:tr w:rsidR="007E770E" w:rsidRPr="00A10D78" w14:paraId="72ED5665" w14:textId="77777777" w:rsidTr="007C0371">
        <w:trPr>
          <w:cantSplit/>
          <w:trHeight w:val="20"/>
          <w:jc w:val="center"/>
        </w:trPr>
        <w:tc>
          <w:tcPr>
            <w:tcW w:w="0" w:type="auto"/>
            <w:vAlign w:val="bottom"/>
          </w:tcPr>
          <w:p w14:paraId="59F35115" w14:textId="77777777" w:rsidR="007E770E" w:rsidRPr="00192EDF" w:rsidRDefault="007E770E" w:rsidP="007C0371">
            <w:pPr>
              <w:pStyle w:val="TableHeader"/>
              <w:jc w:val="center"/>
            </w:pPr>
            <w:r w:rsidRPr="00192EDF">
              <w:rPr>
                <w:sz w:val="18"/>
              </w:rPr>
              <w:t>Category</w:t>
            </w:r>
          </w:p>
        </w:tc>
        <w:tc>
          <w:tcPr>
            <w:tcW w:w="0" w:type="auto"/>
            <w:shd w:val="clear" w:color="auto" w:fill="auto"/>
            <w:tcMar>
              <w:top w:w="40" w:type="dxa"/>
              <w:left w:w="144" w:type="dxa"/>
              <w:bottom w:w="40" w:type="dxa"/>
              <w:right w:w="144" w:type="dxa"/>
            </w:tcMar>
            <w:vAlign w:val="bottom"/>
          </w:tcPr>
          <w:p w14:paraId="667A7143" w14:textId="77777777" w:rsidR="007E770E" w:rsidRPr="00192EDF" w:rsidRDefault="007E770E" w:rsidP="007C0371">
            <w:pPr>
              <w:pStyle w:val="TableHeader"/>
              <w:jc w:val="center"/>
            </w:pPr>
            <w:r w:rsidRPr="00192EDF">
              <w:rPr>
                <w:sz w:val="18"/>
              </w:rPr>
              <w:t>Transfer Syntax</w:t>
            </w:r>
            <w:r w:rsidRPr="00192EDF">
              <w:rPr>
                <w:rFonts w:cs="Arial"/>
                <w:sz w:val="18"/>
                <w:szCs w:val="18"/>
              </w:rPr>
              <w:t xml:space="preserve"> UID</w:t>
            </w:r>
          </w:p>
        </w:tc>
        <w:tc>
          <w:tcPr>
            <w:tcW w:w="0" w:type="auto"/>
            <w:shd w:val="clear" w:color="auto" w:fill="auto"/>
            <w:vAlign w:val="bottom"/>
          </w:tcPr>
          <w:p w14:paraId="025800FE" w14:textId="77777777" w:rsidR="007E770E" w:rsidRPr="00192EDF" w:rsidRDefault="007E770E" w:rsidP="007C0371">
            <w:pPr>
              <w:pStyle w:val="TableHeader"/>
              <w:jc w:val="center"/>
              <w:rPr>
                <w:rFonts w:cs="Arial"/>
                <w:szCs w:val="18"/>
              </w:rPr>
            </w:pPr>
            <w:r w:rsidRPr="00192EDF">
              <w:rPr>
                <w:rFonts w:cs="Arial"/>
                <w:sz w:val="18"/>
                <w:szCs w:val="18"/>
              </w:rPr>
              <w:t>Transfer Syntax Name</w:t>
            </w:r>
          </w:p>
        </w:tc>
        <w:tc>
          <w:tcPr>
            <w:tcW w:w="0" w:type="auto"/>
            <w:vAlign w:val="bottom"/>
          </w:tcPr>
          <w:p w14:paraId="052AC819" w14:textId="77777777" w:rsidR="007E770E" w:rsidRDefault="007E770E">
            <w:pPr>
              <w:pStyle w:val="TableHeader"/>
              <w:jc w:val="center"/>
              <w:rPr>
                <w:sz w:val="18"/>
              </w:rPr>
            </w:pPr>
            <w:r>
              <w:rPr>
                <w:sz w:val="18"/>
              </w:rPr>
              <w:t>URI</w:t>
            </w:r>
          </w:p>
        </w:tc>
        <w:tc>
          <w:tcPr>
            <w:tcW w:w="1083" w:type="dxa"/>
            <w:vAlign w:val="bottom"/>
          </w:tcPr>
          <w:p w14:paraId="554B26EC" w14:textId="77777777" w:rsidR="007E770E" w:rsidRDefault="007E770E" w:rsidP="007C0371">
            <w:pPr>
              <w:pStyle w:val="TableHeader"/>
              <w:jc w:val="center"/>
              <w:rPr>
                <w:rFonts w:cs="Arial"/>
                <w:szCs w:val="18"/>
              </w:rPr>
            </w:pPr>
            <w:r>
              <w:rPr>
                <w:sz w:val="18"/>
              </w:rPr>
              <w:t>WS</w:t>
            </w:r>
          </w:p>
        </w:tc>
        <w:tc>
          <w:tcPr>
            <w:tcW w:w="1213" w:type="dxa"/>
            <w:vAlign w:val="bottom"/>
          </w:tcPr>
          <w:p w14:paraId="3F211347" w14:textId="77777777" w:rsidR="007E770E" w:rsidRDefault="007E770E" w:rsidP="007C0371">
            <w:pPr>
              <w:pStyle w:val="TableHeader"/>
              <w:jc w:val="center"/>
              <w:rPr>
                <w:rFonts w:cs="Arial"/>
                <w:szCs w:val="18"/>
              </w:rPr>
            </w:pPr>
            <w:r>
              <w:rPr>
                <w:sz w:val="18"/>
              </w:rPr>
              <w:t>RS</w:t>
            </w:r>
          </w:p>
        </w:tc>
      </w:tr>
      <w:tr w:rsidR="007E770E" w:rsidRPr="00A10D78" w14:paraId="16D5154F" w14:textId="77777777" w:rsidTr="007C0371">
        <w:trPr>
          <w:cantSplit/>
          <w:trHeight w:val="20"/>
          <w:jc w:val="center"/>
        </w:trPr>
        <w:tc>
          <w:tcPr>
            <w:tcW w:w="0" w:type="auto"/>
            <w:vMerge w:val="restart"/>
          </w:tcPr>
          <w:p w14:paraId="16184519" w14:textId="77777777" w:rsidR="007E770E" w:rsidRPr="00192EDF" w:rsidRDefault="007E770E" w:rsidP="00BF4A14">
            <w:pPr>
              <w:pStyle w:val="TableRow"/>
              <w:rPr>
                <w:sz w:val="18"/>
              </w:rPr>
            </w:pPr>
            <w:r w:rsidRPr="00192EDF">
              <w:rPr>
                <w:sz w:val="18"/>
              </w:rPr>
              <w:t>Single Frame Image</w:t>
            </w:r>
          </w:p>
        </w:tc>
        <w:tc>
          <w:tcPr>
            <w:tcW w:w="0" w:type="auto"/>
            <w:shd w:val="clear" w:color="auto" w:fill="auto"/>
            <w:tcMar>
              <w:top w:w="40" w:type="dxa"/>
              <w:left w:w="144" w:type="dxa"/>
              <w:bottom w:w="40" w:type="dxa"/>
              <w:right w:w="144" w:type="dxa"/>
            </w:tcMar>
          </w:tcPr>
          <w:p w14:paraId="3C1F92D8" w14:textId="77777777" w:rsidR="007E770E" w:rsidRPr="00192EDF" w:rsidRDefault="007E770E" w:rsidP="00BF4A14">
            <w:pPr>
              <w:pStyle w:val="TableRow"/>
              <w:ind w:left="-144" w:right="-144"/>
              <w:rPr>
                <w:sz w:val="18"/>
              </w:rPr>
            </w:pPr>
            <w:r w:rsidRPr="00192EDF">
              <w:rPr>
                <w:sz w:val="18"/>
              </w:rPr>
              <w:t>1.2.840.10008.1.2.1</w:t>
            </w:r>
          </w:p>
        </w:tc>
        <w:tc>
          <w:tcPr>
            <w:tcW w:w="0" w:type="auto"/>
            <w:shd w:val="clear" w:color="auto" w:fill="auto"/>
          </w:tcPr>
          <w:p w14:paraId="22513C3E" w14:textId="77777777" w:rsidR="007E770E" w:rsidRPr="00192EDF" w:rsidRDefault="007E770E" w:rsidP="00BF4A14">
            <w:pPr>
              <w:pStyle w:val="TableRow"/>
              <w:rPr>
                <w:sz w:val="18"/>
              </w:rPr>
            </w:pPr>
            <w:r w:rsidRPr="00192EDF">
              <w:rPr>
                <w:rFonts w:cs="Arial"/>
                <w:sz w:val="18"/>
                <w:szCs w:val="18"/>
              </w:rPr>
              <w:t>Explicit VR Little Endian</w:t>
            </w:r>
          </w:p>
        </w:tc>
        <w:tc>
          <w:tcPr>
            <w:tcW w:w="0" w:type="auto"/>
          </w:tcPr>
          <w:p w14:paraId="2180CCD9" w14:textId="77777777" w:rsidR="007E770E" w:rsidRDefault="00873D14" w:rsidP="00BF4A14">
            <w:pPr>
              <w:pStyle w:val="TableRow"/>
              <w:jc w:val="center"/>
              <w:rPr>
                <w:rFonts w:cs="Arial"/>
                <w:sz w:val="18"/>
                <w:szCs w:val="18"/>
              </w:rPr>
            </w:pPr>
            <w:r>
              <w:rPr>
                <w:rFonts w:cs="Arial"/>
                <w:sz w:val="18"/>
                <w:szCs w:val="18"/>
              </w:rPr>
              <w:t>default</w:t>
            </w:r>
          </w:p>
        </w:tc>
        <w:tc>
          <w:tcPr>
            <w:tcW w:w="1083" w:type="dxa"/>
          </w:tcPr>
          <w:p w14:paraId="653F6EC1" w14:textId="77777777" w:rsidR="007E770E" w:rsidRPr="00192EDF" w:rsidRDefault="00873D14" w:rsidP="00BF4A14">
            <w:pPr>
              <w:pStyle w:val="TableRow"/>
              <w:jc w:val="center"/>
              <w:rPr>
                <w:rFonts w:cs="Arial"/>
                <w:sz w:val="18"/>
                <w:szCs w:val="18"/>
              </w:rPr>
            </w:pPr>
            <w:r>
              <w:rPr>
                <w:rFonts w:cs="Arial"/>
                <w:sz w:val="18"/>
                <w:szCs w:val="18"/>
              </w:rPr>
              <w:t>default</w:t>
            </w:r>
          </w:p>
        </w:tc>
        <w:tc>
          <w:tcPr>
            <w:tcW w:w="1213" w:type="dxa"/>
          </w:tcPr>
          <w:p w14:paraId="4D88DEB8" w14:textId="77777777" w:rsidR="007E770E" w:rsidRPr="00192EDF" w:rsidRDefault="00873D14" w:rsidP="00BF4A14">
            <w:pPr>
              <w:pStyle w:val="TableRow"/>
              <w:jc w:val="center"/>
              <w:rPr>
                <w:rFonts w:cs="Arial"/>
                <w:sz w:val="18"/>
                <w:szCs w:val="18"/>
              </w:rPr>
            </w:pPr>
            <w:r>
              <w:rPr>
                <w:rFonts w:cs="Arial"/>
                <w:sz w:val="18"/>
                <w:szCs w:val="18"/>
              </w:rPr>
              <w:t>default</w:t>
            </w:r>
          </w:p>
        </w:tc>
      </w:tr>
      <w:tr w:rsidR="008B35C8" w:rsidRPr="00A10D78" w14:paraId="03EE6417" w14:textId="77777777" w:rsidTr="007C0371">
        <w:trPr>
          <w:cantSplit/>
          <w:trHeight w:val="20"/>
          <w:jc w:val="center"/>
        </w:trPr>
        <w:tc>
          <w:tcPr>
            <w:tcW w:w="0" w:type="auto"/>
            <w:vMerge/>
          </w:tcPr>
          <w:p w14:paraId="079F30B9"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011CE574" w14:textId="77777777" w:rsidR="008B35C8" w:rsidRPr="00192EDF" w:rsidRDefault="008B35C8" w:rsidP="00BF4A14">
            <w:pPr>
              <w:pStyle w:val="TableRow"/>
              <w:ind w:left="-144" w:right="-144"/>
              <w:rPr>
                <w:sz w:val="18"/>
              </w:rPr>
            </w:pPr>
            <w:r w:rsidRPr="00192EDF">
              <w:rPr>
                <w:sz w:val="18"/>
              </w:rPr>
              <w:t>1.2.840.10008.1.2.4.70</w:t>
            </w:r>
            <w:r w:rsidRPr="00192EDF">
              <w:rPr>
                <w:rFonts w:cs="Arial"/>
                <w:sz w:val="18"/>
                <w:szCs w:val="18"/>
              </w:rPr>
              <w:t xml:space="preserve"> </w:t>
            </w:r>
          </w:p>
        </w:tc>
        <w:tc>
          <w:tcPr>
            <w:tcW w:w="0" w:type="auto"/>
            <w:shd w:val="clear" w:color="auto" w:fill="auto"/>
          </w:tcPr>
          <w:p w14:paraId="4C9B481D" w14:textId="77777777" w:rsidR="008B35C8" w:rsidRPr="00192EDF" w:rsidRDefault="008B35C8" w:rsidP="00BF4A14">
            <w:pPr>
              <w:pStyle w:val="TableRow"/>
              <w:rPr>
                <w:sz w:val="18"/>
              </w:rPr>
            </w:pPr>
            <w:r w:rsidRPr="00192EDF">
              <w:rPr>
                <w:rFonts w:cs="Arial"/>
                <w:sz w:val="18"/>
                <w:szCs w:val="18"/>
              </w:rPr>
              <w:t xml:space="preserve">JPEG Lossless, Non-Hierarchical, First-Order Prediction </w:t>
            </w:r>
            <w:r w:rsidRPr="00192EDF">
              <w:rPr>
                <w:rFonts w:cs="Arial"/>
                <w:sz w:val="18"/>
                <w:szCs w:val="18"/>
              </w:rPr>
              <w:br/>
              <w:t>(Process 14 [Selection Value 1]):</w:t>
            </w:r>
            <w:r w:rsidRPr="00192EDF">
              <w:rPr>
                <w:rFonts w:cs="Arial"/>
                <w:sz w:val="18"/>
                <w:szCs w:val="18"/>
              </w:rPr>
              <w:br/>
              <w:t>Default Transfer Syntax for Lossless JPEG Image Compression</w:t>
            </w:r>
          </w:p>
        </w:tc>
        <w:tc>
          <w:tcPr>
            <w:tcW w:w="0" w:type="auto"/>
          </w:tcPr>
          <w:p w14:paraId="7C2A6A7B" w14:textId="77777777" w:rsidR="008B35C8" w:rsidRDefault="008B35C8" w:rsidP="00BF4A14">
            <w:pPr>
              <w:pStyle w:val="TableRow"/>
              <w:jc w:val="center"/>
              <w:rPr>
                <w:sz w:val="18"/>
              </w:rPr>
            </w:pPr>
            <w:r>
              <w:rPr>
                <w:sz w:val="18"/>
              </w:rPr>
              <w:t>optional</w:t>
            </w:r>
          </w:p>
        </w:tc>
        <w:tc>
          <w:tcPr>
            <w:tcW w:w="1083" w:type="dxa"/>
          </w:tcPr>
          <w:p w14:paraId="0243F636" w14:textId="77777777" w:rsidR="008B35C8" w:rsidRPr="00192EDF" w:rsidRDefault="008B35C8" w:rsidP="00BF4A14">
            <w:pPr>
              <w:pStyle w:val="TableRow"/>
              <w:jc w:val="center"/>
              <w:rPr>
                <w:rFonts w:cs="Arial"/>
                <w:sz w:val="18"/>
                <w:szCs w:val="18"/>
              </w:rPr>
            </w:pPr>
            <w:r>
              <w:rPr>
                <w:sz w:val="18"/>
              </w:rPr>
              <w:t>optional</w:t>
            </w:r>
          </w:p>
        </w:tc>
        <w:tc>
          <w:tcPr>
            <w:tcW w:w="1213" w:type="dxa"/>
          </w:tcPr>
          <w:p w14:paraId="04491D1C"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7D590F0E" w14:textId="77777777" w:rsidTr="007C0371">
        <w:trPr>
          <w:cantSplit/>
          <w:trHeight w:val="20"/>
          <w:jc w:val="center"/>
        </w:trPr>
        <w:tc>
          <w:tcPr>
            <w:tcW w:w="0" w:type="auto"/>
            <w:vMerge/>
          </w:tcPr>
          <w:p w14:paraId="6B827134"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063DC4F1" w14:textId="77777777" w:rsidR="007E770E" w:rsidRPr="00192EDF" w:rsidRDefault="007E770E" w:rsidP="00BF4A14">
            <w:pPr>
              <w:pStyle w:val="TableRow"/>
              <w:ind w:left="-144" w:right="-144"/>
              <w:rPr>
                <w:sz w:val="18"/>
              </w:rPr>
            </w:pPr>
            <w:r w:rsidRPr="00192EDF">
              <w:rPr>
                <w:sz w:val="18"/>
              </w:rPr>
              <w:t>1.2.840.10008.1.2.4.50</w:t>
            </w:r>
          </w:p>
        </w:tc>
        <w:tc>
          <w:tcPr>
            <w:tcW w:w="0" w:type="auto"/>
            <w:shd w:val="clear" w:color="auto" w:fill="auto"/>
          </w:tcPr>
          <w:p w14:paraId="0AB91776" w14:textId="77777777" w:rsidR="007E770E" w:rsidRPr="00192EDF" w:rsidRDefault="007E770E" w:rsidP="00BF4A14">
            <w:pPr>
              <w:pStyle w:val="TableRow"/>
              <w:rPr>
                <w:sz w:val="18"/>
              </w:rPr>
            </w:pPr>
            <w:r w:rsidRPr="00192EDF">
              <w:rPr>
                <w:rFonts w:cs="Arial"/>
                <w:sz w:val="18"/>
                <w:szCs w:val="18"/>
              </w:rPr>
              <w:t xml:space="preserve">JPEG Baseline (Process 1): </w:t>
            </w:r>
            <w:r w:rsidRPr="00192EDF">
              <w:rPr>
                <w:rFonts w:cs="Arial"/>
                <w:sz w:val="18"/>
                <w:szCs w:val="18"/>
              </w:rPr>
              <w:br/>
              <w:t>Default Transfer Syntax for Lossy JPEG 8 Bit Image Compression</w:t>
            </w:r>
          </w:p>
        </w:tc>
        <w:tc>
          <w:tcPr>
            <w:tcW w:w="0" w:type="auto"/>
          </w:tcPr>
          <w:p w14:paraId="79C5CF66" w14:textId="77777777" w:rsidR="007E770E" w:rsidRDefault="008B35C8" w:rsidP="00BF4A14">
            <w:pPr>
              <w:pStyle w:val="TableRow"/>
              <w:jc w:val="center"/>
              <w:rPr>
                <w:sz w:val="18"/>
              </w:rPr>
            </w:pPr>
            <w:r>
              <w:rPr>
                <w:sz w:val="18"/>
              </w:rPr>
              <w:t>optional</w:t>
            </w:r>
          </w:p>
        </w:tc>
        <w:tc>
          <w:tcPr>
            <w:tcW w:w="1083" w:type="dxa"/>
          </w:tcPr>
          <w:p w14:paraId="34B26B79" w14:textId="77777777" w:rsidR="007E770E" w:rsidRPr="00192EDF" w:rsidRDefault="007E770E" w:rsidP="00BF4A14">
            <w:pPr>
              <w:pStyle w:val="TableRow"/>
              <w:jc w:val="center"/>
              <w:rPr>
                <w:rFonts w:cs="Arial"/>
                <w:sz w:val="18"/>
                <w:szCs w:val="18"/>
              </w:rPr>
            </w:pPr>
            <w:r>
              <w:rPr>
                <w:sz w:val="18"/>
              </w:rPr>
              <w:t>optional</w:t>
            </w:r>
          </w:p>
        </w:tc>
        <w:tc>
          <w:tcPr>
            <w:tcW w:w="1213" w:type="dxa"/>
          </w:tcPr>
          <w:p w14:paraId="3BD1DEB1" w14:textId="77777777" w:rsidR="007E770E" w:rsidRPr="00192EDF" w:rsidRDefault="007E770E" w:rsidP="00BF4A14">
            <w:pPr>
              <w:pStyle w:val="TableRow"/>
              <w:jc w:val="center"/>
              <w:rPr>
                <w:rFonts w:cs="Arial"/>
                <w:sz w:val="18"/>
                <w:szCs w:val="18"/>
              </w:rPr>
            </w:pPr>
            <w:r>
              <w:rPr>
                <w:sz w:val="18"/>
              </w:rPr>
              <w:t>optional</w:t>
            </w:r>
          </w:p>
        </w:tc>
      </w:tr>
      <w:tr w:rsidR="007E770E" w:rsidRPr="00A10D78" w14:paraId="1DD27A95" w14:textId="77777777" w:rsidTr="007C0371">
        <w:trPr>
          <w:cantSplit/>
          <w:trHeight w:val="20"/>
          <w:jc w:val="center"/>
        </w:trPr>
        <w:tc>
          <w:tcPr>
            <w:tcW w:w="0" w:type="auto"/>
            <w:vMerge/>
          </w:tcPr>
          <w:p w14:paraId="5CA3755C"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05DA2C35" w14:textId="77777777" w:rsidR="007E770E" w:rsidRPr="00192EDF" w:rsidRDefault="007E770E" w:rsidP="00BF4A14">
            <w:pPr>
              <w:pStyle w:val="TableRow"/>
              <w:ind w:left="-144" w:right="-144"/>
              <w:rPr>
                <w:sz w:val="18"/>
              </w:rPr>
            </w:pPr>
            <w:r w:rsidRPr="00192EDF">
              <w:rPr>
                <w:sz w:val="18"/>
              </w:rPr>
              <w:t>1.2.840.10008.1.2.4.51</w:t>
            </w:r>
          </w:p>
        </w:tc>
        <w:tc>
          <w:tcPr>
            <w:tcW w:w="0" w:type="auto"/>
            <w:shd w:val="clear" w:color="auto" w:fill="auto"/>
          </w:tcPr>
          <w:p w14:paraId="1DDEA24E" w14:textId="77777777" w:rsidR="007E770E" w:rsidRPr="00192EDF" w:rsidRDefault="007E770E" w:rsidP="00BF4A14">
            <w:pPr>
              <w:pStyle w:val="TableRow"/>
              <w:rPr>
                <w:sz w:val="18"/>
              </w:rPr>
            </w:pPr>
            <w:r w:rsidRPr="00192EDF">
              <w:rPr>
                <w:rFonts w:cs="Arial"/>
                <w:sz w:val="18"/>
                <w:szCs w:val="18"/>
              </w:rPr>
              <w:t>JPEG Extended (Process 2 &amp; 4):</w:t>
            </w:r>
            <w:r w:rsidRPr="00192EDF">
              <w:rPr>
                <w:rFonts w:cs="Arial"/>
                <w:sz w:val="18"/>
                <w:szCs w:val="18"/>
              </w:rPr>
              <w:br/>
              <w:t>Default Transfer Syntax for Lossy JPEG 12 Bit Image Compression (Process 4 only)</w:t>
            </w:r>
          </w:p>
        </w:tc>
        <w:tc>
          <w:tcPr>
            <w:tcW w:w="0" w:type="auto"/>
          </w:tcPr>
          <w:p w14:paraId="010554E5" w14:textId="77777777" w:rsidR="007E770E" w:rsidRDefault="008B35C8" w:rsidP="00BF4A14">
            <w:pPr>
              <w:pStyle w:val="TableRow"/>
              <w:jc w:val="center"/>
              <w:rPr>
                <w:sz w:val="18"/>
              </w:rPr>
            </w:pPr>
            <w:r>
              <w:rPr>
                <w:sz w:val="18"/>
              </w:rPr>
              <w:t>optional</w:t>
            </w:r>
          </w:p>
        </w:tc>
        <w:tc>
          <w:tcPr>
            <w:tcW w:w="1083" w:type="dxa"/>
          </w:tcPr>
          <w:p w14:paraId="44967E67" w14:textId="77777777" w:rsidR="007E770E" w:rsidRPr="00192EDF" w:rsidRDefault="007E770E" w:rsidP="00BF4A14">
            <w:pPr>
              <w:pStyle w:val="TableRow"/>
              <w:jc w:val="center"/>
              <w:rPr>
                <w:rFonts w:cs="Arial"/>
                <w:sz w:val="18"/>
                <w:szCs w:val="18"/>
              </w:rPr>
            </w:pPr>
            <w:r>
              <w:rPr>
                <w:sz w:val="18"/>
              </w:rPr>
              <w:t>optional</w:t>
            </w:r>
          </w:p>
        </w:tc>
        <w:tc>
          <w:tcPr>
            <w:tcW w:w="1213" w:type="dxa"/>
          </w:tcPr>
          <w:p w14:paraId="5C7C0B83" w14:textId="77777777" w:rsidR="007E770E" w:rsidRPr="00192EDF" w:rsidRDefault="007E770E" w:rsidP="00BF4A14">
            <w:pPr>
              <w:pStyle w:val="TableRow"/>
              <w:jc w:val="center"/>
              <w:rPr>
                <w:rFonts w:cs="Arial"/>
                <w:sz w:val="18"/>
                <w:szCs w:val="18"/>
              </w:rPr>
            </w:pPr>
            <w:r>
              <w:rPr>
                <w:sz w:val="18"/>
              </w:rPr>
              <w:t>optional</w:t>
            </w:r>
          </w:p>
        </w:tc>
      </w:tr>
      <w:tr w:rsidR="007E770E" w:rsidRPr="00A10D78" w14:paraId="1FFA8E93" w14:textId="77777777" w:rsidTr="007C0371">
        <w:trPr>
          <w:cantSplit/>
          <w:trHeight w:val="20"/>
          <w:jc w:val="center"/>
        </w:trPr>
        <w:tc>
          <w:tcPr>
            <w:tcW w:w="0" w:type="auto"/>
            <w:vMerge/>
          </w:tcPr>
          <w:p w14:paraId="2EB55F60"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7F18B705" w14:textId="77777777" w:rsidR="007E770E" w:rsidRPr="00192EDF" w:rsidRDefault="007E770E" w:rsidP="00BF4A14">
            <w:pPr>
              <w:pStyle w:val="TableRow"/>
              <w:ind w:left="-144" w:right="-144"/>
              <w:rPr>
                <w:sz w:val="18"/>
              </w:rPr>
            </w:pPr>
            <w:r w:rsidRPr="00192EDF">
              <w:rPr>
                <w:sz w:val="18"/>
              </w:rPr>
              <w:t>1.2.840.10008.1.2.4.57</w:t>
            </w:r>
          </w:p>
        </w:tc>
        <w:tc>
          <w:tcPr>
            <w:tcW w:w="0" w:type="auto"/>
            <w:shd w:val="clear" w:color="auto" w:fill="auto"/>
          </w:tcPr>
          <w:p w14:paraId="72323027" w14:textId="77777777" w:rsidR="007E770E" w:rsidRPr="00192EDF" w:rsidRDefault="007E770E" w:rsidP="00BF4A14">
            <w:pPr>
              <w:pStyle w:val="TableRow"/>
              <w:rPr>
                <w:sz w:val="18"/>
              </w:rPr>
            </w:pPr>
            <w:r w:rsidRPr="00192EDF">
              <w:rPr>
                <w:rFonts w:cs="Arial"/>
                <w:sz w:val="18"/>
                <w:szCs w:val="18"/>
              </w:rPr>
              <w:t>JPEG Lossless, Non-Hierarchical (Process 14)</w:t>
            </w:r>
          </w:p>
        </w:tc>
        <w:tc>
          <w:tcPr>
            <w:tcW w:w="0" w:type="auto"/>
          </w:tcPr>
          <w:p w14:paraId="0A6E3365" w14:textId="77777777" w:rsidR="007E770E" w:rsidRDefault="008B35C8" w:rsidP="00BF4A14">
            <w:pPr>
              <w:pStyle w:val="TableRow"/>
              <w:jc w:val="center"/>
              <w:rPr>
                <w:sz w:val="18"/>
              </w:rPr>
            </w:pPr>
            <w:r>
              <w:rPr>
                <w:sz w:val="18"/>
              </w:rPr>
              <w:t>optional</w:t>
            </w:r>
          </w:p>
        </w:tc>
        <w:tc>
          <w:tcPr>
            <w:tcW w:w="1083" w:type="dxa"/>
          </w:tcPr>
          <w:p w14:paraId="40B65A78" w14:textId="77777777" w:rsidR="007E770E" w:rsidRPr="00192EDF" w:rsidRDefault="007E770E" w:rsidP="00BF4A14">
            <w:pPr>
              <w:pStyle w:val="TableRow"/>
              <w:jc w:val="center"/>
              <w:rPr>
                <w:rFonts w:cs="Arial"/>
                <w:sz w:val="18"/>
                <w:szCs w:val="18"/>
              </w:rPr>
            </w:pPr>
            <w:r>
              <w:rPr>
                <w:sz w:val="18"/>
              </w:rPr>
              <w:t>optional</w:t>
            </w:r>
          </w:p>
        </w:tc>
        <w:tc>
          <w:tcPr>
            <w:tcW w:w="1213" w:type="dxa"/>
          </w:tcPr>
          <w:p w14:paraId="2EB990F3" w14:textId="77777777" w:rsidR="007E770E" w:rsidRPr="00192EDF" w:rsidRDefault="007E770E" w:rsidP="00BF4A14">
            <w:pPr>
              <w:pStyle w:val="TableRow"/>
              <w:jc w:val="center"/>
              <w:rPr>
                <w:rFonts w:cs="Arial"/>
                <w:sz w:val="18"/>
                <w:szCs w:val="18"/>
              </w:rPr>
            </w:pPr>
            <w:r>
              <w:rPr>
                <w:sz w:val="18"/>
              </w:rPr>
              <w:t>optional</w:t>
            </w:r>
          </w:p>
        </w:tc>
      </w:tr>
      <w:tr w:rsidR="008B35C8" w:rsidRPr="00A10D78" w14:paraId="77AB998E" w14:textId="77777777" w:rsidTr="007C0371">
        <w:trPr>
          <w:cantSplit/>
          <w:trHeight w:val="20"/>
          <w:jc w:val="center"/>
        </w:trPr>
        <w:tc>
          <w:tcPr>
            <w:tcW w:w="0" w:type="auto"/>
            <w:vMerge/>
          </w:tcPr>
          <w:p w14:paraId="6A3C5E23"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28F46285" w14:textId="77777777" w:rsidR="008B35C8" w:rsidRPr="00192EDF" w:rsidRDefault="008B35C8" w:rsidP="00BF4A14">
            <w:pPr>
              <w:pStyle w:val="TableRow"/>
              <w:ind w:left="-144" w:right="-144"/>
              <w:rPr>
                <w:sz w:val="18"/>
              </w:rPr>
            </w:pPr>
            <w:r w:rsidRPr="00192EDF">
              <w:rPr>
                <w:sz w:val="18"/>
              </w:rPr>
              <w:t>1.2.840.10008.1.2.5</w:t>
            </w:r>
          </w:p>
        </w:tc>
        <w:tc>
          <w:tcPr>
            <w:tcW w:w="0" w:type="auto"/>
            <w:shd w:val="clear" w:color="auto" w:fill="auto"/>
          </w:tcPr>
          <w:p w14:paraId="4274612E" w14:textId="77777777" w:rsidR="008B35C8" w:rsidRPr="00192EDF" w:rsidRDefault="008B35C8" w:rsidP="00BF4A14">
            <w:pPr>
              <w:pStyle w:val="TableRow"/>
              <w:rPr>
                <w:sz w:val="18"/>
              </w:rPr>
            </w:pPr>
            <w:r w:rsidRPr="00192EDF">
              <w:rPr>
                <w:rFonts w:cs="Arial"/>
                <w:sz w:val="18"/>
                <w:szCs w:val="18"/>
              </w:rPr>
              <w:t>RLE Lossless</w:t>
            </w:r>
          </w:p>
        </w:tc>
        <w:tc>
          <w:tcPr>
            <w:tcW w:w="0" w:type="auto"/>
          </w:tcPr>
          <w:p w14:paraId="05C10BE3" w14:textId="77777777" w:rsidR="008B35C8" w:rsidRDefault="008B35C8" w:rsidP="00BF4A14">
            <w:pPr>
              <w:pStyle w:val="TableRow"/>
              <w:jc w:val="center"/>
              <w:rPr>
                <w:sz w:val="18"/>
              </w:rPr>
            </w:pPr>
            <w:r>
              <w:rPr>
                <w:sz w:val="18"/>
              </w:rPr>
              <w:t>optional</w:t>
            </w:r>
          </w:p>
        </w:tc>
        <w:tc>
          <w:tcPr>
            <w:tcW w:w="1083" w:type="dxa"/>
          </w:tcPr>
          <w:p w14:paraId="59F1C5B3" w14:textId="77777777" w:rsidR="008B35C8" w:rsidRPr="00192EDF" w:rsidRDefault="008B35C8" w:rsidP="00BF4A14">
            <w:pPr>
              <w:pStyle w:val="TableRow"/>
              <w:jc w:val="center"/>
              <w:rPr>
                <w:rFonts w:cs="Arial"/>
                <w:sz w:val="18"/>
                <w:szCs w:val="18"/>
              </w:rPr>
            </w:pPr>
            <w:r>
              <w:rPr>
                <w:sz w:val="18"/>
              </w:rPr>
              <w:t>optional</w:t>
            </w:r>
          </w:p>
        </w:tc>
        <w:tc>
          <w:tcPr>
            <w:tcW w:w="1213" w:type="dxa"/>
          </w:tcPr>
          <w:p w14:paraId="2B3A53BF" w14:textId="77777777" w:rsidR="008B35C8" w:rsidRPr="00192EDF" w:rsidRDefault="008B35C8" w:rsidP="00BF4A14">
            <w:pPr>
              <w:pStyle w:val="TableRow"/>
              <w:jc w:val="center"/>
              <w:rPr>
                <w:rFonts w:cs="Arial"/>
                <w:sz w:val="18"/>
                <w:szCs w:val="18"/>
              </w:rPr>
            </w:pPr>
            <w:r>
              <w:rPr>
                <w:sz w:val="18"/>
              </w:rPr>
              <w:t>optional</w:t>
            </w:r>
          </w:p>
        </w:tc>
      </w:tr>
      <w:tr w:rsidR="008B35C8" w:rsidRPr="00A10D78" w14:paraId="38695CEA" w14:textId="77777777" w:rsidTr="007C0371">
        <w:trPr>
          <w:cantSplit/>
          <w:trHeight w:val="20"/>
          <w:jc w:val="center"/>
        </w:trPr>
        <w:tc>
          <w:tcPr>
            <w:tcW w:w="0" w:type="auto"/>
            <w:vMerge/>
          </w:tcPr>
          <w:p w14:paraId="0D2ECE41"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57AB5C38" w14:textId="77777777" w:rsidR="008B35C8" w:rsidRPr="00192EDF" w:rsidRDefault="008B35C8" w:rsidP="00BF4A14">
            <w:pPr>
              <w:pStyle w:val="TableRow"/>
              <w:ind w:left="-144" w:right="-144"/>
              <w:rPr>
                <w:sz w:val="18"/>
              </w:rPr>
            </w:pPr>
            <w:r w:rsidRPr="00192EDF">
              <w:rPr>
                <w:sz w:val="18"/>
              </w:rPr>
              <w:t>1.2.840.10008.1.2.4.80</w:t>
            </w:r>
          </w:p>
        </w:tc>
        <w:tc>
          <w:tcPr>
            <w:tcW w:w="0" w:type="auto"/>
            <w:shd w:val="clear" w:color="auto" w:fill="auto"/>
          </w:tcPr>
          <w:p w14:paraId="63FDAA8E" w14:textId="77777777" w:rsidR="008B35C8" w:rsidRPr="00192EDF" w:rsidRDefault="008B35C8" w:rsidP="00BF4A14">
            <w:pPr>
              <w:pStyle w:val="TableRow"/>
              <w:rPr>
                <w:sz w:val="18"/>
              </w:rPr>
            </w:pPr>
            <w:r w:rsidRPr="00192EDF">
              <w:rPr>
                <w:rFonts w:cs="Arial"/>
                <w:sz w:val="18"/>
                <w:szCs w:val="18"/>
              </w:rPr>
              <w:t>JPEG-LS Lossless Image Compression</w:t>
            </w:r>
          </w:p>
        </w:tc>
        <w:tc>
          <w:tcPr>
            <w:tcW w:w="0" w:type="auto"/>
          </w:tcPr>
          <w:p w14:paraId="1584FE1A" w14:textId="77777777" w:rsidR="008B35C8" w:rsidRDefault="008B35C8" w:rsidP="00BF4A14">
            <w:pPr>
              <w:pStyle w:val="TableRow"/>
              <w:jc w:val="center"/>
              <w:rPr>
                <w:sz w:val="18"/>
              </w:rPr>
            </w:pPr>
            <w:r>
              <w:rPr>
                <w:sz w:val="18"/>
              </w:rPr>
              <w:t>optional</w:t>
            </w:r>
          </w:p>
        </w:tc>
        <w:tc>
          <w:tcPr>
            <w:tcW w:w="1083" w:type="dxa"/>
          </w:tcPr>
          <w:p w14:paraId="2A14F03B" w14:textId="77777777" w:rsidR="008B35C8" w:rsidRPr="00192EDF" w:rsidRDefault="008B35C8" w:rsidP="00BF4A14">
            <w:pPr>
              <w:pStyle w:val="TableRow"/>
              <w:jc w:val="center"/>
              <w:rPr>
                <w:rFonts w:cs="Arial"/>
                <w:sz w:val="18"/>
                <w:szCs w:val="18"/>
              </w:rPr>
            </w:pPr>
            <w:r>
              <w:rPr>
                <w:sz w:val="18"/>
              </w:rPr>
              <w:t>optional</w:t>
            </w:r>
          </w:p>
        </w:tc>
        <w:tc>
          <w:tcPr>
            <w:tcW w:w="1213" w:type="dxa"/>
          </w:tcPr>
          <w:p w14:paraId="0050D789"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17D6FDC5" w14:textId="77777777" w:rsidTr="007C0371">
        <w:trPr>
          <w:cantSplit/>
          <w:trHeight w:val="20"/>
          <w:jc w:val="center"/>
        </w:trPr>
        <w:tc>
          <w:tcPr>
            <w:tcW w:w="0" w:type="auto"/>
            <w:vMerge/>
          </w:tcPr>
          <w:p w14:paraId="3D1E550D"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4FB1A5FE" w14:textId="77777777" w:rsidR="007E770E" w:rsidRPr="00192EDF" w:rsidRDefault="007E770E" w:rsidP="00BF4A14">
            <w:pPr>
              <w:pStyle w:val="TableRow"/>
              <w:ind w:left="-144" w:right="-144"/>
              <w:rPr>
                <w:sz w:val="18"/>
              </w:rPr>
            </w:pPr>
            <w:r w:rsidRPr="00192EDF">
              <w:rPr>
                <w:sz w:val="18"/>
              </w:rPr>
              <w:t>1.2.840.10008.1.2.4.81</w:t>
            </w:r>
          </w:p>
        </w:tc>
        <w:tc>
          <w:tcPr>
            <w:tcW w:w="0" w:type="auto"/>
            <w:shd w:val="clear" w:color="auto" w:fill="auto"/>
          </w:tcPr>
          <w:p w14:paraId="6D39EC0B" w14:textId="77777777" w:rsidR="007E770E" w:rsidRPr="00192EDF" w:rsidRDefault="007E770E" w:rsidP="00BF4A14">
            <w:pPr>
              <w:pStyle w:val="TableRow"/>
              <w:rPr>
                <w:sz w:val="18"/>
              </w:rPr>
            </w:pPr>
            <w:r w:rsidRPr="00192EDF">
              <w:rPr>
                <w:rFonts w:cs="Arial"/>
                <w:sz w:val="18"/>
                <w:szCs w:val="18"/>
              </w:rPr>
              <w:t>JPEG-LS Lossy (Near-Lossless) Image Compression</w:t>
            </w:r>
          </w:p>
        </w:tc>
        <w:tc>
          <w:tcPr>
            <w:tcW w:w="0" w:type="auto"/>
          </w:tcPr>
          <w:p w14:paraId="62215BFA" w14:textId="77777777" w:rsidR="007E770E" w:rsidRDefault="008B35C8" w:rsidP="00BF4A14">
            <w:pPr>
              <w:pStyle w:val="TableRow"/>
              <w:jc w:val="center"/>
              <w:rPr>
                <w:sz w:val="18"/>
              </w:rPr>
            </w:pPr>
            <w:r>
              <w:rPr>
                <w:sz w:val="18"/>
              </w:rPr>
              <w:t>optional</w:t>
            </w:r>
          </w:p>
        </w:tc>
        <w:tc>
          <w:tcPr>
            <w:tcW w:w="1083" w:type="dxa"/>
          </w:tcPr>
          <w:p w14:paraId="34D27AEF" w14:textId="77777777" w:rsidR="007E770E" w:rsidRPr="00192EDF" w:rsidRDefault="007E770E" w:rsidP="00BF4A14">
            <w:pPr>
              <w:pStyle w:val="TableRow"/>
              <w:jc w:val="center"/>
              <w:rPr>
                <w:rFonts w:cs="Arial"/>
                <w:sz w:val="18"/>
                <w:szCs w:val="18"/>
              </w:rPr>
            </w:pPr>
            <w:r>
              <w:rPr>
                <w:sz w:val="18"/>
              </w:rPr>
              <w:t>optional</w:t>
            </w:r>
          </w:p>
        </w:tc>
        <w:tc>
          <w:tcPr>
            <w:tcW w:w="1213" w:type="dxa"/>
          </w:tcPr>
          <w:p w14:paraId="09C2F8FF" w14:textId="77777777" w:rsidR="007E770E" w:rsidRPr="00192EDF" w:rsidRDefault="007E770E" w:rsidP="00BF4A14">
            <w:pPr>
              <w:pStyle w:val="TableRow"/>
              <w:jc w:val="center"/>
              <w:rPr>
                <w:rFonts w:cs="Arial"/>
                <w:sz w:val="18"/>
                <w:szCs w:val="18"/>
              </w:rPr>
            </w:pPr>
            <w:r>
              <w:rPr>
                <w:sz w:val="18"/>
              </w:rPr>
              <w:t>optional</w:t>
            </w:r>
          </w:p>
        </w:tc>
      </w:tr>
      <w:tr w:rsidR="008B35C8" w:rsidRPr="00A10D78" w14:paraId="60C5BFA6" w14:textId="77777777" w:rsidTr="007C0371">
        <w:trPr>
          <w:cantSplit/>
          <w:trHeight w:val="20"/>
          <w:jc w:val="center"/>
        </w:trPr>
        <w:tc>
          <w:tcPr>
            <w:tcW w:w="0" w:type="auto"/>
            <w:vMerge/>
          </w:tcPr>
          <w:p w14:paraId="2DD22BB6"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72E3A0FB" w14:textId="77777777" w:rsidR="008B35C8" w:rsidRPr="00192EDF" w:rsidRDefault="008B35C8" w:rsidP="00BF4A14">
            <w:pPr>
              <w:pStyle w:val="TableRow"/>
              <w:ind w:left="-144" w:right="-144"/>
              <w:rPr>
                <w:sz w:val="18"/>
              </w:rPr>
            </w:pPr>
            <w:r w:rsidRPr="00192EDF">
              <w:rPr>
                <w:sz w:val="18"/>
              </w:rPr>
              <w:t>1.2.840.10008.1.2.4.90</w:t>
            </w:r>
          </w:p>
        </w:tc>
        <w:tc>
          <w:tcPr>
            <w:tcW w:w="0" w:type="auto"/>
            <w:shd w:val="clear" w:color="auto" w:fill="auto"/>
          </w:tcPr>
          <w:p w14:paraId="21A3C269" w14:textId="77777777" w:rsidR="008B35C8" w:rsidRPr="00192EDF" w:rsidRDefault="008B35C8" w:rsidP="00BF4A14">
            <w:pPr>
              <w:pStyle w:val="TableRow"/>
              <w:rPr>
                <w:sz w:val="18"/>
              </w:rPr>
            </w:pPr>
            <w:r w:rsidRPr="00192EDF">
              <w:rPr>
                <w:rFonts w:cs="Arial"/>
                <w:sz w:val="18"/>
                <w:szCs w:val="18"/>
              </w:rPr>
              <w:t>JPEG 2000 Image Compression (Lossless Only)</w:t>
            </w:r>
          </w:p>
        </w:tc>
        <w:tc>
          <w:tcPr>
            <w:tcW w:w="0" w:type="auto"/>
          </w:tcPr>
          <w:p w14:paraId="2265E820" w14:textId="77777777" w:rsidR="008B35C8" w:rsidRDefault="008B35C8" w:rsidP="00BF4A14">
            <w:pPr>
              <w:pStyle w:val="TableRow"/>
              <w:jc w:val="center"/>
              <w:rPr>
                <w:sz w:val="18"/>
              </w:rPr>
            </w:pPr>
            <w:r>
              <w:rPr>
                <w:sz w:val="18"/>
              </w:rPr>
              <w:t>optional</w:t>
            </w:r>
          </w:p>
        </w:tc>
        <w:tc>
          <w:tcPr>
            <w:tcW w:w="1083" w:type="dxa"/>
          </w:tcPr>
          <w:p w14:paraId="3A86CD05" w14:textId="77777777" w:rsidR="008B35C8" w:rsidRPr="00192EDF" w:rsidRDefault="008B35C8" w:rsidP="00BF4A14">
            <w:pPr>
              <w:pStyle w:val="TableRow"/>
              <w:jc w:val="center"/>
              <w:rPr>
                <w:rFonts w:cs="Arial"/>
                <w:sz w:val="18"/>
                <w:szCs w:val="18"/>
              </w:rPr>
            </w:pPr>
            <w:r>
              <w:rPr>
                <w:sz w:val="18"/>
              </w:rPr>
              <w:t>optional</w:t>
            </w:r>
          </w:p>
        </w:tc>
        <w:tc>
          <w:tcPr>
            <w:tcW w:w="1213" w:type="dxa"/>
          </w:tcPr>
          <w:p w14:paraId="607417E6"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049715EF" w14:textId="77777777" w:rsidTr="007C0371">
        <w:trPr>
          <w:cantSplit/>
          <w:trHeight w:val="20"/>
          <w:jc w:val="center"/>
        </w:trPr>
        <w:tc>
          <w:tcPr>
            <w:tcW w:w="0" w:type="auto"/>
            <w:vMerge/>
          </w:tcPr>
          <w:p w14:paraId="1D562F21"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0E5AC714" w14:textId="77777777" w:rsidR="007E770E" w:rsidRPr="00192EDF" w:rsidRDefault="007E770E" w:rsidP="00BF4A14">
            <w:pPr>
              <w:pStyle w:val="TableRow"/>
              <w:ind w:left="-144" w:right="-144"/>
              <w:rPr>
                <w:sz w:val="18"/>
              </w:rPr>
            </w:pPr>
            <w:r w:rsidRPr="00192EDF">
              <w:rPr>
                <w:sz w:val="18"/>
              </w:rPr>
              <w:t>1.2.840.10008.1.2.4.</w:t>
            </w:r>
            <w:r w:rsidRPr="00192EDF">
              <w:rPr>
                <w:rFonts w:cs="Arial"/>
                <w:sz w:val="18"/>
                <w:szCs w:val="18"/>
              </w:rPr>
              <w:t>91</w:t>
            </w:r>
          </w:p>
        </w:tc>
        <w:tc>
          <w:tcPr>
            <w:tcW w:w="0" w:type="auto"/>
            <w:shd w:val="clear" w:color="auto" w:fill="auto"/>
          </w:tcPr>
          <w:p w14:paraId="4B9405AF" w14:textId="77777777" w:rsidR="007E770E" w:rsidRPr="00192EDF" w:rsidRDefault="007E770E" w:rsidP="00BF4A14">
            <w:pPr>
              <w:pStyle w:val="TableRow"/>
              <w:rPr>
                <w:sz w:val="18"/>
              </w:rPr>
            </w:pPr>
            <w:r w:rsidRPr="00192EDF">
              <w:rPr>
                <w:rFonts w:cs="Arial"/>
                <w:sz w:val="18"/>
                <w:szCs w:val="18"/>
              </w:rPr>
              <w:t>JPEG 2000 Image Compression</w:t>
            </w:r>
          </w:p>
        </w:tc>
        <w:tc>
          <w:tcPr>
            <w:tcW w:w="0" w:type="auto"/>
          </w:tcPr>
          <w:p w14:paraId="08AAE5FE" w14:textId="77777777" w:rsidR="007E770E" w:rsidRDefault="008B35C8" w:rsidP="00BF4A14">
            <w:pPr>
              <w:pStyle w:val="TableRow"/>
              <w:jc w:val="center"/>
              <w:rPr>
                <w:sz w:val="18"/>
              </w:rPr>
            </w:pPr>
            <w:r>
              <w:rPr>
                <w:sz w:val="18"/>
              </w:rPr>
              <w:t>optional</w:t>
            </w:r>
          </w:p>
        </w:tc>
        <w:tc>
          <w:tcPr>
            <w:tcW w:w="1083" w:type="dxa"/>
          </w:tcPr>
          <w:p w14:paraId="1F45E577" w14:textId="77777777" w:rsidR="007E770E" w:rsidRPr="00192EDF" w:rsidRDefault="007E770E" w:rsidP="00BF4A14">
            <w:pPr>
              <w:pStyle w:val="TableRow"/>
              <w:jc w:val="center"/>
              <w:rPr>
                <w:rFonts w:cs="Arial"/>
                <w:sz w:val="18"/>
                <w:szCs w:val="18"/>
              </w:rPr>
            </w:pPr>
            <w:r>
              <w:rPr>
                <w:sz w:val="18"/>
              </w:rPr>
              <w:t>optional</w:t>
            </w:r>
          </w:p>
        </w:tc>
        <w:tc>
          <w:tcPr>
            <w:tcW w:w="1213" w:type="dxa"/>
          </w:tcPr>
          <w:p w14:paraId="5780D5CE" w14:textId="77777777" w:rsidR="007E770E" w:rsidRPr="00192EDF" w:rsidRDefault="007E770E" w:rsidP="00BF4A14">
            <w:pPr>
              <w:pStyle w:val="TableRow"/>
              <w:jc w:val="center"/>
              <w:rPr>
                <w:rFonts w:cs="Arial"/>
                <w:sz w:val="18"/>
                <w:szCs w:val="18"/>
              </w:rPr>
            </w:pPr>
            <w:r>
              <w:rPr>
                <w:sz w:val="18"/>
              </w:rPr>
              <w:t>optional</w:t>
            </w:r>
          </w:p>
        </w:tc>
      </w:tr>
      <w:tr w:rsidR="008B35C8" w:rsidRPr="00A10D78" w14:paraId="444A85D9" w14:textId="77777777" w:rsidTr="007C0371">
        <w:trPr>
          <w:cantSplit/>
          <w:trHeight w:val="20"/>
          <w:jc w:val="center"/>
        </w:trPr>
        <w:tc>
          <w:tcPr>
            <w:tcW w:w="0" w:type="auto"/>
            <w:vMerge/>
          </w:tcPr>
          <w:p w14:paraId="333119FD"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7DBEC02B" w14:textId="77777777" w:rsidR="008B35C8" w:rsidRPr="00192EDF" w:rsidRDefault="008B35C8" w:rsidP="00BF4A14">
            <w:pPr>
              <w:pStyle w:val="TableRow"/>
              <w:ind w:left="-144" w:right="-144"/>
              <w:rPr>
                <w:sz w:val="18"/>
              </w:rPr>
            </w:pPr>
            <w:r w:rsidRPr="00192EDF">
              <w:rPr>
                <w:sz w:val="18"/>
              </w:rPr>
              <w:t>1.2.840.10008.1.2.4.92</w:t>
            </w:r>
          </w:p>
        </w:tc>
        <w:tc>
          <w:tcPr>
            <w:tcW w:w="0" w:type="auto"/>
            <w:shd w:val="clear" w:color="auto" w:fill="auto"/>
          </w:tcPr>
          <w:p w14:paraId="19DF39D8" w14:textId="77777777" w:rsidR="008B35C8" w:rsidRPr="00192EDF" w:rsidRDefault="008B35C8" w:rsidP="00BF4A14">
            <w:pPr>
              <w:pStyle w:val="TableRow"/>
              <w:rPr>
                <w:sz w:val="18"/>
              </w:rPr>
            </w:pPr>
            <w:r w:rsidRPr="00192EDF">
              <w:rPr>
                <w:rFonts w:cs="Arial"/>
                <w:sz w:val="18"/>
                <w:szCs w:val="18"/>
              </w:rPr>
              <w:t>JPEG 2000 Part 2 Multi-component Image Compression (Lossless Only)</w:t>
            </w:r>
          </w:p>
        </w:tc>
        <w:tc>
          <w:tcPr>
            <w:tcW w:w="0" w:type="auto"/>
          </w:tcPr>
          <w:p w14:paraId="23BACFA3" w14:textId="77777777" w:rsidR="008B35C8" w:rsidRDefault="008B35C8" w:rsidP="00BF4A14">
            <w:pPr>
              <w:pStyle w:val="TableRow"/>
              <w:jc w:val="center"/>
              <w:rPr>
                <w:sz w:val="18"/>
              </w:rPr>
            </w:pPr>
            <w:r>
              <w:rPr>
                <w:sz w:val="18"/>
              </w:rPr>
              <w:t>optional</w:t>
            </w:r>
          </w:p>
        </w:tc>
        <w:tc>
          <w:tcPr>
            <w:tcW w:w="1083" w:type="dxa"/>
          </w:tcPr>
          <w:p w14:paraId="50BC7495" w14:textId="77777777" w:rsidR="008B35C8" w:rsidRPr="00192EDF" w:rsidRDefault="008B35C8" w:rsidP="00BF4A14">
            <w:pPr>
              <w:pStyle w:val="TableRow"/>
              <w:jc w:val="center"/>
              <w:rPr>
                <w:rFonts w:cs="Arial"/>
                <w:sz w:val="18"/>
                <w:szCs w:val="18"/>
              </w:rPr>
            </w:pPr>
            <w:r>
              <w:rPr>
                <w:sz w:val="18"/>
              </w:rPr>
              <w:t>optional</w:t>
            </w:r>
          </w:p>
        </w:tc>
        <w:tc>
          <w:tcPr>
            <w:tcW w:w="1213" w:type="dxa"/>
          </w:tcPr>
          <w:p w14:paraId="68D16632"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3D4C9D8C" w14:textId="77777777" w:rsidTr="007C0371">
        <w:trPr>
          <w:cantSplit/>
          <w:trHeight w:val="20"/>
          <w:jc w:val="center"/>
        </w:trPr>
        <w:tc>
          <w:tcPr>
            <w:tcW w:w="0" w:type="auto"/>
            <w:vMerge/>
          </w:tcPr>
          <w:p w14:paraId="79FDAF12"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14322C32" w14:textId="77777777" w:rsidR="007E770E" w:rsidRPr="00192EDF" w:rsidRDefault="007E770E" w:rsidP="00BF4A14">
            <w:pPr>
              <w:pStyle w:val="TableRow"/>
              <w:ind w:left="-144" w:right="-144"/>
              <w:rPr>
                <w:sz w:val="18"/>
              </w:rPr>
            </w:pPr>
            <w:r w:rsidRPr="00192EDF">
              <w:rPr>
                <w:sz w:val="18"/>
              </w:rPr>
              <w:t>1.2.840.10008.1.2.4.93</w:t>
            </w:r>
          </w:p>
        </w:tc>
        <w:tc>
          <w:tcPr>
            <w:tcW w:w="0" w:type="auto"/>
            <w:shd w:val="clear" w:color="auto" w:fill="auto"/>
          </w:tcPr>
          <w:p w14:paraId="63D627F2" w14:textId="77777777" w:rsidR="007E770E" w:rsidRPr="00192EDF" w:rsidRDefault="007E770E" w:rsidP="00BF4A14">
            <w:pPr>
              <w:pStyle w:val="TableRow"/>
              <w:rPr>
                <w:sz w:val="18"/>
              </w:rPr>
            </w:pPr>
            <w:r w:rsidRPr="00192EDF">
              <w:rPr>
                <w:rFonts w:cs="Arial"/>
                <w:sz w:val="18"/>
                <w:szCs w:val="18"/>
              </w:rPr>
              <w:t>JPEG 2000 Part 2 Multi-component Image Compression</w:t>
            </w:r>
          </w:p>
        </w:tc>
        <w:tc>
          <w:tcPr>
            <w:tcW w:w="0" w:type="auto"/>
          </w:tcPr>
          <w:p w14:paraId="29C74815" w14:textId="77777777" w:rsidR="007E770E" w:rsidRDefault="008B35C8" w:rsidP="00BF4A14">
            <w:pPr>
              <w:pStyle w:val="TableRow"/>
              <w:jc w:val="center"/>
              <w:rPr>
                <w:sz w:val="18"/>
              </w:rPr>
            </w:pPr>
            <w:r>
              <w:rPr>
                <w:sz w:val="18"/>
              </w:rPr>
              <w:t>optional</w:t>
            </w:r>
          </w:p>
        </w:tc>
        <w:tc>
          <w:tcPr>
            <w:tcW w:w="1083" w:type="dxa"/>
          </w:tcPr>
          <w:p w14:paraId="5D2506F3" w14:textId="77777777" w:rsidR="007E770E" w:rsidRPr="00192EDF" w:rsidRDefault="007E770E" w:rsidP="00BF4A14">
            <w:pPr>
              <w:pStyle w:val="TableRow"/>
              <w:jc w:val="center"/>
              <w:rPr>
                <w:rFonts w:cs="Arial"/>
                <w:sz w:val="18"/>
                <w:szCs w:val="18"/>
              </w:rPr>
            </w:pPr>
            <w:r>
              <w:rPr>
                <w:sz w:val="18"/>
              </w:rPr>
              <w:t>optional</w:t>
            </w:r>
          </w:p>
        </w:tc>
        <w:tc>
          <w:tcPr>
            <w:tcW w:w="1213" w:type="dxa"/>
          </w:tcPr>
          <w:p w14:paraId="70887064" w14:textId="77777777" w:rsidR="007E770E" w:rsidRPr="00192EDF" w:rsidRDefault="007E770E" w:rsidP="00BF4A14">
            <w:pPr>
              <w:pStyle w:val="TableRow"/>
              <w:jc w:val="center"/>
              <w:rPr>
                <w:rFonts w:cs="Arial"/>
                <w:sz w:val="18"/>
                <w:szCs w:val="18"/>
              </w:rPr>
            </w:pPr>
            <w:r>
              <w:rPr>
                <w:sz w:val="18"/>
              </w:rPr>
              <w:t>optional</w:t>
            </w:r>
          </w:p>
        </w:tc>
      </w:tr>
      <w:tr w:rsidR="00873D14" w:rsidRPr="00A10D78" w14:paraId="50E09534" w14:textId="77777777" w:rsidTr="007C0371">
        <w:trPr>
          <w:cantSplit/>
          <w:trHeight w:val="20"/>
          <w:jc w:val="center"/>
        </w:trPr>
        <w:tc>
          <w:tcPr>
            <w:tcW w:w="0" w:type="auto"/>
            <w:vMerge w:val="restart"/>
          </w:tcPr>
          <w:p w14:paraId="3F44C905" w14:textId="77777777" w:rsidR="00873D14" w:rsidRDefault="00873D14" w:rsidP="00BF4A14">
            <w:pPr>
              <w:pStyle w:val="TableRow"/>
              <w:rPr>
                <w:rFonts w:cs="Arial"/>
                <w:sz w:val="18"/>
                <w:szCs w:val="18"/>
              </w:rPr>
            </w:pPr>
            <w:r w:rsidRPr="00192EDF">
              <w:rPr>
                <w:sz w:val="18"/>
              </w:rPr>
              <w:t>Multi-</w:t>
            </w:r>
          </w:p>
          <w:p w14:paraId="4CE09165" w14:textId="77777777" w:rsidR="00873D14" w:rsidRPr="00192EDF" w:rsidRDefault="00873D14" w:rsidP="00BF4A14">
            <w:pPr>
              <w:pStyle w:val="TableRow"/>
              <w:rPr>
                <w:sz w:val="18"/>
              </w:rPr>
            </w:pPr>
            <w:r w:rsidRPr="00192EDF">
              <w:rPr>
                <w:sz w:val="18"/>
              </w:rPr>
              <w:t>Frame Image</w:t>
            </w:r>
          </w:p>
        </w:tc>
        <w:tc>
          <w:tcPr>
            <w:tcW w:w="0" w:type="auto"/>
            <w:shd w:val="clear" w:color="auto" w:fill="auto"/>
            <w:tcMar>
              <w:top w:w="40" w:type="dxa"/>
              <w:left w:w="144" w:type="dxa"/>
              <w:bottom w:w="40" w:type="dxa"/>
              <w:right w:w="144" w:type="dxa"/>
            </w:tcMar>
          </w:tcPr>
          <w:p w14:paraId="5E369B98" w14:textId="77777777" w:rsidR="00873D14" w:rsidRPr="00192EDF" w:rsidRDefault="00873D14" w:rsidP="00BF4A14">
            <w:pPr>
              <w:pStyle w:val="TableRow"/>
              <w:ind w:left="-144" w:right="-144"/>
              <w:rPr>
                <w:sz w:val="18"/>
              </w:rPr>
            </w:pPr>
            <w:r w:rsidRPr="00192EDF">
              <w:rPr>
                <w:sz w:val="18"/>
              </w:rPr>
              <w:t>1.2.840.10008.1.2.1</w:t>
            </w:r>
          </w:p>
        </w:tc>
        <w:tc>
          <w:tcPr>
            <w:tcW w:w="0" w:type="auto"/>
            <w:shd w:val="clear" w:color="auto" w:fill="auto"/>
          </w:tcPr>
          <w:p w14:paraId="6FFBF021" w14:textId="77777777" w:rsidR="00873D14" w:rsidRPr="00192EDF" w:rsidRDefault="00873D14" w:rsidP="00BF4A14">
            <w:pPr>
              <w:pStyle w:val="TableRow"/>
              <w:rPr>
                <w:sz w:val="18"/>
              </w:rPr>
            </w:pPr>
            <w:r w:rsidRPr="00192EDF">
              <w:rPr>
                <w:rFonts w:cs="Arial"/>
                <w:sz w:val="18"/>
                <w:szCs w:val="18"/>
              </w:rPr>
              <w:t>Explicit VR Little Endian</w:t>
            </w:r>
          </w:p>
        </w:tc>
        <w:tc>
          <w:tcPr>
            <w:tcW w:w="0" w:type="auto"/>
          </w:tcPr>
          <w:p w14:paraId="2F3820FE" w14:textId="77777777" w:rsidR="00873D14" w:rsidRDefault="00873D14" w:rsidP="00BF4A14">
            <w:pPr>
              <w:pStyle w:val="TableRow"/>
              <w:jc w:val="center"/>
              <w:rPr>
                <w:rFonts w:cs="Arial"/>
                <w:sz w:val="18"/>
                <w:szCs w:val="18"/>
              </w:rPr>
            </w:pPr>
            <w:r>
              <w:rPr>
                <w:rFonts w:cs="Arial"/>
                <w:sz w:val="18"/>
                <w:szCs w:val="18"/>
              </w:rPr>
              <w:t>default</w:t>
            </w:r>
          </w:p>
        </w:tc>
        <w:tc>
          <w:tcPr>
            <w:tcW w:w="1083" w:type="dxa"/>
          </w:tcPr>
          <w:p w14:paraId="1756859F" w14:textId="77777777" w:rsidR="00873D14" w:rsidRPr="00192EDF" w:rsidRDefault="00873D14" w:rsidP="00BF4A14">
            <w:pPr>
              <w:pStyle w:val="TableRow"/>
              <w:jc w:val="center"/>
              <w:rPr>
                <w:rFonts w:cs="Arial"/>
                <w:sz w:val="18"/>
                <w:szCs w:val="18"/>
              </w:rPr>
            </w:pPr>
            <w:r>
              <w:rPr>
                <w:rFonts w:cs="Arial"/>
                <w:sz w:val="18"/>
                <w:szCs w:val="18"/>
              </w:rPr>
              <w:t>default</w:t>
            </w:r>
          </w:p>
        </w:tc>
        <w:tc>
          <w:tcPr>
            <w:tcW w:w="1213" w:type="dxa"/>
          </w:tcPr>
          <w:p w14:paraId="6D50D3F7" w14:textId="77777777" w:rsidR="00873D14" w:rsidRPr="00192EDF" w:rsidRDefault="00873D14" w:rsidP="00BF4A14">
            <w:pPr>
              <w:pStyle w:val="TableRow"/>
              <w:jc w:val="center"/>
              <w:rPr>
                <w:rFonts w:cs="Arial"/>
                <w:sz w:val="18"/>
                <w:szCs w:val="18"/>
              </w:rPr>
            </w:pPr>
            <w:r>
              <w:rPr>
                <w:rFonts w:cs="Arial"/>
                <w:sz w:val="18"/>
                <w:szCs w:val="18"/>
              </w:rPr>
              <w:t>default</w:t>
            </w:r>
          </w:p>
        </w:tc>
      </w:tr>
      <w:tr w:rsidR="008B35C8" w:rsidRPr="00A10D78" w14:paraId="063D20AC" w14:textId="77777777" w:rsidTr="007C0371">
        <w:trPr>
          <w:cantSplit/>
          <w:trHeight w:val="20"/>
          <w:jc w:val="center"/>
        </w:trPr>
        <w:tc>
          <w:tcPr>
            <w:tcW w:w="0" w:type="auto"/>
            <w:vMerge/>
          </w:tcPr>
          <w:p w14:paraId="52C8CA13"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7BFD211A" w14:textId="77777777" w:rsidR="008B35C8" w:rsidRPr="00192EDF" w:rsidRDefault="008B35C8" w:rsidP="00BF4A14">
            <w:pPr>
              <w:pStyle w:val="TableRow"/>
              <w:ind w:left="-144" w:right="-144"/>
              <w:rPr>
                <w:sz w:val="18"/>
              </w:rPr>
            </w:pPr>
            <w:r w:rsidRPr="00192EDF">
              <w:rPr>
                <w:sz w:val="18"/>
              </w:rPr>
              <w:t>1.2.840.10008.1.2.4.90</w:t>
            </w:r>
          </w:p>
        </w:tc>
        <w:tc>
          <w:tcPr>
            <w:tcW w:w="0" w:type="auto"/>
            <w:shd w:val="clear" w:color="auto" w:fill="auto"/>
          </w:tcPr>
          <w:p w14:paraId="38EBD95B" w14:textId="77777777" w:rsidR="008B35C8" w:rsidRPr="00192EDF" w:rsidRDefault="008B35C8" w:rsidP="00BF4A14">
            <w:pPr>
              <w:pStyle w:val="TableRow"/>
              <w:rPr>
                <w:sz w:val="18"/>
              </w:rPr>
            </w:pPr>
            <w:r w:rsidRPr="00192EDF">
              <w:rPr>
                <w:rFonts w:cs="Arial"/>
                <w:sz w:val="18"/>
                <w:szCs w:val="18"/>
              </w:rPr>
              <w:t>JPEG 2000 Image Compression (Lossless Only)</w:t>
            </w:r>
          </w:p>
        </w:tc>
        <w:tc>
          <w:tcPr>
            <w:tcW w:w="0" w:type="auto"/>
          </w:tcPr>
          <w:p w14:paraId="4AFE5C16" w14:textId="77777777" w:rsidR="008B35C8" w:rsidRDefault="008B35C8" w:rsidP="00BF4A14">
            <w:pPr>
              <w:pStyle w:val="TableRow"/>
              <w:jc w:val="center"/>
              <w:rPr>
                <w:sz w:val="18"/>
              </w:rPr>
            </w:pPr>
            <w:r>
              <w:rPr>
                <w:sz w:val="18"/>
              </w:rPr>
              <w:t>optional</w:t>
            </w:r>
          </w:p>
        </w:tc>
        <w:tc>
          <w:tcPr>
            <w:tcW w:w="1083" w:type="dxa"/>
          </w:tcPr>
          <w:p w14:paraId="1B1FA4A4" w14:textId="77777777" w:rsidR="008B35C8" w:rsidRPr="00192EDF" w:rsidRDefault="008B35C8" w:rsidP="00BF4A14">
            <w:pPr>
              <w:pStyle w:val="TableRow"/>
              <w:jc w:val="center"/>
              <w:rPr>
                <w:rFonts w:cs="Arial"/>
                <w:sz w:val="18"/>
                <w:szCs w:val="18"/>
              </w:rPr>
            </w:pPr>
            <w:r>
              <w:rPr>
                <w:sz w:val="18"/>
              </w:rPr>
              <w:t>optional</w:t>
            </w:r>
          </w:p>
        </w:tc>
        <w:tc>
          <w:tcPr>
            <w:tcW w:w="1213" w:type="dxa"/>
          </w:tcPr>
          <w:p w14:paraId="27FBE997"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71C92BBE" w14:textId="77777777" w:rsidTr="007C0371">
        <w:trPr>
          <w:cantSplit/>
          <w:trHeight w:val="20"/>
          <w:jc w:val="center"/>
        </w:trPr>
        <w:tc>
          <w:tcPr>
            <w:tcW w:w="0" w:type="auto"/>
            <w:vMerge/>
          </w:tcPr>
          <w:p w14:paraId="721B1FA7"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159A3A37" w14:textId="77777777" w:rsidR="007E770E" w:rsidRPr="00192EDF" w:rsidRDefault="007E770E" w:rsidP="00BF4A14">
            <w:pPr>
              <w:pStyle w:val="TableRow"/>
              <w:ind w:left="-144" w:right="-144"/>
              <w:rPr>
                <w:sz w:val="18"/>
              </w:rPr>
            </w:pPr>
            <w:r w:rsidRPr="00192EDF">
              <w:rPr>
                <w:sz w:val="18"/>
              </w:rPr>
              <w:t>1.2.840.10008.1.2.4.91</w:t>
            </w:r>
          </w:p>
        </w:tc>
        <w:tc>
          <w:tcPr>
            <w:tcW w:w="0" w:type="auto"/>
            <w:shd w:val="clear" w:color="auto" w:fill="auto"/>
          </w:tcPr>
          <w:p w14:paraId="58B7FCDD" w14:textId="77777777" w:rsidR="007E770E" w:rsidRPr="00192EDF" w:rsidRDefault="007E770E" w:rsidP="00BF4A14">
            <w:pPr>
              <w:pStyle w:val="TableRow"/>
              <w:rPr>
                <w:sz w:val="18"/>
              </w:rPr>
            </w:pPr>
            <w:r w:rsidRPr="00192EDF">
              <w:rPr>
                <w:rFonts w:cs="Arial"/>
                <w:sz w:val="18"/>
                <w:szCs w:val="18"/>
              </w:rPr>
              <w:t>JPEG 2000 Image Compression</w:t>
            </w:r>
          </w:p>
        </w:tc>
        <w:tc>
          <w:tcPr>
            <w:tcW w:w="0" w:type="auto"/>
          </w:tcPr>
          <w:p w14:paraId="256C7C8F" w14:textId="77777777" w:rsidR="007E770E" w:rsidRDefault="008B35C8" w:rsidP="00BF4A14">
            <w:pPr>
              <w:pStyle w:val="TableRow"/>
              <w:jc w:val="center"/>
              <w:rPr>
                <w:sz w:val="18"/>
              </w:rPr>
            </w:pPr>
            <w:r>
              <w:rPr>
                <w:sz w:val="18"/>
              </w:rPr>
              <w:t>optional</w:t>
            </w:r>
          </w:p>
        </w:tc>
        <w:tc>
          <w:tcPr>
            <w:tcW w:w="1083" w:type="dxa"/>
          </w:tcPr>
          <w:p w14:paraId="4DF33E5C" w14:textId="77777777" w:rsidR="007E770E" w:rsidRPr="00192EDF" w:rsidRDefault="007E770E" w:rsidP="00BF4A14">
            <w:pPr>
              <w:pStyle w:val="TableRow"/>
              <w:jc w:val="center"/>
              <w:rPr>
                <w:rFonts w:cs="Arial"/>
                <w:sz w:val="18"/>
                <w:szCs w:val="18"/>
              </w:rPr>
            </w:pPr>
            <w:r>
              <w:rPr>
                <w:sz w:val="18"/>
              </w:rPr>
              <w:t>optional</w:t>
            </w:r>
          </w:p>
        </w:tc>
        <w:tc>
          <w:tcPr>
            <w:tcW w:w="1213" w:type="dxa"/>
          </w:tcPr>
          <w:p w14:paraId="07AC230C" w14:textId="77777777" w:rsidR="007E770E" w:rsidRPr="00192EDF" w:rsidRDefault="007E770E" w:rsidP="00BF4A14">
            <w:pPr>
              <w:pStyle w:val="TableRow"/>
              <w:jc w:val="center"/>
              <w:rPr>
                <w:rFonts w:cs="Arial"/>
                <w:sz w:val="18"/>
                <w:szCs w:val="18"/>
              </w:rPr>
            </w:pPr>
            <w:r>
              <w:rPr>
                <w:sz w:val="18"/>
              </w:rPr>
              <w:t>optional</w:t>
            </w:r>
          </w:p>
        </w:tc>
      </w:tr>
      <w:tr w:rsidR="008B35C8" w:rsidRPr="00A10D78" w14:paraId="241A4428" w14:textId="77777777" w:rsidTr="007C0371">
        <w:trPr>
          <w:cantSplit/>
          <w:trHeight w:val="20"/>
          <w:jc w:val="center"/>
        </w:trPr>
        <w:tc>
          <w:tcPr>
            <w:tcW w:w="0" w:type="auto"/>
            <w:vMerge/>
          </w:tcPr>
          <w:p w14:paraId="4DA0148E"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1141613B" w14:textId="77777777" w:rsidR="008B35C8" w:rsidRPr="00192EDF" w:rsidRDefault="008B35C8" w:rsidP="00BF4A14">
            <w:pPr>
              <w:pStyle w:val="TableRow"/>
              <w:ind w:left="-144" w:right="-144"/>
              <w:rPr>
                <w:sz w:val="18"/>
              </w:rPr>
            </w:pPr>
            <w:r w:rsidRPr="00192EDF">
              <w:rPr>
                <w:sz w:val="18"/>
              </w:rPr>
              <w:t>1.2.840.10008.1.2.4.92</w:t>
            </w:r>
          </w:p>
        </w:tc>
        <w:tc>
          <w:tcPr>
            <w:tcW w:w="0" w:type="auto"/>
            <w:shd w:val="clear" w:color="auto" w:fill="auto"/>
          </w:tcPr>
          <w:p w14:paraId="143BDF84" w14:textId="77777777" w:rsidR="008B35C8" w:rsidRPr="00192EDF" w:rsidRDefault="008B35C8" w:rsidP="00BF4A14">
            <w:pPr>
              <w:pStyle w:val="TableRow"/>
              <w:rPr>
                <w:rFonts w:cs="Arial"/>
                <w:sz w:val="18"/>
                <w:szCs w:val="18"/>
              </w:rPr>
            </w:pPr>
            <w:r w:rsidRPr="00192EDF">
              <w:rPr>
                <w:rFonts w:cs="Arial"/>
                <w:sz w:val="18"/>
                <w:szCs w:val="18"/>
              </w:rPr>
              <w:t>JPEG 2000 Part 2 Multi-component Image Compression (Lossless Only)</w:t>
            </w:r>
          </w:p>
        </w:tc>
        <w:tc>
          <w:tcPr>
            <w:tcW w:w="0" w:type="auto"/>
          </w:tcPr>
          <w:p w14:paraId="57FA7E94" w14:textId="77777777" w:rsidR="008B35C8" w:rsidRDefault="008B35C8" w:rsidP="00BF4A14">
            <w:pPr>
              <w:pStyle w:val="TableRow"/>
              <w:jc w:val="center"/>
              <w:rPr>
                <w:sz w:val="18"/>
              </w:rPr>
            </w:pPr>
            <w:r>
              <w:rPr>
                <w:sz w:val="18"/>
              </w:rPr>
              <w:t>optional</w:t>
            </w:r>
          </w:p>
        </w:tc>
        <w:tc>
          <w:tcPr>
            <w:tcW w:w="1083" w:type="dxa"/>
          </w:tcPr>
          <w:p w14:paraId="3FD6D360" w14:textId="77777777" w:rsidR="008B35C8" w:rsidRDefault="008B35C8" w:rsidP="00BF4A14">
            <w:pPr>
              <w:pStyle w:val="TableRow"/>
              <w:jc w:val="center"/>
              <w:rPr>
                <w:sz w:val="18"/>
              </w:rPr>
            </w:pPr>
            <w:r>
              <w:rPr>
                <w:sz w:val="18"/>
              </w:rPr>
              <w:t>optional</w:t>
            </w:r>
          </w:p>
        </w:tc>
        <w:tc>
          <w:tcPr>
            <w:tcW w:w="1213" w:type="dxa"/>
          </w:tcPr>
          <w:p w14:paraId="2F77DB06" w14:textId="77777777" w:rsidR="008B35C8" w:rsidRDefault="008B35C8" w:rsidP="00BF4A14">
            <w:pPr>
              <w:pStyle w:val="TableRow"/>
              <w:jc w:val="center"/>
              <w:rPr>
                <w:sz w:val="18"/>
              </w:rPr>
            </w:pPr>
            <w:r>
              <w:rPr>
                <w:sz w:val="18"/>
              </w:rPr>
              <w:t>optional</w:t>
            </w:r>
          </w:p>
        </w:tc>
      </w:tr>
      <w:tr w:rsidR="007E770E" w:rsidRPr="00A10D78" w14:paraId="3A1A41F7" w14:textId="77777777" w:rsidTr="007C0371">
        <w:trPr>
          <w:cantSplit/>
          <w:trHeight w:val="20"/>
          <w:jc w:val="center"/>
        </w:trPr>
        <w:tc>
          <w:tcPr>
            <w:tcW w:w="0" w:type="auto"/>
            <w:vMerge/>
          </w:tcPr>
          <w:p w14:paraId="1EB5773E"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32AC4EA8" w14:textId="77777777" w:rsidR="007E770E" w:rsidRPr="00192EDF" w:rsidRDefault="007E770E" w:rsidP="00BF4A14">
            <w:pPr>
              <w:pStyle w:val="TableRow"/>
              <w:ind w:left="-144" w:right="-144"/>
              <w:rPr>
                <w:sz w:val="18"/>
              </w:rPr>
            </w:pPr>
            <w:r w:rsidRPr="00192EDF">
              <w:rPr>
                <w:sz w:val="18"/>
              </w:rPr>
              <w:t>1.2.840.10008.1.2.4.93</w:t>
            </w:r>
          </w:p>
        </w:tc>
        <w:tc>
          <w:tcPr>
            <w:tcW w:w="0" w:type="auto"/>
            <w:shd w:val="clear" w:color="auto" w:fill="auto"/>
          </w:tcPr>
          <w:p w14:paraId="1752414D" w14:textId="77777777" w:rsidR="007E770E" w:rsidRPr="00192EDF" w:rsidRDefault="007E770E" w:rsidP="00BF4A14">
            <w:pPr>
              <w:pStyle w:val="TableRow"/>
              <w:rPr>
                <w:sz w:val="18"/>
              </w:rPr>
            </w:pPr>
            <w:r w:rsidRPr="00192EDF">
              <w:rPr>
                <w:rFonts w:cs="Arial"/>
                <w:sz w:val="18"/>
                <w:szCs w:val="18"/>
              </w:rPr>
              <w:t>JPEG 2000 Part 2 Multi-component Image Compression</w:t>
            </w:r>
          </w:p>
        </w:tc>
        <w:tc>
          <w:tcPr>
            <w:tcW w:w="0" w:type="auto"/>
          </w:tcPr>
          <w:p w14:paraId="499FD846" w14:textId="77777777" w:rsidR="007E770E" w:rsidRDefault="008B35C8" w:rsidP="00BF4A14">
            <w:pPr>
              <w:pStyle w:val="TableRow"/>
              <w:jc w:val="center"/>
              <w:rPr>
                <w:sz w:val="18"/>
              </w:rPr>
            </w:pPr>
            <w:r>
              <w:rPr>
                <w:sz w:val="18"/>
              </w:rPr>
              <w:t>optional</w:t>
            </w:r>
          </w:p>
        </w:tc>
        <w:tc>
          <w:tcPr>
            <w:tcW w:w="1083" w:type="dxa"/>
          </w:tcPr>
          <w:p w14:paraId="1438E334" w14:textId="77777777" w:rsidR="007E770E" w:rsidRPr="00192EDF" w:rsidRDefault="007E770E" w:rsidP="00BF4A14">
            <w:pPr>
              <w:pStyle w:val="TableRow"/>
              <w:jc w:val="center"/>
              <w:rPr>
                <w:rFonts w:cs="Arial"/>
                <w:sz w:val="18"/>
                <w:szCs w:val="18"/>
              </w:rPr>
            </w:pPr>
            <w:r>
              <w:rPr>
                <w:sz w:val="18"/>
              </w:rPr>
              <w:t>optional</w:t>
            </w:r>
          </w:p>
        </w:tc>
        <w:tc>
          <w:tcPr>
            <w:tcW w:w="1213" w:type="dxa"/>
          </w:tcPr>
          <w:p w14:paraId="6570F956" w14:textId="77777777" w:rsidR="007E770E" w:rsidRPr="00192EDF" w:rsidRDefault="007E770E" w:rsidP="00BF4A14">
            <w:pPr>
              <w:pStyle w:val="TableRow"/>
              <w:jc w:val="center"/>
              <w:rPr>
                <w:rFonts w:cs="Arial"/>
                <w:sz w:val="18"/>
                <w:szCs w:val="18"/>
              </w:rPr>
            </w:pPr>
            <w:r>
              <w:rPr>
                <w:sz w:val="18"/>
              </w:rPr>
              <w:t>optional</w:t>
            </w:r>
          </w:p>
        </w:tc>
      </w:tr>
      <w:tr w:rsidR="00873D14" w:rsidRPr="00A10D78" w14:paraId="324C61B8" w14:textId="77777777" w:rsidTr="007C0371">
        <w:trPr>
          <w:cantSplit/>
          <w:trHeight w:val="20"/>
          <w:jc w:val="center"/>
        </w:trPr>
        <w:tc>
          <w:tcPr>
            <w:tcW w:w="0" w:type="auto"/>
            <w:vMerge w:val="restart"/>
          </w:tcPr>
          <w:p w14:paraId="1C6185E3" w14:textId="77777777" w:rsidR="00873D14" w:rsidRPr="00192EDF" w:rsidRDefault="00873D14" w:rsidP="00BF4A14">
            <w:pPr>
              <w:pStyle w:val="TableRow"/>
              <w:jc w:val="both"/>
              <w:rPr>
                <w:sz w:val="18"/>
              </w:rPr>
            </w:pPr>
            <w:r w:rsidRPr="00192EDF">
              <w:rPr>
                <w:sz w:val="18"/>
              </w:rPr>
              <w:t>Video</w:t>
            </w:r>
          </w:p>
        </w:tc>
        <w:tc>
          <w:tcPr>
            <w:tcW w:w="0" w:type="auto"/>
            <w:shd w:val="clear" w:color="auto" w:fill="auto"/>
            <w:tcMar>
              <w:top w:w="40" w:type="dxa"/>
              <w:left w:w="144" w:type="dxa"/>
              <w:bottom w:w="40" w:type="dxa"/>
              <w:right w:w="144" w:type="dxa"/>
            </w:tcMar>
          </w:tcPr>
          <w:p w14:paraId="645A112E" w14:textId="77777777" w:rsidR="00873D14" w:rsidRPr="00192EDF" w:rsidRDefault="00873D14" w:rsidP="00BF4A14">
            <w:pPr>
              <w:pStyle w:val="TableRow"/>
              <w:ind w:left="-144" w:right="-144"/>
              <w:rPr>
                <w:sz w:val="18"/>
              </w:rPr>
            </w:pPr>
            <w:r w:rsidRPr="00192EDF">
              <w:rPr>
                <w:sz w:val="18"/>
              </w:rPr>
              <w:t>1.2.840.10008.1.2.1</w:t>
            </w:r>
          </w:p>
        </w:tc>
        <w:tc>
          <w:tcPr>
            <w:tcW w:w="0" w:type="auto"/>
            <w:shd w:val="clear" w:color="auto" w:fill="auto"/>
          </w:tcPr>
          <w:p w14:paraId="6E5208FF" w14:textId="77777777" w:rsidR="00873D14" w:rsidRPr="00192EDF" w:rsidRDefault="00873D14" w:rsidP="00BF4A14">
            <w:pPr>
              <w:pStyle w:val="TableRow"/>
              <w:rPr>
                <w:sz w:val="18"/>
              </w:rPr>
            </w:pPr>
            <w:r w:rsidRPr="00192EDF">
              <w:rPr>
                <w:rFonts w:cs="Arial"/>
                <w:sz w:val="18"/>
                <w:szCs w:val="18"/>
              </w:rPr>
              <w:t>Explicit VR Little Endian</w:t>
            </w:r>
          </w:p>
        </w:tc>
        <w:tc>
          <w:tcPr>
            <w:tcW w:w="0" w:type="auto"/>
          </w:tcPr>
          <w:p w14:paraId="5C2FFF11" w14:textId="77777777" w:rsidR="00873D14" w:rsidRDefault="00873D14" w:rsidP="00BF4A14">
            <w:pPr>
              <w:pStyle w:val="TableRow"/>
              <w:jc w:val="center"/>
              <w:rPr>
                <w:rFonts w:cs="Arial"/>
                <w:sz w:val="18"/>
                <w:szCs w:val="18"/>
              </w:rPr>
            </w:pPr>
            <w:r>
              <w:rPr>
                <w:rFonts w:cs="Arial"/>
                <w:sz w:val="18"/>
                <w:szCs w:val="18"/>
              </w:rPr>
              <w:t>default</w:t>
            </w:r>
          </w:p>
        </w:tc>
        <w:tc>
          <w:tcPr>
            <w:tcW w:w="1083" w:type="dxa"/>
          </w:tcPr>
          <w:p w14:paraId="385926B0" w14:textId="77777777" w:rsidR="00873D14" w:rsidRPr="00192EDF" w:rsidRDefault="00873D14" w:rsidP="00BF4A14">
            <w:pPr>
              <w:pStyle w:val="TableRow"/>
              <w:jc w:val="center"/>
              <w:rPr>
                <w:rFonts w:cs="Arial"/>
                <w:sz w:val="18"/>
                <w:szCs w:val="18"/>
              </w:rPr>
            </w:pPr>
            <w:r>
              <w:rPr>
                <w:rFonts w:cs="Arial"/>
                <w:sz w:val="18"/>
                <w:szCs w:val="18"/>
              </w:rPr>
              <w:t>default</w:t>
            </w:r>
          </w:p>
        </w:tc>
        <w:tc>
          <w:tcPr>
            <w:tcW w:w="1213" w:type="dxa"/>
          </w:tcPr>
          <w:p w14:paraId="4F2DFCE9" w14:textId="77777777" w:rsidR="00873D14" w:rsidRPr="00192EDF" w:rsidRDefault="00873D14" w:rsidP="00BF4A14">
            <w:pPr>
              <w:pStyle w:val="TableRow"/>
              <w:jc w:val="center"/>
              <w:rPr>
                <w:rFonts w:cs="Arial"/>
                <w:sz w:val="18"/>
                <w:szCs w:val="18"/>
              </w:rPr>
            </w:pPr>
            <w:r>
              <w:rPr>
                <w:rFonts w:cs="Arial"/>
                <w:sz w:val="18"/>
                <w:szCs w:val="18"/>
              </w:rPr>
              <w:t>default</w:t>
            </w:r>
          </w:p>
        </w:tc>
      </w:tr>
      <w:tr w:rsidR="007E770E" w:rsidRPr="00A10D78" w14:paraId="111E67E5" w14:textId="77777777" w:rsidTr="007C0371">
        <w:trPr>
          <w:cantSplit/>
          <w:trHeight w:val="20"/>
          <w:jc w:val="center"/>
        </w:trPr>
        <w:tc>
          <w:tcPr>
            <w:tcW w:w="0" w:type="auto"/>
            <w:vMerge/>
          </w:tcPr>
          <w:p w14:paraId="374D98FA" w14:textId="77777777" w:rsidR="007E770E" w:rsidRPr="00192EDF" w:rsidRDefault="007E770E" w:rsidP="00BF4A14">
            <w:pPr>
              <w:pStyle w:val="TableRow"/>
              <w:jc w:val="both"/>
              <w:rPr>
                <w:sz w:val="18"/>
              </w:rPr>
            </w:pPr>
          </w:p>
        </w:tc>
        <w:tc>
          <w:tcPr>
            <w:tcW w:w="0" w:type="auto"/>
            <w:shd w:val="clear" w:color="auto" w:fill="auto"/>
            <w:tcMar>
              <w:top w:w="40" w:type="dxa"/>
              <w:left w:w="144" w:type="dxa"/>
              <w:bottom w:w="40" w:type="dxa"/>
              <w:right w:w="144" w:type="dxa"/>
            </w:tcMar>
          </w:tcPr>
          <w:p w14:paraId="36F26D16" w14:textId="77777777" w:rsidR="007E770E" w:rsidRPr="00192EDF" w:rsidRDefault="007E770E" w:rsidP="00BF4A14">
            <w:pPr>
              <w:pStyle w:val="TableRow"/>
              <w:ind w:left="-144" w:right="-144"/>
              <w:rPr>
                <w:sz w:val="18"/>
              </w:rPr>
            </w:pPr>
            <w:r w:rsidRPr="00192EDF">
              <w:rPr>
                <w:sz w:val="18"/>
              </w:rPr>
              <w:t>1.2.840.10008.1.2.4.100</w:t>
            </w:r>
          </w:p>
        </w:tc>
        <w:tc>
          <w:tcPr>
            <w:tcW w:w="0" w:type="auto"/>
            <w:shd w:val="clear" w:color="auto" w:fill="auto"/>
          </w:tcPr>
          <w:p w14:paraId="0D4FBCA9" w14:textId="77777777" w:rsidR="007E770E" w:rsidRPr="00192EDF" w:rsidRDefault="007E770E" w:rsidP="00BF4A14">
            <w:pPr>
              <w:pStyle w:val="TableRow"/>
              <w:tabs>
                <w:tab w:val="left" w:pos="756"/>
              </w:tabs>
              <w:rPr>
                <w:sz w:val="18"/>
              </w:rPr>
            </w:pPr>
            <w:r w:rsidRPr="00695063">
              <w:rPr>
                <w:rFonts w:cs="Arial"/>
                <w:sz w:val="18"/>
                <w:szCs w:val="18"/>
              </w:rPr>
              <w:t>MPEG2 Main Profile @ Main Level</w:t>
            </w:r>
          </w:p>
        </w:tc>
        <w:tc>
          <w:tcPr>
            <w:tcW w:w="0" w:type="auto"/>
          </w:tcPr>
          <w:p w14:paraId="470566CD" w14:textId="77777777" w:rsidR="007E770E" w:rsidRDefault="008B35C8" w:rsidP="00BF4A14">
            <w:pPr>
              <w:pStyle w:val="TableRow"/>
              <w:tabs>
                <w:tab w:val="left" w:pos="756"/>
              </w:tabs>
              <w:jc w:val="center"/>
              <w:rPr>
                <w:sz w:val="18"/>
              </w:rPr>
            </w:pPr>
            <w:r>
              <w:rPr>
                <w:sz w:val="18"/>
              </w:rPr>
              <w:t>optional</w:t>
            </w:r>
          </w:p>
        </w:tc>
        <w:tc>
          <w:tcPr>
            <w:tcW w:w="1083" w:type="dxa"/>
          </w:tcPr>
          <w:p w14:paraId="3545A449" w14:textId="77777777" w:rsidR="007E770E" w:rsidRPr="00695063" w:rsidRDefault="007E770E" w:rsidP="00BF4A14">
            <w:pPr>
              <w:pStyle w:val="TableRow"/>
              <w:tabs>
                <w:tab w:val="left" w:pos="756"/>
              </w:tabs>
              <w:jc w:val="center"/>
              <w:rPr>
                <w:rFonts w:cs="Arial"/>
                <w:sz w:val="18"/>
                <w:szCs w:val="18"/>
              </w:rPr>
            </w:pPr>
            <w:r>
              <w:rPr>
                <w:sz w:val="18"/>
              </w:rPr>
              <w:t>optional</w:t>
            </w:r>
          </w:p>
        </w:tc>
        <w:tc>
          <w:tcPr>
            <w:tcW w:w="1213" w:type="dxa"/>
          </w:tcPr>
          <w:p w14:paraId="4BBC47E1" w14:textId="77777777" w:rsidR="007E770E" w:rsidRPr="00695063" w:rsidRDefault="007E770E" w:rsidP="00BF4A14">
            <w:pPr>
              <w:pStyle w:val="TableRow"/>
              <w:tabs>
                <w:tab w:val="left" w:pos="756"/>
              </w:tabs>
              <w:jc w:val="center"/>
              <w:rPr>
                <w:rFonts w:cs="Arial"/>
                <w:sz w:val="18"/>
                <w:szCs w:val="18"/>
              </w:rPr>
            </w:pPr>
            <w:r>
              <w:rPr>
                <w:sz w:val="18"/>
              </w:rPr>
              <w:t>optional</w:t>
            </w:r>
          </w:p>
        </w:tc>
      </w:tr>
      <w:tr w:rsidR="008B35C8" w:rsidRPr="00A10D78" w14:paraId="644150CE" w14:textId="77777777" w:rsidTr="007C0371">
        <w:trPr>
          <w:cantSplit/>
          <w:trHeight w:val="20"/>
          <w:jc w:val="center"/>
        </w:trPr>
        <w:tc>
          <w:tcPr>
            <w:tcW w:w="0" w:type="auto"/>
            <w:vMerge/>
          </w:tcPr>
          <w:p w14:paraId="568477E9"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32F8F691" w14:textId="77777777" w:rsidR="008B35C8" w:rsidRPr="00192EDF" w:rsidRDefault="008B35C8" w:rsidP="00BF4A14">
            <w:pPr>
              <w:pStyle w:val="TableRow"/>
              <w:ind w:left="-144" w:right="-144"/>
              <w:rPr>
                <w:sz w:val="18"/>
              </w:rPr>
            </w:pPr>
            <w:r w:rsidRPr="00192EDF">
              <w:rPr>
                <w:sz w:val="18"/>
              </w:rPr>
              <w:t>1.2.840.10008.1.2.4.101</w:t>
            </w:r>
          </w:p>
        </w:tc>
        <w:tc>
          <w:tcPr>
            <w:tcW w:w="0" w:type="auto"/>
            <w:shd w:val="clear" w:color="auto" w:fill="auto"/>
          </w:tcPr>
          <w:p w14:paraId="1417F91D" w14:textId="77777777" w:rsidR="008B35C8" w:rsidRPr="00192EDF" w:rsidRDefault="008B35C8" w:rsidP="00BF4A14">
            <w:pPr>
              <w:pStyle w:val="TableRow"/>
              <w:rPr>
                <w:sz w:val="18"/>
              </w:rPr>
            </w:pPr>
            <w:r w:rsidRPr="00050A09">
              <w:rPr>
                <w:rFonts w:cs="Arial"/>
                <w:sz w:val="18"/>
                <w:szCs w:val="18"/>
              </w:rPr>
              <w:t>MPEG2 Main Profile @ High Level</w:t>
            </w:r>
          </w:p>
        </w:tc>
        <w:tc>
          <w:tcPr>
            <w:tcW w:w="0" w:type="auto"/>
          </w:tcPr>
          <w:p w14:paraId="76BC783E" w14:textId="77777777" w:rsidR="008B35C8" w:rsidRDefault="008B35C8" w:rsidP="00BF4A14">
            <w:pPr>
              <w:pStyle w:val="TableRow"/>
              <w:jc w:val="center"/>
              <w:rPr>
                <w:sz w:val="18"/>
              </w:rPr>
            </w:pPr>
            <w:r>
              <w:rPr>
                <w:sz w:val="18"/>
              </w:rPr>
              <w:t>optional</w:t>
            </w:r>
          </w:p>
        </w:tc>
        <w:tc>
          <w:tcPr>
            <w:tcW w:w="1083" w:type="dxa"/>
          </w:tcPr>
          <w:p w14:paraId="375DD0E5" w14:textId="77777777" w:rsidR="008B35C8" w:rsidRPr="00050A09" w:rsidRDefault="008B35C8" w:rsidP="00BF4A14">
            <w:pPr>
              <w:pStyle w:val="TableRow"/>
              <w:jc w:val="center"/>
              <w:rPr>
                <w:rFonts w:cs="Arial"/>
                <w:sz w:val="18"/>
                <w:szCs w:val="18"/>
              </w:rPr>
            </w:pPr>
            <w:r>
              <w:rPr>
                <w:sz w:val="18"/>
              </w:rPr>
              <w:t>optional</w:t>
            </w:r>
          </w:p>
        </w:tc>
        <w:tc>
          <w:tcPr>
            <w:tcW w:w="1213" w:type="dxa"/>
          </w:tcPr>
          <w:p w14:paraId="2523AA19" w14:textId="77777777" w:rsidR="008B35C8" w:rsidRPr="00050A09" w:rsidRDefault="008B35C8" w:rsidP="00BF4A14">
            <w:pPr>
              <w:pStyle w:val="TableRow"/>
              <w:jc w:val="center"/>
              <w:rPr>
                <w:rFonts w:cs="Arial"/>
                <w:sz w:val="18"/>
                <w:szCs w:val="18"/>
              </w:rPr>
            </w:pPr>
            <w:r>
              <w:rPr>
                <w:sz w:val="18"/>
              </w:rPr>
              <w:t>optional</w:t>
            </w:r>
          </w:p>
        </w:tc>
      </w:tr>
      <w:tr w:rsidR="008B35C8" w:rsidRPr="00A10D78" w14:paraId="6B174625" w14:textId="77777777" w:rsidTr="007C0371">
        <w:trPr>
          <w:cantSplit/>
          <w:trHeight w:val="20"/>
          <w:jc w:val="center"/>
        </w:trPr>
        <w:tc>
          <w:tcPr>
            <w:tcW w:w="0" w:type="auto"/>
            <w:vMerge/>
          </w:tcPr>
          <w:p w14:paraId="38C5D2DE"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
          <w:p w14:paraId="183754EF" w14:textId="77777777" w:rsidR="008B35C8" w:rsidRPr="00192EDF" w:rsidRDefault="008B35C8" w:rsidP="00BF4A14">
            <w:pPr>
              <w:pStyle w:val="TableRow"/>
              <w:ind w:left="-144" w:right="-144"/>
              <w:rPr>
                <w:sz w:val="18"/>
              </w:rPr>
            </w:pPr>
            <w:r w:rsidRPr="00192EDF">
              <w:rPr>
                <w:sz w:val="18"/>
              </w:rPr>
              <w:t>1.2.840.10008.1.2.4.102</w:t>
            </w:r>
          </w:p>
        </w:tc>
        <w:tc>
          <w:tcPr>
            <w:tcW w:w="0" w:type="auto"/>
            <w:shd w:val="clear" w:color="auto" w:fill="auto"/>
          </w:tcPr>
          <w:p w14:paraId="1DC216D7" w14:textId="77777777" w:rsidR="008B35C8" w:rsidRPr="00192EDF" w:rsidRDefault="008B35C8" w:rsidP="00BF4A14">
            <w:pPr>
              <w:pStyle w:val="TableRow"/>
              <w:rPr>
                <w:sz w:val="18"/>
              </w:rPr>
            </w:pPr>
            <w:r w:rsidRPr="00050A09">
              <w:rPr>
                <w:rFonts w:cs="Arial"/>
                <w:sz w:val="18"/>
                <w:szCs w:val="18"/>
              </w:rPr>
              <w:t>MPEG-4 AVC/H.264 High Profile / Level 4.1</w:t>
            </w:r>
          </w:p>
        </w:tc>
        <w:tc>
          <w:tcPr>
            <w:tcW w:w="0" w:type="auto"/>
          </w:tcPr>
          <w:p w14:paraId="39F2EA8E" w14:textId="77777777" w:rsidR="008B35C8" w:rsidRDefault="008B35C8" w:rsidP="00BF4A14">
            <w:pPr>
              <w:pStyle w:val="TableRow"/>
              <w:jc w:val="center"/>
              <w:rPr>
                <w:sz w:val="18"/>
              </w:rPr>
            </w:pPr>
            <w:r>
              <w:rPr>
                <w:sz w:val="18"/>
              </w:rPr>
              <w:t>optional</w:t>
            </w:r>
          </w:p>
        </w:tc>
        <w:tc>
          <w:tcPr>
            <w:tcW w:w="1083" w:type="dxa"/>
          </w:tcPr>
          <w:p w14:paraId="371D291F" w14:textId="77777777" w:rsidR="008B35C8" w:rsidRPr="00050A09" w:rsidRDefault="008B35C8" w:rsidP="00BF4A14">
            <w:pPr>
              <w:pStyle w:val="TableRow"/>
              <w:jc w:val="center"/>
              <w:rPr>
                <w:rFonts w:cs="Arial"/>
                <w:sz w:val="18"/>
                <w:szCs w:val="18"/>
              </w:rPr>
            </w:pPr>
            <w:r>
              <w:rPr>
                <w:sz w:val="18"/>
              </w:rPr>
              <w:t>optional</w:t>
            </w:r>
          </w:p>
        </w:tc>
        <w:tc>
          <w:tcPr>
            <w:tcW w:w="1213" w:type="dxa"/>
          </w:tcPr>
          <w:p w14:paraId="74BF5470" w14:textId="77777777" w:rsidR="008B35C8" w:rsidRPr="00050A09" w:rsidRDefault="008B35C8" w:rsidP="00BF4A14">
            <w:pPr>
              <w:pStyle w:val="TableRow"/>
              <w:jc w:val="center"/>
              <w:rPr>
                <w:rFonts w:cs="Arial"/>
                <w:sz w:val="18"/>
                <w:szCs w:val="18"/>
              </w:rPr>
            </w:pPr>
            <w:r>
              <w:rPr>
                <w:sz w:val="18"/>
              </w:rPr>
              <w:t>optional</w:t>
            </w:r>
          </w:p>
        </w:tc>
      </w:tr>
      <w:tr w:rsidR="007E770E" w:rsidRPr="00A10D78" w14:paraId="302FC755" w14:textId="77777777" w:rsidTr="007C0371">
        <w:trPr>
          <w:cantSplit/>
          <w:trHeight w:val="20"/>
          <w:jc w:val="center"/>
        </w:trPr>
        <w:tc>
          <w:tcPr>
            <w:tcW w:w="0" w:type="auto"/>
            <w:vMerge/>
          </w:tcPr>
          <w:p w14:paraId="76EAE436"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2C41E5AD" w14:textId="77777777" w:rsidR="007E770E" w:rsidRPr="00192EDF" w:rsidRDefault="007E770E" w:rsidP="00BF4A14">
            <w:pPr>
              <w:pStyle w:val="TableRow"/>
              <w:ind w:left="-144" w:right="-144"/>
              <w:rPr>
                <w:sz w:val="18"/>
              </w:rPr>
            </w:pPr>
            <w:r w:rsidRPr="00192EDF">
              <w:rPr>
                <w:sz w:val="18"/>
              </w:rPr>
              <w:t>1.2.840.10008.1.2.4.103</w:t>
            </w:r>
          </w:p>
        </w:tc>
        <w:tc>
          <w:tcPr>
            <w:tcW w:w="0" w:type="auto"/>
            <w:shd w:val="clear" w:color="auto" w:fill="auto"/>
          </w:tcPr>
          <w:p w14:paraId="7714F3A3" w14:textId="77777777" w:rsidR="007E770E" w:rsidRPr="00192EDF" w:rsidRDefault="007E770E" w:rsidP="00BF4A14">
            <w:pPr>
              <w:pStyle w:val="TableRow"/>
              <w:rPr>
                <w:sz w:val="18"/>
              </w:rPr>
            </w:pPr>
            <w:r w:rsidRPr="00050A09">
              <w:rPr>
                <w:rFonts w:cs="Arial"/>
                <w:sz w:val="18"/>
                <w:szCs w:val="18"/>
              </w:rPr>
              <w:t>MPEG-4 AVC/H.264 BD-compatible High</w:t>
            </w:r>
            <w:r>
              <w:rPr>
                <w:rFonts w:cs="Arial"/>
                <w:sz w:val="18"/>
                <w:szCs w:val="18"/>
              </w:rPr>
              <w:t xml:space="preserve"> </w:t>
            </w:r>
            <w:r w:rsidRPr="00050A09">
              <w:rPr>
                <w:rFonts w:cs="Arial"/>
                <w:sz w:val="18"/>
                <w:szCs w:val="18"/>
              </w:rPr>
              <w:t>Profile / Level 4.1</w:t>
            </w:r>
          </w:p>
        </w:tc>
        <w:tc>
          <w:tcPr>
            <w:tcW w:w="0" w:type="auto"/>
          </w:tcPr>
          <w:p w14:paraId="79D3B397" w14:textId="77777777" w:rsidR="007E770E" w:rsidRDefault="008B35C8" w:rsidP="00BF4A14">
            <w:pPr>
              <w:pStyle w:val="TableRow"/>
              <w:jc w:val="center"/>
              <w:rPr>
                <w:sz w:val="18"/>
              </w:rPr>
            </w:pPr>
            <w:r>
              <w:rPr>
                <w:sz w:val="18"/>
              </w:rPr>
              <w:t>optional</w:t>
            </w:r>
          </w:p>
        </w:tc>
        <w:tc>
          <w:tcPr>
            <w:tcW w:w="1083" w:type="dxa"/>
          </w:tcPr>
          <w:p w14:paraId="499D9FF7" w14:textId="77777777" w:rsidR="007E770E" w:rsidRPr="00050A09" w:rsidRDefault="007E770E" w:rsidP="00BF4A14">
            <w:pPr>
              <w:pStyle w:val="TableRow"/>
              <w:jc w:val="center"/>
              <w:rPr>
                <w:rFonts w:cs="Arial"/>
                <w:sz w:val="18"/>
                <w:szCs w:val="18"/>
              </w:rPr>
            </w:pPr>
            <w:r>
              <w:rPr>
                <w:sz w:val="18"/>
              </w:rPr>
              <w:t>optional</w:t>
            </w:r>
          </w:p>
        </w:tc>
        <w:tc>
          <w:tcPr>
            <w:tcW w:w="1213" w:type="dxa"/>
          </w:tcPr>
          <w:p w14:paraId="3F0EA72A" w14:textId="77777777" w:rsidR="007E770E" w:rsidRPr="00050A09" w:rsidRDefault="007E770E" w:rsidP="00BF4A14">
            <w:pPr>
              <w:pStyle w:val="TableRow"/>
              <w:jc w:val="center"/>
              <w:rPr>
                <w:rFonts w:cs="Arial"/>
                <w:sz w:val="18"/>
                <w:szCs w:val="18"/>
              </w:rPr>
            </w:pPr>
            <w:r>
              <w:rPr>
                <w:sz w:val="18"/>
              </w:rPr>
              <w:t>optional</w:t>
            </w:r>
          </w:p>
        </w:tc>
      </w:tr>
      <w:tr w:rsidR="007E770E" w:rsidRPr="00A10D78" w14:paraId="4E69EE74" w14:textId="77777777" w:rsidTr="007C0371">
        <w:trPr>
          <w:cantSplit/>
          <w:trHeight w:val="20"/>
          <w:jc w:val="center"/>
        </w:trPr>
        <w:tc>
          <w:tcPr>
            <w:tcW w:w="0" w:type="auto"/>
            <w:vMerge/>
          </w:tcPr>
          <w:p w14:paraId="33FECFE3"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517A004B" w14:textId="77777777" w:rsidR="007E770E" w:rsidRPr="00E21FAC" w:rsidRDefault="007E770E" w:rsidP="00BF4A14">
            <w:pPr>
              <w:pStyle w:val="TableRow"/>
              <w:ind w:left="-144" w:right="-144"/>
              <w:rPr>
                <w:sz w:val="18"/>
              </w:rPr>
            </w:pPr>
            <w:r w:rsidRPr="00E21FAC">
              <w:rPr>
                <w:sz w:val="18"/>
              </w:rPr>
              <w:t>1.2.840.10008.1.2.4.104</w:t>
            </w:r>
          </w:p>
        </w:tc>
        <w:tc>
          <w:tcPr>
            <w:tcW w:w="0" w:type="auto"/>
            <w:shd w:val="clear" w:color="auto" w:fill="auto"/>
          </w:tcPr>
          <w:p w14:paraId="506A2C5D" w14:textId="77777777" w:rsidR="007E770E" w:rsidRPr="00192EDF" w:rsidRDefault="007E770E" w:rsidP="00BF4A14">
            <w:pPr>
              <w:pStyle w:val="TableRow"/>
              <w:rPr>
                <w:sz w:val="18"/>
                <w:highlight w:val="yellow"/>
              </w:rPr>
            </w:pPr>
            <w:r w:rsidRPr="00050A09">
              <w:rPr>
                <w:rFonts w:cs="Arial"/>
                <w:sz w:val="18"/>
                <w:szCs w:val="18"/>
              </w:rPr>
              <w:t>MPEG-4 AVC/H.264 High Profile / Level 4.2</w:t>
            </w:r>
            <w:r>
              <w:rPr>
                <w:rFonts w:cs="Arial"/>
                <w:sz w:val="18"/>
                <w:szCs w:val="18"/>
              </w:rPr>
              <w:t xml:space="preserve"> </w:t>
            </w:r>
            <w:r w:rsidRPr="00050A09">
              <w:rPr>
                <w:rFonts w:cs="Arial"/>
                <w:sz w:val="18"/>
                <w:szCs w:val="18"/>
              </w:rPr>
              <w:t>For 2D Video</w:t>
            </w:r>
          </w:p>
        </w:tc>
        <w:tc>
          <w:tcPr>
            <w:tcW w:w="0" w:type="auto"/>
          </w:tcPr>
          <w:p w14:paraId="1434D3F0" w14:textId="77777777" w:rsidR="007E770E" w:rsidRDefault="008B35C8" w:rsidP="00BF4A14">
            <w:pPr>
              <w:pStyle w:val="TableRow"/>
              <w:jc w:val="center"/>
              <w:rPr>
                <w:sz w:val="18"/>
              </w:rPr>
            </w:pPr>
            <w:r>
              <w:rPr>
                <w:sz w:val="18"/>
              </w:rPr>
              <w:t>optional</w:t>
            </w:r>
          </w:p>
        </w:tc>
        <w:tc>
          <w:tcPr>
            <w:tcW w:w="1083" w:type="dxa"/>
          </w:tcPr>
          <w:p w14:paraId="49B36418" w14:textId="77777777" w:rsidR="007E770E" w:rsidRPr="00050A09" w:rsidRDefault="007E770E" w:rsidP="00BF4A14">
            <w:pPr>
              <w:pStyle w:val="TableRow"/>
              <w:jc w:val="center"/>
              <w:rPr>
                <w:rFonts w:cs="Arial"/>
                <w:sz w:val="18"/>
                <w:szCs w:val="18"/>
              </w:rPr>
            </w:pPr>
            <w:r>
              <w:rPr>
                <w:sz w:val="18"/>
              </w:rPr>
              <w:t>optional</w:t>
            </w:r>
          </w:p>
        </w:tc>
        <w:tc>
          <w:tcPr>
            <w:tcW w:w="1213" w:type="dxa"/>
          </w:tcPr>
          <w:p w14:paraId="0213D89F" w14:textId="77777777" w:rsidR="007E770E" w:rsidRPr="00050A09" w:rsidRDefault="007E770E" w:rsidP="00BF4A14">
            <w:pPr>
              <w:pStyle w:val="TableRow"/>
              <w:jc w:val="center"/>
              <w:rPr>
                <w:rFonts w:cs="Arial"/>
                <w:sz w:val="18"/>
                <w:szCs w:val="18"/>
              </w:rPr>
            </w:pPr>
            <w:r>
              <w:rPr>
                <w:sz w:val="18"/>
              </w:rPr>
              <w:t>optional</w:t>
            </w:r>
          </w:p>
        </w:tc>
      </w:tr>
      <w:tr w:rsidR="007E770E" w:rsidRPr="00A10D78" w14:paraId="06D3BDC9" w14:textId="77777777" w:rsidTr="007C0371">
        <w:trPr>
          <w:cantSplit/>
          <w:trHeight w:val="20"/>
          <w:jc w:val="center"/>
        </w:trPr>
        <w:tc>
          <w:tcPr>
            <w:tcW w:w="0" w:type="auto"/>
            <w:vMerge/>
          </w:tcPr>
          <w:p w14:paraId="50EDB5CD"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4A646C43" w14:textId="77777777" w:rsidR="007E770E" w:rsidRPr="00E21FAC" w:rsidRDefault="007E770E" w:rsidP="00BF4A14">
            <w:pPr>
              <w:pStyle w:val="TableRow"/>
              <w:ind w:left="-144" w:right="-144"/>
              <w:rPr>
                <w:sz w:val="18"/>
              </w:rPr>
            </w:pPr>
            <w:r w:rsidRPr="00E21FAC">
              <w:rPr>
                <w:sz w:val="18"/>
              </w:rPr>
              <w:t>1.2.840.10008.1.2.4.105</w:t>
            </w:r>
          </w:p>
        </w:tc>
        <w:tc>
          <w:tcPr>
            <w:tcW w:w="0" w:type="auto"/>
            <w:shd w:val="clear" w:color="auto" w:fill="auto"/>
          </w:tcPr>
          <w:p w14:paraId="099A2AAC" w14:textId="77777777" w:rsidR="007E770E" w:rsidRPr="00192EDF" w:rsidRDefault="007E770E" w:rsidP="00BF4A14">
            <w:pPr>
              <w:pStyle w:val="TableRow"/>
              <w:rPr>
                <w:sz w:val="18"/>
                <w:highlight w:val="yellow"/>
              </w:rPr>
            </w:pPr>
            <w:r w:rsidRPr="00050A09">
              <w:rPr>
                <w:rFonts w:cs="Arial"/>
                <w:sz w:val="18"/>
                <w:szCs w:val="18"/>
              </w:rPr>
              <w:t>MPEG-4 AVC/H.264 High Profile / Level 4.2</w:t>
            </w:r>
            <w:r>
              <w:rPr>
                <w:rFonts w:cs="Arial"/>
                <w:sz w:val="18"/>
                <w:szCs w:val="18"/>
              </w:rPr>
              <w:t xml:space="preserve"> </w:t>
            </w:r>
            <w:r w:rsidRPr="00050A09">
              <w:rPr>
                <w:rFonts w:cs="Arial"/>
                <w:sz w:val="18"/>
                <w:szCs w:val="18"/>
              </w:rPr>
              <w:t>For 3D Video</w:t>
            </w:r>
          </w:p>
        </w:tc>
        <w:tc>
          <w:tcPr>
            <w:tcW w:w="0" w:type="auto"/>
          </w:tcPr>
          <w:p w14:paraId="7A63C446" w14:textId="77777777" w:rsidR="007E770E" w:rsidRDefault="008B35C8" w:rsidP="00BF4A14">
            <w:pPr>
              <w:pStyle w:val="TableRow"/>
              <w:jc w:val="center"/>
              <w:rPr>
                <w:sz w:val="18"/>
              </w:rPr>
            </w:pPr>
            <w:r>
              <w:rPr>
                <w:sz w:val="18"/>
              </w:rPr>
              <w:t>optional</w:t>
            </w:r>
          </w:p>
        </w:tc>
        <w:tc>
          <w:tcPr>
            <w:tcW w:w="1083" w:type="dxa"/>
          </w:tcPr>
          <w:p w14:paraId="606DAFAF" w14:textId="77777777" w:rsidR="007E770E" w:rsidRPr="00050A09" w:rsidRDefault="007E770E" w:rsidP="00BF4A14">
            <w:pPr>
              <w:pStyle w:val="TableRow"/>
              <w:jc w:val="center"/>
              <w:rPr>
                <w:rFonts w:cs="Arial"/>
                <w:sz w:val="18"/>
                <w:szCs w:val="18"/>
              </w:rPr>
            </w:pPr>
            <w:r>
              <w:rPr>
                <w:sz w:val="18"/>
              </w:rPr>
              <w:t>optional</w:t>
            </w:r>
          </w:p>
        </w:tc>
        <w:tc>
          <w:tcPr>
            <w:tcW w:w="1213" w:type="dxa"/>
          </w:tcPr>
          <w:p w14:paraId="6AF9A8F5" w14:textId="77777777" w:rsidR="007E770E" w:rsidRPr="00050A09" w:rsidRDefault="007E770E" w:rsidP="00BF4A14">
            <w:pPr>
              <w:pStyle w:val="TableRow"/>
              <w:jc w:val="center"/>
              <w:rPr>
                <w:rFonts w:cs="Arial"/>
                <w:sz w:val="18"/>
                <w:szCs w:val="18"/>
              </w:rPr>
            </w:pPr>
            <w:r>
              <w:rPr>
                <w:sz w:val="18"/>
              </w:rPr>
              <w:t>optional</w:t>
            </w:r>
          </w:p>
        </w:tc>
      </w:tr>
      <w:tr w:rsidR="007E770E" w:rsidRPr="00A10D78" w14:paraId="46A66237" w14:textId="77777777" w:rsidTr="007C0371">
        <w:trPr>
          <w:cantSplit/>
          <w:trHeight w:val="20"/>
          <w:jc w:val="center"/>
        </w:trPr>
        <w:tc>
          <w:tcPr>
            <w:tcW w:w="0" w:type="auto"/>
            <w:vMerge/>
          </w:tcPr>
          <w:p w14:paraId="04248863"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
          <w:p w14:paraId="0890F291" w14:textId="77777777" w:rsidR="007E770E" w:rsidRPr="00E21FAC" w:rsidRDefault="007E770E" w:rsidP="00BF4A14">
            <w:pPr>
              <w:pStyle w:val="TableRow"/>
              <w:ind w:left="-144" w:right="-144"/>
              <w:rPr>
                <w:sz w:val="18"/>
              </w:rPr>
            </w:pPr>
            <w:r w:rsidRPr="00E21FAC">
              <w:rPr>
                <w:sz w:val="18"/>
              </w:rPr>
              <w:t>1.2.840.10008.1.2.4.106</w:t>
            </w:r>
          </w:p>
        </w:tc>
        <w:tc>
          <w:tcPr>
            <w:tcW w:w="0" w:type="auto"/>
            <w:shd w:val="clear" w:color="auto" w:fill="auto"/>
          </w:tcPr>
          <w:p w14:paraId="3BB66BC9" w14:textId="77777777" w:rsidR="007E770E" w:rsidRPr="00192EDF" w:rsidRDefault="007E770E" w:rsidP="00BF4A14">
            <w:pPr>
              <w:pStyle w:val="TableRow"/>
              <w:rPr>
                <w:sz w:val="18"/>
                <w:highlight w:val="yellow"/>
              </w:rPr>
            </w:pPr>
            <w:r w:rsidRPr="00050A09">
              <w:rPr>
                <w:rFonts w:cs="Arial"/>
                <w:sz w:val="18"/>
                <w:szCs w:val="18"/>
              </w:rPr>
              <w:t>MPEG-4 AVC/H.264 Stereo High Profile /</w:t>
            </w:r>
            <w:r>
              <w:rPr>
                <w:rFonts w:cs="Arial"/>
                <w:sz w:val="18"/>
                <w:szCs w:val="18"/>
              </w:rPr>
              <w:t xml:space="preserve"> </w:t>
            </w:r>
            <w:r w:rsidRPr="00050A09">
              <w:rPr>
                <w:rFonts w:cs="Arial"/>
                <w:sz w:val="18"/>
                <w:szCs w:val="18"/>
              </w:rPr>
              <w:t>Level 4.2</w:t>
            </w:r>
          </w:p>
        </w:tc>
        <w:tc>
          <w:tcPr>
            <w:tcW w:w="0" w:type="auto"/>
          </w:tcPr>
          <w:p w14:paraId="6051BFF4" w14:textId="77777777" w:rsidR="007E770E" w:rsidRDefault="008B35C8" w:rsidP="00BF4A14">
            <w:pPr>
              <w:pStyle w:val="TableRow"/>
              <w:jc w:val="center"/>
              <w:rPr>
                <w:sz w:val="18"/>
              </w:rPr>
            </w:pPr>
            <w:r>
              <w:rPr>
                <w:sz w:val="18"/>
              </w:rPr>
              <w:t>optional</w:t>
            </w:r>
          </w:p>
        </w:tc>
        <w:tc>
          <w:tcPr>
            <w:tcW w:w="1083" w:type="dxa"/>
          </w:tcPr>
          <w:p w14:paraId="3B3DEDD9" w14:textId="77777777" w:rsidR="007E770E" w:rsidRPr="00050A09" w:rsidRDefault="007E770E" w:rsidP="00BF4A14">
            <w:pPr>
              <w:pStyle w:val="TableRow"/>
              <w:jc w:val="center"/>
              <w:rPr>
                <w:rFonts w:cs="Arial"/>
                <w:sz w:val="18"/>
                <w:szCs w:val="18"/>
              </w:rPr>
            </w:pPr>
            <w:r>
              <w:rPr>
                <w:sz w:val="18"/>
              </w:rPr>
              <w:t>optional</w:t>
            </w:r>
          </w:p>
        </w:tc>
        <w:tc>
          <w:tcPr>
            <w:tcW w:w="1213" w:type="dxa"/>
          </w:tcPr>
          <w:p w14:paraId="51DA817C" w14:textId="77777777" w:rsidR="007E770E" w:rsidRPr="00050A09" w:rsidRDefault="007E770E" w:rsidP="00BF4A14">
            <w:pPr>
              <w:pStyle w:val="TableRow"/>
              <w:jc w:val="center"/>
              <w:rPr>
                <w:rFonts w:cs="Arial"/>
                <w:sz w:val="18"/>
                <w:szCs w:val="18"/>
              </w:rPr>
            </w:pPr>
            <w:r>
              <w:rPr>
                <w:sz w:val="18"/>
              </w:rPr>
              <w:t>optional</w:t>
            </w:r>
          </w:p>
        </w:tc>
      </w:tr>
    </w:tbl>
    <w:p w14:paraId="7812AE98" w14:textId="77777777" w:rsidR="00C27547" w:rsidRPr="008522B3" w:rsidRDefault="00C27547" w:rsidP="0044439B"/>
    <w:p w14:paraId="7FC0FC85" w14:textId="77777777" w:rsidR="00B47CFA" w:rsidRDefault="0044439B" w:rsidP="0044439B">
      <w:r w:rsidRPr="002D1092">
        <w:t>Table 6.1.1</w:t>
      </w:r>
      <w:r w:rsidR="00851F72" w:rsidRPr="002D1092">
        <w:t>.8-</w:t>
      </w:r>
      <w:r w:rsidR="005972AB">
        <w:t>3a and Table 6.1.1.8-3</w:t>
      </w:r>
      <w:r w:rsidR="002D1092" w:rsidRPr="002D1092">
        <w:t xml:space="preserve">b </w:t>
      </w:r>
      <w:r w:rsidRPr="002D1092">
        <w:t>specif</w:t>
      </w:r>
      <w:r w:rsidR="002D1092" w:rsidRPr="002D1092">
        <w:t>y</w:t>
      </w:r>
      <w:r w:rsidR="001C0A38" w:rsidRPr="002D1092">
        <w:t>,</w:t>
      </w:r>
      <w:r w:rsidRPr="002D1092">
        <w:t xml:space="preserve"> </w:t>
      </w:r>
      <w:r w:rsidR="001C0A38" w:rsidRPr="002D1092">
        <w:t xml:space="preserve">by Resource Category (see </w:t>
      </w:r>
      <w:r w:rsidR="00EC4401" w:rsidRPr="007C0371">
        <w:rPr>
          <w:lang w:val="en"/>
        </w:rPr>
        <w:t>Table 6.1.1-1</w:t>
      </w:r>
      <w:r w:rsidR="001C0A38" w:rsidRPr="002D1092">
        <w:t>),</w:t>
      </w:r>
      <w:r w:rsidR="001C0A38" w:rsidRPr="002D1092" w:rsidDel="001C0A38">
        <w:t xml:space="preserve"> </w:t>
      </w:r>
      <w:r w:rsidRPr="002D1092">
        <w:t xml:space="preserve">the </w:t>
      </w:r>
      <w:r w:rsidR="000879DD" w:rsidRPr="002D1092">
        <w:t xml:space="preserve">various </w:t>
      </w:r>
      <w:r w:rsidR="00C57D2B">
        <w:t>media type</w:t>
      </w:r>
      <w:r w:rsidR="000879DD" w:rsidRPr="002D1092">
        <w:t>s</w:t>
      </w:r>
      <w:r w:rsidR="005972AB">
        <w:t xml:space="preserve"> for bulk data</w:t>
      </w:r>
      <w:r w:rsidR="001C0A38" w:rsidRPr="002D1092">
        <w:t xml:space="preserve">, </w:t>
      </w:r>
      <w:r w:rsidR="000879DD" w:rsidRPr="002D1092">
        <w:t>along with the default and allowed</w:t>
      </w:r>
      <w:r w:rsidR="001C0A38" w:rsidRPr="002D1092">
        <w:t xml:space="preserve"> </w:t>
      </w:r>
      <w:r w:rsidR="00C57D2B">
        <w:t>media type</w:t>
      </w:r>
      <w:r w:rsidR="00083D17">
        <w:t>s</w:t>
      </w:r>
      <w:r w:rsidR="007D3F1F">
        <w:t xml:space="preserve"> and </w:t>
      </w:r>
      <w:r w:rsidR="009C6A91">
        <w:t>T</w:t>
      </w:r>
      <w:r w:rsidR="001C0A38" w:rsidRPr="002D1092">
        <w:t xml:space="preserve">ransfer </w:t>
      </w:r>
      <w:r w:rsidR="009C6A91">
        <w:t>S</w:t>
      </w:r>
      <w:r w:rsidR="001C0A38" w:rsidRPr="002D1092">
        <w:t>yntax UID</w:t>
      </w:r>
      <w:r w:rsidR="007D3F1F">
        <w:t xml:space="preserve"> combination</w:t>
      </w:r>
      <w:r w:rsidR="000879DD" w:rsidRPr="002D1092">
        <w:t>s</w:t>
      </w:r>
      <w:r w:rsidR="00A62BB9" w:rsidRPr="002D1092">
        <w:t xml:space="preserve"> for each </w:t>
      </w:r>
      <w:r w:rsidR="008D1C79">
        <w:t>resource category</w:t>
      </w:r>
      <w:r w:rsidR="002D1092" w:rsidRPr="002D1092">
        <w:t xml:space="preserve"> for the </w:t>
      </w:r>
      <w:r w:rsidR="002D1092">
        <w:rPr>
          <w:color w:val="000000"/>
        </w:rPr>
        <w:t>WS</w:t>
      </w:r>
      <w:r w:rsidR="002D1092" w:rsidRPr="007C0371">
        <w:rPr>
          <w:color w:val="000000"/>
        </w:rPr>
        <w:t xml:space="preserve"> and RS </w:t>
      </w:r>
      <w:del w:id="640" w:author="James Philbin" w:date="2016-05-25T11:58:00Z">
        <w:r w:rsidR="002D1092" w:rsidRPr="007C0371" w:rsidDel="0016119A">
          <w:rPr>
            <w:color w:val="000000"/>
          </w:rPr>
          <w:delText>modes</w:delText>
        </w:r>
      </w:del>
      <w:ins w:id="641" w:author="James Philbin" w:date="2016-05-25T11:58:00Z">
        <w:r w:rsidR="0016119A">
          <w:rPr>
            <w:color w:val="000000"/>
          </w:rPr>
          <w:t xml:space="preserve"> services</w:t>
        </w:r>
      </w:ins>
      <w:r w:rsidR="00321117" w:rsidRPr="002D1092">
        <w:t>.</w:t>
      </w:r>
    </w:p>
    <w:p w14:paraId="29A46B89" w14:textId="77777777" w:rsidR="00083D17" w:rsidRDefault="00B47CFA" w:rsidP="007C0371">
      <w:pPr>
        <w:pStyle w:val="Note"/>
      </w:pPr>
      <w:r>
        <w:t>Note:</w:t>
      </w:r>
    </w:p>
    <w:p w14:paraId="23BE2BEE" w14:textId="77777777" w:rsidR="00B47CFA" w:rsidRDefault="00B47CFA" w:rsidP="007C0371">
      <w:pPr>
        <w:pStyle w:val="Note"/>
      </w:pPr>
      <w:r>
        <w:t xml:space="preserve">No entries are specified for the URI </w:t>
      </w:r>
      <w:r w:rsidR="00664B6B">
        <w:t xml:space="preserve">or WS </w:t>
      </w:r>
      <w:del w:id="642" w:author="James Philbin" w:date="2016-05-25T11:58:00Z">
        <w:r w:rsidDel="0016119A">
          <w:delText>mode</w:delText>
        </w:r>
        <w:r w:rsidR="00565E58" w:rsidDel="0016119A">
          <w:delText>s</w:delText>
        </w:r>
      </w:del>
      <w:ins w:id="643" w:author="James Philbin" w:date="2016-05-25T11:58:00Z">
        <w:r w:rsidR="0016119A">
          <w:t xml:space="preserve"> services</w:t>
        </w:r>
      </w:ins>
      <w:r>
        <w:t xml:space="preserve">, since </w:t>
      </w:r>
      <w:r w:rsidR="007D15D7">
        <w:t>they do</w:t>
      </w:r>
      <w:r>
        <w:t xml:space="preserve"> not</w:t>
      </w:r>
      <w:r w:rsidR="0012623A">
        <w:t xml:space="preserve"> support separate retrieval of bulk d</w:t>
      </w:r>
      <w:r>
        <w:t>ata.</w:t>
      </w:r>
    </w:p>
    <w:p w14:paraId="51A81609" w14:textId="77777777" w:rsidR="004A55C1" w:rsidRDefault="00321117" w:rsidP="0044439B">
      <w:r w:rsidRPr="002D1092">
        <w:t xml:space="preserve">These media types can be used to retrieve </w:t>
      </w:r>
      <w:r w:rsidR="006A7879" w:rsidRPr="002D1092">
        <w:t>image or video bulk</w:t>
      </w:r>
      <w:r w:rsidR="003100A4" w:rsidRPr="002D1092">
        <w:t xml:space="preserve"> </w:t>
      </w:r>
      <w:r w:rsidR="006A7879" w:rsidRPr="002D1092">
        <w:t xml:space="preserve">data </w:t>
      </w:r>
      <w:r w:rsidR="003100A4" w:rsidRPr="002D1092">
        <w:t xml:space="preserve">encoded </w:t>
      </w:r>
      <w:r w:rsidR="006A7879" w:rsidRPr="002D1092">
        <w:t xml:space="preserve">in a specific </w:t>
      </w:r>
      <w:r w:rsidR="009C6A91">
        <w:t>T</w:t>
      </w:r>
      <w:r w:rsidR="006A7879" w:rsidRPr="002D1092">
        <w:t xml:space="preserve">ransfer </w:t>
      </w:r>
      <w:r w:rsidR="009C6A91">
        <w:t>S</w:t>
      </w:r>
      <w:r w:rsidR="006A7879" w:rsidRPr="002D1092">
        <w:t>yntax.</w:t>
      </w:r>
    </w:p>
    <w:p w14:paraId="38624989" w14:textId="77777777" w:rsidR="00281569" w:rsidRPr="007C0371" w:rsidRDefault="0044439B" w:rsidP="007C0371">
      <w:pPr>
        <w:pStyle w:val="NoSpace"/>
        <w:jc w:val="center"/>
        <w:rPr>
          <w:b/>
        </w:rPr>
      </w:pPr>
      <w:r w:rsidRPr="007C0371">
        <w:rPr>
          <w:b/>
        </w:rPr>
        <w:t>Table 6.1.1</w:t>
      </w:r>
      <w:r w:rsidR="00CC36DA" w:rsidRPr="007C0371">
        <w:rPr>
          <w:b/>
        </w:rPr>
        <w:t>.8</w:t>
      </w:r>
      <w:r w:rsidR="00851F72" w:rsidRPr="007C0371">
        <w:rPr>
          <w:b/>
        </w:rPr>
        <w:t>-</w:t>
      </w:r>
      <w:r w:rsidR="005972AB" w:rsidRPr="007C0371">
        <w:rPr>
          <w:b/>
        </w:rPr>
        <w:t>3</w:t>
      </w:r>
      <w:r w:rsidR="00A11A2B" w:rsidRPr="007C0371">
        <w:rPr>
          <w:b/>
        </w:rPr>
        <w:t>a</w:t>
      </w:r>
      <w:r w:rsidRPr="007C0371">
        <w:rPr>
          <w:b/>
        </w:rPr>
        <w:t>:  Media Type</w:t>
      </w:r>
      <w:r w:rsidR="00CC36DA" w:rsidRPr="007C0371">
        <w:rPr>
          <w:b/>
        </w:rPr>
        <w:t>s</w:t>
      </w:r>
      <w:r w:rsidRPr="007C0371">
        <w:rPr>
          <w:b/>
        </w:rPr>
        <w:t xml:space="preserve"> and Transfer Syntax</w:t>
      </w:r>
      <w:r w:rsidR="00192EDF" w:rsidRPr="007C0371">
        <w:rPr>
          <w:b/>
        </w:rPr>
        <w:t xml:space="preserve"> UIDs</w:t>
      </w:r>
    </w:p>
    <w:p w14:paraId="2DABE6AF" w14:textId="77777777" w:rsidR="0044439B" w:rsidRPr="007C0371" w:rsidRDefault="00410A1D" w:rsidP="007C0371">
      <w:pPr>
        <w:pStyle w:val="NoSpace"/>
        <w:jc w:val="center"/>
        <w:rPr>
          <w:b/>
        </w:rPr>
      </w:pPr>
      <w:r w:rsidRPr="007C0371">
        <w:rPr>
          <w:b/>
        </w:rPr>
        <w:t xml:space="preserve">for </w:t>
      </w:r>
      <w:r w:rsidR="0017031D" w:rsidRPr="007C0371">
        <w:rPr>
          <w:b/>
        </w:rPr>
        <w:t xml:space="preserve">Uncompressed </w:t>
      </w:r>
      <w:r w:rsidR="004A3F82" w:rsidRPr="007C0371">
        <w:rPr>
          <w:b/>
        </w:rPr>
        <w:t>Pixel</w:t>
      </w:r>
      <w:r w:rsidR="003100A4" w:rsidRPr="007C0371">
        <w:rPr>
          <w:b/>
        </w:rPr>
        <w:t xml:space="preserve"> </w:t>
      </w:r>
      <w:r w:rsidR="0017031D" w:rsidRPr="007C0371">
        <w:rPr>
          <w:b/>
        </w:rPr>
        <w:t>D</w:t>
      </w:r>
      <w:r w:rsidR="003100A4" w:rsidRPr="007C0371">
        <w:rPr>
          <w:b/>
        </w:rPr>
        <w:t xml:space="preserve">ata </w:t>
      </w:r>
      <w:r w:rsidR="00A06F6B">
        <w:rPr>
          <w:b/>
        </w:rPr>
        <w:t xml:space="preserve">in </w:t>
      </w:r>
      <w:r w:rsidR="004A3F82" w:rsidRPr="007C0371">
        <w:rPr>
          <w:b/>
        </w:rPr>
        <w:t xml:space="preserve">Bulk Data </w:t>
      </w:r>
      <w:r w:rsidR="003100A4" w:rsidRPr="007C0371">
        <w:rPr>
          <w:b/>
        </w:rPr>
        <w:t>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41"/>
        <w:gridCol w:w="2352"/>
        <w:gridCol w:w="1877"/>
        <w:gridCol w:w="1472"/>
        <w:gridCol w:w="946"/>
      </w:tblGrid>
      <w:tr w:rsidR="008E222E" w:rsidRPr="00A10D78" w14:paraId="671C0DA2" w14:textId="77777777" w:rsidTr="006C1EB0">
        <w:trPr>
          <w:cantSplit/>
          <w:trHeight w:val="20"/>
          <w:jc w:val="center"/>
        </w:trPr>
        <w:tc>
          <w:tcPr>
            <w:tcW w:w="841" w:type="dxa"/>
            <w:vAlign w:val="bottom"/>
          </w:tcPr>
          <w:p w14:paraId="36BDA037" w14:textId="77777777" w:rsidR="008E222E" w:rsidRPr="00192EDF" w:rsidRDefault="008E222E" w:rsidP="0039191E">
            <w:pPr>
              <w:pStyle w:val="TableHeader"/>
              <w:rPr>
                <w:sz w:val="18"/>
              </w:rPr>
            </w:pPr>
            <w:r w:rsidRPr="00192EDF">
              <w:rPr>
                <w:sz w:val="18"/>
              </w:rPr>
              <w:t>Category</w:t>
            </w:r>
          </w:p>
        </w:tc>
        <w:tc>
          <w:tcPr>
            <w:tcW w:w="2352" w:type="dxa"/>
            <w:vAlign w:val="bottom"/>
          </w:tcPr>
          <w:p w14:paraId="23B83340" w14:textId="77777777" w:rsidR="008E222E" w:rsidRPr="00192EDF" w:rsidRDefault="008E222E" w:rsidP="005B097F">
            <w:pPr>
              <w:pStyle w:val="TableHeader"/>
              <w:jc w:val="center"/>
              <w:rPr>
                <w:sz w:val="18"/>
              </w:rPr>
            </w:pPr>
            <w:r w:rsidRPr="00192EDF">
              <w:rPr>
                <w:sz w:val="18"/>
              </w:rPr>
              <w:t>Media</w:t>
            </w:r>
            <w:r w:rsidRPr="00192EDF">
              <w:rPr>
                <w:rFonts w:cs="Arial"/>
                <w:sz w:val="18"/>
                <w:szCs w:val="18"/>
              </w:rPr>
              <w:t xml:space="preserve"> Type</w:t>
            </w:r>
          </w:p>
        </w:tc>
        <w:tc>
          <w:tcPr>
            <w:tcW w:w="1877" w:type="dxa"/>
            <w:tcMar>
              <w:top w:w="40" w:type="dxa"/>
              <w:left w:w="144" w:type="dxa"/>
              <w:bottom w:w="40" w:type="dxa"/>
              <w:right w:w="144" w:type="dxa"/>
            </w:tcMar>
            <w:vAlign w:val="bottom"/>
          </w:tcPr>
          <w:p w14:paraId="6C92ECD9" w14:textId="77777777" w:rsidR="008E222E" w:rsidRPr="00192EDF" w:rsidDel="002C3F4D" w:rsidRDefault="008E222E" w:rsidP="00A62BB9">
            <w:pPr>
              <w:pStyle w:val="TableHeader"/>
              <w:ind w:left="-144" w:right="-144"/>
              <w:jc w:val="center"/>
              <w:rPr>
                <w:sz w:val="18"/>
              </w:rPr>
            </w:pPr>
            <w:r w:rsidRPr="00192EDF">
              <w:rPr>
                <w:sz w:val="18"/>
              </w:rPr>
              <w:t>Transfer Syntax</w:t>
            </w:r>
            <w:r w:rsidRPr="00192EDF">
              <w:rPr>
                <w:rFonts w:cs="Arial"/>
                <w:sz w:val="18"/>
                <w:szCs w:val="18"/>
              </w:rPr>
              <w:t xml:space="preserve"> UID</w:t>
            </w:r>
          </w:p>
        </w:tc>
        <w:tc>
          <w:tcPr>
            <w:tcW w:w="1472" w:type="dxa"/>
            <w:vAlign w:val="bottom"/>
          </w:tcPr>
          <w:p w14:paraId="5B952F6D" w14:textId="77777777" w:rsidR="008E222E" w:rsidRPr="00192EDF" w:rsidRDefault="008E222E" w:rsidP="00233819">
            <w:pPr>
              <w:pStyle w:val="TableHeader"/>
              <w:rPr>
                <w:rFonts w:cs="Arial"/>
                <w:sz w:val="18"/>
                <w:szCs w:val="18"/>
              </w:rPr>
            </w:pPr>
            <w:r w:rsidRPr="00192EDF">
              <w:rPr>
                <w:rFonts w:cs="Arial"/>
                <w:sz w:val="18"/>
                <w:szCs w:val="18"/>
              </w:rPr>
              <w:t>Transfer Syntax Name</w:t>
            </w:r>
          </w:p>
        </w:tc>
        <w:tc>
          <w:tcPr>
            <w:tcW w:w="946" w:type="dxa"/>
          </w:tcPr>
          <w:p w14:paraId="05494656" w14:textId="77777777" w:rsidR="008E222E" w:rsidRPr="00192EDF" w:rsidRDefault="008E222E" w:rsidP="007C0371">
            <w:pPr>
              <w:pStyle w:val="TableHeader"/>
              <w:jc w:val="center"/>
              <w:rPr>
                <w:rFonts w:cs="Arial"/>
                <w:sz w:val="18"/>
                <w:szCs w:val="18"/>
              </w:rPr>
            </w:pPr>
            <w:r>
              <w:rPr>
                <w:sz w:val="18"/>
              </w:rPr>
              <w:t>RS</w:t>
            </w:r>
          </w:p>
        </w:tc>
      </w:tr>
      <w:tr w:rsidR="008E222E" w:rsidRPr="00A10D78" w14:paraId="4BA25098" w14:textId="77777777" w:rsidTr="006C1EB0">
        <w:trPr>
          <w:cantSplit/>
          <w:trHeight w:val="20"/>
          <w:jc w:val="center"/>
        </w:trPr>
        <w:tc>
          <w:tcPr>
            <w:tcW w:w="841" w:type="dxa"/>
          </w:tcPr>
          <w:p w14:paraId="3A43E920" w14:textId="77777777" w:rsidR="008E222E" w:rsidRPr="00192EDF" w:rsidRDefault="008E222E" w:rsidP="00192EDF">
            <w:pPr>
              <w:pStyle w:val="TableRow"/>
              <w:rPr>
                <w:sz w:val="18"/>
                <w:highlight w:val="yellow"/>
              </w:rPr>
            </w:pPr>
            <w:r w:rsidRPr="00192EDF">
              <w:rPr>
                <w:sz w:val="18"/>
              </w:rPr>
              <w:t>Single Frame Image</w:t>
            </w:r>
          </w:p>
        </w:tc>
        <w:tc>
          <w:tcPr>
            <w:tcW w:w="2352" w:type="dxa"/>
            <w:shd w:val="clear" w:color="auto" w:fill="auto"/>
          </w:tcPr>
          <w:p w14:paraId="5A535255" w14:textId="77777777" w:rsidR="008E222E" w:rsidRPr="00192EDF" w:rsidRDefault="008E222E" w:rsidP="00003D14">
            <w:pPr>
              <w:pStyle w:val="TableRow"/>
              <w:rPr>
                <w:sz w:val="18"/>
              </w:rPr>
            </w:pPr>
            <w:r>
              <w:rPr>
                <w:sz w:val="18"/>
              </w:rPr>
              <w:t>application</w:t>
            </w:r>
            <w:r w:rsidRPr="00192EDF">
              <w:rPr>
                <w:rFonts w:cs="Arial"/>
                <w:sz w:val="18"/>
                <w:szCs w:val="18"/>
              </w:rPr>
              <w:t>/</w:t>
            </w:r>
            <w:r>
              <w:rPr>
                <w:rFonts w:cs="Arial"/>
                <w:sz w:val="18"/>
                <w:szCs w:val="18"/>
              </w:rPr>
              <w:t>octet-stream</w:t>
            </w:r>
          </w:p>
        </w:tc>
        <w:tc>
          <w:tcPr>
            <w:tcW w:w="1877" w:type="dxa"/>
            <w:shd w:val="clear" w:color="auto" w:fill="auto"/>
            <w:tcMar>
              <w:top w:w="40" w:type="dxa"/>
              <w:left w:w="144" w:type="dxa"/>
              <w:bottom w:w="40" w:type="dxa"/>
              <w:right w:w="144" w:type="dxa"/>
            </w:tcMar>
          </w:tcPr>
          <w:p w14:paraId="498A5B53" w14:textId="77777777" w:rsidR="008E222E" w:rsidRPr="00192EDF" w:rsidRDefault="008E222E">
            <w:pPr>
              <w:pStyle w:val="TableRow"/>
              <w:ind w:left="-144" w:right="-144"/>
              <w:rPr>
                <w:sz w:val="18"/>
              </w:rPr>
            </w:pPr>
            <w:r w:rsidRPr="00192EDF">
              <w:rPr>
                <w:sz w:val="18"/>
              </w:rPr>
              <w:t>1.2.840.10008.1.2.1</w:t>
            </w:r>
          </w:p>
        </w:tc>
        <w:tc>
          <w:tcPr>
            <w:tcW w:w="1472" w:type="dxa"/>
            <w:shd w:val="clear" w:color="auto" w:fill="auto"/>
          </w:tcPr>
          <w:p w14:paraId="5BDE4DD3" w14:textId="77777777" w:rsidR="008E222E" w:rsidRPr="00192EDF" w:rsidRDefault="008E222E" w:rsidP="00192EDF">
            <w:pPr>
              <w:pStyle w:val="TableRow"/>
              <w:rPr>
                <w:sz w:val="18"/>
              </w:rPr>
            </w:pPr>
            <w:r w:rsidRPr="00192EDF">
              <w:rPr>
                <w:rFonts w:cs="Arial"/>
                <w:sz w:val="18"/>
                <w:szCs w:val="18"/>
              </w:rPr>
              <w:t>Explicit VR Little Endian</w:t>
            </w:r>
          </w:p>
        </w:tc>
        <w:tc>
          <w:tcPr>
            <w:tcW w:w="946" w:type="dxa"/>
          </w:tcPr>
          <w:p w14:paraId="7A5C8D36" w14:textId="77777777" w:rsidR="008E222E" w:rsidRPr="00192EDF" w:rsidRDefault="008E222E" w:rsidP="007C0371">
            <w:pPr>
              <w:pStyle w:val="TableRow"/>
              <w:jc w:val="center"/>
              <w:rPr>
                <w:rFonts w:cs="Arial"/>
                <w:sz w:val="18"/>
                <w:szCs w:val="18"/>
              </w:rPr>
            </w:pPr>
            <w:r>
              <w:rPr>
                <w:rFonts w:cs="Arial"/>
                <w:sz w:val="18"/>
                <w:szCs w:val="18"/>
              </w:rPr>
              <w:t>default</w:t>
            </w:r>
          </w:p>
        </w:tc>
      </w:tr>
      <w:tr w:rsidR="008E222E" w:rsidRPr="00A10D78" w14:paraId="4F029603" w14:textId="77777777" w:rsidTr="006C1EB0">
        <w:trPr>
          <w:cantSplit/>
          <w:trHeight w:val="20"/>
          <w:jc w:val="center"/>
        </w:trPr>
        <w:tc>
          <w:tcPr>
            <w:tcW w:w="841" w:type="dxa"/>
          </w:tcPr>
          <w:p w14:paraId="2CFABA5A" w14:textId="77777777" w:rsidR="008E222E" w:rsidRDefault="008E222E" w:rsidP="005A3CAC">
            <w:pPr>
              <w:pStyle w:val="TableRow"/>
              <w:rPr>
                <w:rFonts w:cs="Arial"/>
                <w:sz w:val="18"/>
                <w:szCs w:val="18"/>
              </w:rPr>
            </w:pPr>
            <w:r w:rsidRPr="00192EDF">
              <w:rPr>
                <w:sz w:val="18"/>
              </w:rPr>
              <w:t>Multi-</w:t>
            </w:r>
          </w:p>
          <w:p w14:paraId="29CBCE16" w14:textId="77777777" w:rsidR="008E222E" w:rsidRPr="00192EDF" w:rsidRDefault="008E222E" w:rsidP="005A3CAC">
            <w:pPr>
              <w:pStyle w:val="TableRow"/>
              <w:rPr>
                <w:sz w:val="18"/>
              </w:rPr>
            </w:pPr>
            <w:r w:rsidRPr="00192EDF">
              <w:rPr>
                <w:sz w:val="18"/>
              </w:rPr>
              <w:t>Frame Image</w:t>
            </w:r>
          </w:p>
        </w:tc>
        <w:tc>
          <w:tcPr>
            <w:tcW w:w="2352" w:type="dxa"/>
            <w:shd w:val="clear" w:color="auto" w:fill="auto"/>
          </w:tcPr>
          <w:p w14:paraId="0AADEF19" w14:textId="77777777" w:rsidR="008E222E" w:rsidRPr="00E21FAC" w:rsidDel="00003D14" w:rsidRDefault="008E222E" w:rsidP="00003D14">
            <w:pPr>
              <w:pStyle w:val="TableRow"/>
              <w:rPr>
                <w:sz w:val="18"/>
              </w:rPr>
            </w:pPr>
            <w:r>
              <w:rPr>
                <w:sz w:val="18"/>
              </w:rPr>
              <w:t>application</w:t>
            </w:r>
            <w:r w:rsidRPr="00192EDF">
              <w:rPr>
                <w:rFonts w:cs="Arial"/>
                <w:sz w:val="18"/>
                <w:szCs w:val="18"/>
              </w:rPr>
              <w:t>/</w:t>
            </w:r>
            <w:r>
              <w:rPr>
                <w:rFonts w:cs="Arial"/>
                <w:sz w:val="18"/>
                <w:szCs w:val="18"/>
              </w:rPr>
              <w:t>octet-stream</w:t>
            </w:r>
          </w:p>
        </w:tc>
        <w:tc>
          <w:tcPr>
            <w:tcW w:w="1877" w:type="dxa"/>
            <w:shd w:val="clear" w:color="auto" w:fill="auto"/>
            <w:tcMar>
              <w:top w:w="40" w:type="dxa"/>
              <w:left w:w="144" w:type="dxa"/>
              <w:bottom w:w="40" w:type="dxa"/>
              <w:right w:w="144" w:type="dxa"/>
            </w:tcMar>
          </w:tcPr>
          <w:p w14:paraId="4DBA4209" w14:textId="77777777" w:rsidR="008E222E" w:rsidRDefault="008E222E" w:rsidP="00A11A2B">
            <w:pPr>
              <w:pStyle w:val="TableRow"/>
              <w:ind w:left="-144" w:right="-144"/>
              <w:rPr>
                <w:sz w:val="18"/>
              </w:rPr>
            </w:pPr>
            <w:r w:rsidRPr="00192EDF">
              <w:rPr>
                <w:sz w:val="18"/>
              </w:rPr>
              <w:t>1.2.840.10008.1.2.1</w:t>
            </w:r>
          </w:p>
        </w:tc>
        <w:tc>
          <w:tcPr>
            <w:tcW w:w="1472" w:type="dxa"/>
            <w:shd w:val="clear" w:color="auto" w:fill="auto"/>
          </w:tcPr>
          <w:p w14:paraId="7D8436B2" w14:textId="77777777" w:rsidR="008E222E" w:rsidRDefault="008E222E" w:rsidP="00192EDF">
            <w:pPr>
              <w:pStyle w:val="TableRow"/>
              <w:rPr>
                <w:rFonts w:cs="Arial"/>
                <w:sz w:val="18"/>
                <w:szCs w:val="18"/>
              </w:rPr>
            </w:pPr>
            <w:r w:rsidRPr="00192EDF">
              <w:rPr>
                <w:rFonts w:cs="Arial"/>
                <w:sz w:val="18"/>
                <w:szCs w:val="18"/>
              </w:rPr>
              <w:t>Explicit VR Little Endian</w:t>
            </w:r>
          </w:p>
        </w:tc>
        <w:tc>
          <w:tcPr>
            <w:tcW w:w="946" w:type="dxa"/>
          </w:tcPr>
          <w:p w14:paraId="54334C4A" w14:textId="77777777" w:rsidR="008E222E" w:rsidRPr="00192EDF" w:rsidRDefault="008E222E" w:rsidP="007C0371">
            <w:pPr>
              <w:pStyle w:val="TableRow"/>
              <w:jc w:val="center"/>
              <w:rPr>
                <w:rFonts w:cs="Arial"/>
                <w:sz w:val="18"/>
                <w:szCs w:val="18"/>
              </w:rPr>
            </w:pPr>
            <w:r>
              <w:rPr>
                <w:rFonts w:cs="Arial"/>
                <w:sz w:val="18"/>
                <w:szCs w:val="18"/>
              </w:rPr>
              <w:t>default</w:t>
            </w:r>
          </w:p>
        </w:tc>
      </w:tr>
      <w:tr w:rsidR="008E222E" w:rsidRPr="00A10D78" w14:paraId="1B932978" w14:textId="77777777" w:rsidTr="006C1EB0">
        <w:trPr>
          <w:cantSplit/>
          <w:trHeight w:val="20"/>
          <w:jc w:val="center"/>
        </w:trPr>
        <w:tc>
          <w:tcPr>
            <w:tcW w:w="841" w:type="dxa"/>
          </w:tcPr>
          <w:p w14:paraId="3141D6D8" w14:textId="77777777" w:rsidR="008E222E" w:rsidRPr="00192EDF" w:rsidRDefault="008E222E" w:rsidP="005A3CAC">
            <w:pPr>
              <w:pStyle w:val="TableRow"/>
              <w:rPr>
                <w:sz w:val="18"/>
              </w:rPr>
            </w:pPr>
            <w:r>
              <w:rPr>
                <w:sz w:val="18"/>
              </w:rPr>
              <w:t>Video</w:t>
            </w:r>
          </w:p>
        </w:tc>
        <w:tc>
          <w:tcPr>
            <w:tcW w:w="2352" w:type="dxa"/>
            <w:shd w:val="clear" w:color="auto" w:fill="auto"/>
          </w:tcPr>
          <w:p w14:paraId="45DBE992" w14:textId="77777777" w:rsidR="008E222E" w:rsidRDefault="008E222E" w:rsidP="00003D14">
            <w:pPr>
              <w:pStyle w:val="TableRow"/>
              <w:rPr>
                <w:sz w:val="18"/>
              </w:rPr>
            </w:pPr>
            <w:r>
              <w:rPr>
                <w:sz w:val="18"/>
              </w:rPr>
              <w:t>application</w:t>
            </w:r>
            <w:r w:rsidRPr="00192EDF">
              <w:rPr>
                <w:rFonts w:cs="Arial"/>
                <w:sz w:val="18"/>
                <w:szCs w:val="18"/>
              </w:rPr>
              <w:t>/</w:t>
            </w:r>
            <w:r>
              <w:rPr>
                <w:rFonts w:cs="Arial"/>
                <w:sz w:val="18"/>
                <w:szCs w:val="18"/>
              </w:rPr>
              <w:t>octet-stream</w:t>
            </w:r>
          </w:p>
        </w:tc>
        <w:tc>
          <w:tcPr>
            <w:tcW w:w="1877" w:type="dxa"/>
            <w:shd w:val="clear" w:color="auto" w:fill="auto"/>
            <w:tcMar>
              <w:top w:w="40" w:type="dxa"/>
              <w:left w:w="144" w:type="dxa"/>
              <w:bottom w:w="40" w:type="dxa"/>
              <w:right w:w="144" w:type="dxa"/>
            </w:tcMar>
          </w:tcPr>
          <w:p w14:paraId="209C5C5C" w14:textId="77777777" w:rsidR="008E222E" w:rsidRDefault="008E222E" w:rsidP="00A11A2B">
            <w:pPr>
              <w:pStyle w:val="TableRow"/>
              <w:ind w:left="-144" w:right="-144"/>
              <w:rPr>
                <w:sz w:val="18"/>
              </w:rPr>
            </w:pPr>
            <w:r w:rsidRPr="00192EDF">
              <w:rPr>
                <w:sz w:val="18"/>
              </w:rPr>
              <w:t>1.2.840.10008.1.2.1</w:t>
            </w:r>
          </w:p>
        </w:tc>
        <w:tc>
          <w:tcPr>
            <w:tcW w:w="1472" w:type="dxa"/>
            <w:shd w:val="clear" w:color="auto" w:fill="auto"/>
          </w:tcPr>
          <w:p w14:paraId="298FF27D" w14:textId="77777777" w:rsidR="008E222E" w:rsidRDefault="008E222E" w:rsidP="00192EDF">
            <w:pPr>
              <w:pStyle w:val="TableRow"/>
              <w:rPr>
                <w:rFonts w:cs="Arial"/>
                <w:sz w:val="18"/>
                <w:szCs w:val="18"/>
              </w:rPr>
            </w:pPr>
            <w:r w:rsidRPr="00192EDF">
              <w:rPr>
                <w:rFonts w:cs="Arial"/>
                <w:sz w:val="18"/>
                <w:szCs w:val="18"/>
              </w:rPr>
              <w:t>Explicit VR Little Endian</w:t>
            </w:r>
          </w:p>
        </w:tc>
        <w:tc>
          <w:tcPr>
            <w:tcW w:w="946" w:type="dxa"/>
          </w:tcPr>
          <w:p w14:paraId="125680AD" w14:textId="77777777" w:rsidR="008E222E" w:rsidRPr="00192EDF" w:rsidRDefault="008E222E" w:rsidP="007C0371">
            <w:pPr>
              <w:pStyle w:val="TableRow"/>
              <w:jc w:val="center"/>
              <w:rPr>
                <w:rFonts w:cs="Arial"/>
                <w:sz w:val="18"/>
                <w:szCs w:val="18"/>
              </w:rPr>
            </w:pPr>
            <w:r>
              <w:rPr>
                <w:rFonts w:cs="Arial"/>
                <w:sz w:val="18"/>
                <w:szCs w:val="18"/>
              </w:rPr>
              <w:t>default</w:t>
            </w:r>
          </w:p>
        </w:tc>
      </w:tr>
    </w:tbl>
    <w:p w14:paraId="77AA920B" w14:textId="77777777" w:rsidR="00A11A2B" w:rsidRDefault="00A11A2B">
      <w:pPr>
        <w:jc w:val="center"/>
      </w:pPr>
    </w:p>
    <w:p w14:paraId="65B1ABB3" w14:textId="77777777" w:rsidR="00A11A2B" w:rsidRPr="007C0371" w:rsidRDefault="005972AB" w:rsidP="007C0371">
      <w:pPr>
        <w:pStyle w:val="NoSpace"/>
        <w:keepNext/>
        <w:keepLines/>
        <w:jc w:val="center"/>
        <w:rPr>
          <w:b/>
        </w:rPr>
      </w:pPr>
      <w:r w:rsidRPr="007C0371">
        <w:rPr>
          <w:b/>
        </w:rPr>
        <w:t>Table 6.1.1.8-3</w:t>
      </w:r>
      <w:r w:rsidR="00A11A2B" w:rsidRPr="007C0371">
        <w:rPr>
          <w:b/>
        </w:rPr>
        <w:t>b:  Media Types and Transfer Syntax UIDs</w:t>
      </w:r>
      <w:r w:rsidR="00A06F6B">
        <w:rPr>
          <w:b/>
        </w:rPr>
        <w:br/>
      </w:r>
      <w:r w:rsidR="00A11A2B" w:rsidRPr="007C0371">
        <w:rPr>
          <w:b/>
        </w:rPr>
        <w:t>for Compressed Pixel Data</w:t>
      </w:r>
      <w:r w:rsidR="00A06F6B">
        <w:rPr>
          <w:b/>
        </w:rPr>
        <w:t xml:space="preserve"> in</w:t>
      </w:r>
      <w:r w:rsidR="00A11A2B" w:rsidRPr="007C0371">
        <w:rPr>
          <w:b/>
        </w:rPr>
        <w:t xml:space="preserve"> Bulk Data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Change w:id="644" w:author="David Clunie" w:date="2016-05-21T10:2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1261"/>
        <w:gridCol w:w="1560"/>
        <w:gridCol w:w="2490"/>
        <w:gridCol w:w="2501"/>
        <w:gridCol w:w="1095"/>
        <w:tblGridChange w:id="645">
          <w:tblGrid>
            <w:gridCol w:w="987"/>
            <w:gridCol w:w="1920"/>
            <w:gridCol w:w="2490"/>
            <w:gridCol w:w="2501"/>
            <w:gridCol w:w="1095"/>
          </w:tblGrid>
        </w:tblGridChange>
      </w:tblGrid>
      <w:tr w:rsidR="00BB23C1" w:rsidRPr="00A10D78" w14:paraId="0C3DF12B" w14:textId="77777777" w:rsidTr="00BB23C1">
        <w:trPr>
          <w:cantSplit/>
          <w:trHeight w:val="20"/>
          <w:jc w:val="center"/>
          <w:trPrChange w:id="646" w:author="David Clunie" w:date="2016-05-21T10:29:00Z">
            <w:trPr>
              <w:cantSplit/>
              <w:trHeight w:val="20"/>
              <w:jc w:val="center"/>
            </w:trPr>
          </w:trPrChange>
        </w:trPr>
        <w:tc>
          <w:tcPr>
            <w:tcW w:w="1261" w:type="dxa"/>
            <w:vAlign w:val="bottom"/>
            <w:tcPrChange w:id="647" w:author="David Clunie" w:date="2016-05-21T10:29:00Z">
              <w:tcPr>
                <w:tcW w:w="987" w:type="dxa"/>
                <w:vAlign w:val="bottom"/>
              </w:tcPr>
            </w:tcPrChange>
          </w:tcPr>
          <w:p w14:paraId="6C14EE08" w14:textId="77777777" w:rsidR="008E222E" w:rsidRPr="00192EDF" w:rsidRDefault="008E222E" w:rsidP="007C0371">
            <w:pPr>
              <w:pStyle w:val="TableHeader"/>
              <w:keepNext/>
              <w:keepLines/>
              <w:jc w:val="center"/>
            </w:pPr>
            <w:r w:rsidRPr="00192EDF">
              <w:t>Category</w:t>
            </w:r>
          </w:p>
        </w:tc>
        <w:tc>
          <w:tcPr>
            <w:tcW w:w="1560" w:type="dxa"/>
            <w:shd w:val="clear" w:color="auto" w:fill="auto"/>
            <w:vAlign w:val="bottom"/>
            <w:tcPrChange w:id="648" w:author="David Clunie" w:date="2016-05-21T10:29:00Z">
              <w:tcPr>
                <w:tcW w:w="1920" w:type="dxa"/>
                <w:shd w:val="clear" w:color="auto" w:fill="auto"/>
                <w:vAlign w:val="bottom"/>
              </w:tcPr>
            </w:tcPrChange>
          </w:tcPr>
          <w:p w14:paraId="79FC9A58" w14:textId="77777777" w:rsidR="008E222E" w:rsidRPr="00E21FAC" w:rsidRDefault="008E222E" w:rsidP="007C0371">
            <w:pPr>
              <w:pStyle w:val="TableHeader"/>
              <w:keepNext/>
              <w:keepLines/>
              <w:jc w:val="center"/>
              <w:rPr>
                <w:rFonts w:cs="Arial"/>
                <w:szCs w:val="18"/>
              </w:rPr>
            </w:pPr>
            <w:r w:rsidRPr="00192EDF">
              <w:t>Media</w:t>
            </w:r>
            <w:r w:rsidRPr="00192EDF">
              <w:rPr>
                <w:rFonts w:cs="Arial"/>
                <w:szCs w:val="18"/>
              </w:rPr>
              <w:t xml:space="preserve"> Type</w:t>
            </w:r>
          </w:p>
        </w:tc>
        <w:tc>
          <w:tcPr>
            <w:tcW w:w="2490" w:type="dxa"/>
            <w:shd w:val="clear" w:color="auto" w:fill="auto"/>
            <w:tcMar>
              <w:top w:w="40" w:type="dxa"/>
              <w:left w:w="144" w:type="dxa"/>
              <w:bottom w:w="40" w:type="dxa"/>
              <w:right w:w="144" w:type="dxa"/>
            </w:tcMar>
            <w:vAlign w:val="bottom"/>
            <w:tcPrChange w:id="649" w:author="David Clunie" w:date="2016-05-21T10:29:00Z">
              <w:tcPr>
                <w:tcW w:w="2490" w:type="dxa"/>
                <w:shd w:val="clear" w:color="auto" w:fill="auto"/>
                <w:tcMar>
                  <w:top w:w="40" w:type="dxa"/>
                  <w:left w:w="144" w:type="dxa"/>
                  <w:bottom w:w="40" w:type="dxa"/>
                  <w:right w:w="144" w:type="dxa"/>
                </w:tcMar>
                <w:vAlign w:val="bottom"/>
              </w:tcPr>
            </w:tcPrChange>
          </w:tcPr>
          <w:p w14:paraId="6ABA2278" w14:textId="77777777" w:rsidR="008E222E" w:rsidRPr="00192EDF" w:rsidRDefault="008E222E" w:rsidP="007C0371">
            <w:pPr>
              <w:pStyle w:val="TableHeader"/>
              <w:keepNext/>
              <w:keepLines/>
              <w:jc w:val="center"/>
            </w:pPr>
            <w:r w:rsidRPr="00192EDF">
              <w:t>Transfer Syntax</w:t>
            </w:r>
            <w:r w:rsidRPr="00192EDF">
              <w:rPr>
                <w:rFonts w:cs="Arial"/>
                <w:szCs w:val="18"/>
              </w:rPr>
              <w:t xml:space="preserve"> UID</w:t>
            </w:r>
          </w:p>
        </w:tc>
        <w:tc>
          <w:tcPr>
            <w:tcW w:w="2501" w:type="dxa"/>
            <w:shd w:val="clear" w:color="auto" w:fill="auto"/>
            <w:vAlign w:val="bottom"/>
            <w:tcPrChange w:id="650" w:author="David Clunie" w:date="2016-05-21T10:29:00Z">
              <w:tcPr>
                <w:tcW w:w="2501" w:type="dxa"/>
                <w:shd w:val="clear" w:color="auto" w:fill="auto"/>
                <w:vAlign w:val="bottom"/>
              </w:tcPr>
            </w:tcPrChange>
          </w:tcPr>
          <w:p w14:paraId="01C94338" w14:textId="77777777" w:rsidR="008E222E" w:rsidRPr="00192EDF" w:rsidRDefault="008E222E" w:rsidP="007C0371">
            <w:pPr>
              <w:pStyle w:val="TableHeader"/>
              <w:keepNext/>
              <w:keepLines/>
              <w:jc w:val="center"/>
              <w:rPr>
                <w:rFonts w:cs="Arial"/>
                <w:szCs w:val="18"/>
              </w:rPr>
            </w:pPr>
            <w:r w:rsidRPr="00192EDF">
              <w:rPr>
                <w:rFonts w:cs="Arial"/>
                <w:szCs w:val="18"/>
              </w:rPr>
              <w:t>Transfer Syntax Name</w:t>
            </w:r>
          </w:p>
        </w:tc>
        <w:tc>
          <w:tcPr>
            <w:tcW w:w="1095" w:type="dxa"/>
            <w:vAlign w:val="bottom"/>
            <w:tcPrChange w:id="651" w:author="David Clunie" w:date="2016-05-21T10:29:00Z">
              <w:tcPr>
                <w:tcW w:w="1095" w:type="dxa"/>
                <w:vAlign w:val="bottom"/>
              </w:tcPr>
            </w:tcPrChange>
          </w:tcPr>
          <w:p w14:paraId="212464DB" w14:textId="77777777" w:rsidR="008E222E" w:rsidRPr="00192EDF" w:rsidRDefault="008E222E" w:rsidP="007C0371">
            <w:pPr>
              <w:pStyle w:val="TableHeader"/>
              <w:keepNext/>
              <w:keepLines/>
              <w:jc w:val="center"/>
              <w:rPr>
                <w:rFonts w:cs="Arial"/>
                <w:szCs w:val="18"/>
              </w:rPr>
            </w:pPr>
            <w:r>
              <w:rPr>
                <w:sz w:val="18"/>
              </w:rPr>
              <w:t>RS</w:t>
            </w:r>
          </w:p>
        </w:tc>
      </w:tr>
      <w:tr w:rsidR="00BB23C1" w:rsidRPr="00A10D78" w14:paraId="1CE3E208" w14:textId="77777777" w:rsidTr="00BB23C1">
        <w:trPr>
          <w:cantSplit/>
          <w:trHeight w:val="20"/>
          <w:jc w:val="center"/>
          <w:trPrChange w:id="652" w:author="David Clunie" w:date="2016-05-21T10:29:00Z">
            <w:trPr>
              <w:cantSplit/>
              <w:trHeight w:val="20"/>
              <w:jc w:val="center"/>
            </w:trPr>
          </w:trPrChange>
        </w:trPr>
        <w:tc>
          <w:tcPr>
            <w:tcW w:w="1261" w:type="dxa"/>
            <w:vMerge w:val="restart"/>
            <w:tcPrChange w:id="653" w:author="David Clunie" w:date="2016-05-21T10:29:00Z">
              <w:tcPr>
                <w:tcW w:w="987" w:type="dxa"/>
                <w:vMerge w:val="restart"/>
              </w:tcPr>
            </w:tcPrChange>
          </w:tcPr>
          <w:p w14:paraId="3F59AD4D" w14:textId="77777777" w:rsidR="008E222E" w:rsidRPr="00192EDF" w:rsidRDefault="008E222E">
            <w:pPr>
              <w:pStyle w:val="TableRow"/>
              <w:rPr>
                <w:sz w:val="18"/>
              </w:rPr>
            </w:pPr>
            <w:r w:rsidRPr="00192EDF">
              <w:rPr>
                <w:sz w:val="18"/>
              </w:rPr>
              <w:t>Single Frame Image</w:t>
            </w:r>
          </w:p>
        </w:tc>
        <w:tc>
          <w:tcPr>
            <w:tcW w:w="1560" w:type="dxa"/>
            <w:vMerge w:val="restart"/>
            <w:shd w:val="clear" w:color="auto" w:fill="auto"/>
            <w:tcPrChange w:id="654" w:author="David Clunie" w:date="2016-05-21T10:29:00Z">
              <w:tcPr>
                <w:tcW w:w="1920" w:type="dxa"/>
                <w:vMerge w:val="restart"/>
                <w:shd w:val="clear" w:color="auto" w:fill="auto"/>
              </w:tcPr>
            </w:tcPrChange>
          </w:tcPr>
          <w:p w14:paraId="6E5A4307" w14:textId="77777777" w:rsidR="008E222E" w:rsidRPr="00E21FAC" w:rsidRDefault="008E222E">
            <w:pPr>
              <w:pStyle w:val="TableRow"/>
              <w:rPr>
                <w:sz w:val="18"/>
              </w:rPr>
            </w:pPr>
            <w:r w:rsidRPr="00E21FAC">
              <w:rPr>
                <w:rFonts w:cs="Arial"/>
                <w:sz w:val="18"/>
                <w:szCs w:val="18"/>
              </w:rPr>
              <w:t>image/</w:t>
            </w:r>
            <w:r w:rsidRPr="00E21FAC">
              <w:rPr>
                <w:sz w:val="18"/>
              </w:rPr>
              <w:t>jpeg</w:t>
            </w:r>
          </w:p>
        </w:tc>
        <w:tc>
          <w:tcPr>
            <w:tcW w:w="2490" w:type="dxa"/>
            <w:shd w:val="clear" w:color="auto" w:fill="auto"/>
            <w:tcMar>
              <w:top w:w="40" w:type="dxa"/>
              <w:left w:w="144" w:type="dxa"/>
              <w:bottom w:w="40" w:type="dxa"/>
              <w:right w:w="144" w:type="dxa"/>
            </w:tcMar>
            <w:tcPrChange w:id="655" w:author="David Clunie" w:date="2016-05-21T10:29:00Z">
              <w:tcPr>
                <w:tcW w:w="2490" w:type="dxa"/>
                <w:shd w:val="clear" w:color="auto" w:fill="auto"/>
                <w:tcMar>
                  <w:top w:w="40" w:type="dxa"/>
                  <w:left w:w="144" w:type="dxa"/>
                  <w:bottom w:w="40" w:type="dxa"/>
                  <w:right w:w="144" w:type="dxa"/>
                </w:tcMar>
              </w:tcPr>
            </w:tcPrChange>
          </w:tcPr>
          <w:p w14:paraId="17CA5E81" w14:textId="77777777" w:rsidR="008E222E" w:rsidRPr="00192EDF" w:rsidRDefault="008E222E">
            <w:pPr>
              <w:pStyle w:val="TableRow"/>
              <w:ind w:left="-144" w:right="-144"/>
              <w:rPr>
                <w:sz w:val="18"/>
              </w:rPr>
            </w:pPr>
            <w:r w:rsidRPr="00192EDF">
              <w:rPr>
                <w:sz w:val="18"/>
              </w:rPr>
              <w:t>1.2.840.10008.1.2.4.70</w:t>
            </w:r>
            <w:r w:rsidRPr="00192EDF">
              <w:rPr>
                <w:rFonts w:cs="Arial"/>
                <w:sz w:val="18"/>
                <w:szCs w:val="18"/>
              </w:rPr>
              <w:t xml:space="preserve"> </w:t>
            </w:r>
          </w:p>
        </w:tc>
        <w:tc>
          <w:tcPr>
            <w:tcW w:w="2501" w:type="dxa"/>
            <w:shd w:val="clear" w:color="auto" w:fill="auto"/>
            <w:tcPrChange w:id="656" w:author="David Clunie" w:date="2016-05-21T10:29:00Z">
              <w:tcPr>
                <w:tcW w:w="2501" w:type="dxa"/>
                <w:shd w:val="clear" w:color="auto" w:fill="auto"/>
              </w:tcPr>
            </w:tcPrChange>
          </w:tcPr>
          <w:p w14:paraId="49983130" w14:textId="77777777" w:rsidR="008E222E" w:rsidRPr="00192EDF" w:rsidRDefault="008E222E" w:rsidP="00192EDF">
            <w:pPr>
              <w:pStyle w:val="TableRow"/>
              <w:rPr>
                <w:sz w:val="18"/>
              </w:rPr>
            </w:pPr>
            <w:r w:rsidRPr="00192EDF">
              <w:rPr>
                <w:rFonts w:cs="Arial"/>
                <w:sz w:val="18"/>
                <w:szCs w:val="18"/>
              </w:rPr>
              <w:t xml:space="preserve">JPEG Lossless, Non-Hierarchical, First-Order Prediction </w:t>
            </w:r>
            <w:r w:rsidRPr="00192EDF">
              <w:rPr>
                <w:rFonts w:cs="Arial"/>
                <w:sz w:val="18"/>
                <w:szCs w:val="18"/>
              </w:rPr>
              <w:br/>
              <w:t>(Process 14 [Selection Value 1]):</w:t>
            </w:r>
            <w:r w:rsidRPr="00192EDF">
              <w:rPr>
                <w:rFonts w:cs="Arial"/>
                <w:sz w:val="18"/>
                <w:szCs w:val="18"/>
              </w:rPr>
              <w:br/>
              <w:t>Default Transfer Syntax for Lossless JPEG Image Compression</w:t>
            </w:r>
          </w:p>
        </w:tc>
        <w:tc>
          <w:tcPr>
            <w:tcW w:w="1095" w:type="dxa"/>
            <w:tcPrChange w:id="657" w:author="David Clunie" w:date="2016-05-21T10:29:00Z">
              <w:tcPr>
                <w:tcW w:w="1095" w:type="dxa"/>
              </w:tcPr>
            </w:tcPrChange>
          </w:tcPr>
          <w:p w14:paraId="6EA3CC5C" w14:textId="77777777" w:rsidR="008E222E" w:rsidRPr="00192EDF" w:rsidRDefault="008E222E" w:rsidP="007C0371">
            <w:pPr>
              <w:pStyle w:val="TableRow"/>
              <w:jc w:val="center"/>
              <w:rPr>
                <w:rFonts w:cs="Arial"/>
                <w:sz w:val="18"/>
                <w:szCs w:val="18"/>
              </w:rPr>
            </w:pPr>
            <w:r>
              <w:rPr>
                <w:sz w:val="18"/>
              </w:rPr>
              <w:t>default</w:t>
            </w:r>
          </w:p>
        </w:tc>
      </w:tr>
      <w:tr w:rsidR="00BB23C1" w:rsidRPr="00A10D78" w14:paraId="2FE150C5" w14:textId="77777777" w:rsidTr="00BB23C1">
        <w:trPr>
          <w:cantSplit/>
          <w:trHeight w:val="20"/>
          <w:jc w:val="center"/>
          <w:trPrChange w:id="658" w:author="David Clunie" w:date="2016-05-21T10:29:00Z">
            <w:trPr>
              <w:cantSplit/>
              <w:trHeight w:val="20"/>
              <w:jc w:val="center"/>
            </w:trPr>
          </w:trPrChange>
        </w:trPr>
        <w:tc>
          <w:tcPr>
            <w:tcW w:w="1261" w:type="dxa"/>
            <w:vMerge/>
            <w:tcPrChange w:id="659" w:author="David Clunie" w:date="2016-05-21T10:29:00Z">
              <w:tcPr>
                <w:tcW w:w="987" w:type="dxa"/>
                <w:vMerge/>
              </w:tcPr>
            </w:tcPrChange>
          </w:tcPr>
          <w:p w14:paraId="6D630314" w14:textId="77777777" w:rsidR="008E222E" w:rsidRPr="00192EDF" w:rsidRDefault="008E222E">
            <w:pPr>
              <w:pStyle w:val="TableRow"/>
              <w:rPr>
                <w:sz w:val="18"/>
              </w:rPr>
            </w:pPr>
          </w:p>
        </w:tc>
        <w:tc>
          <w:tcPr>
            <w:tcW w:w="1560" w:type="dxa"/>
            <w:vMerge/>
            <w:shd w:val="clear" w:color="auto" w:fill="auto"/>
            <w:tcPrChange w:id="660" w:author="David Clunie" w:date="2016-05-21T10:29:00Z">
              <w:tcPr>
                <w:tcW w:w="1920" w:type="dxa"/>
                <w:vMerge/>
                <w:shd w:val="clear" w:color="auto" w:fill="auto"/>
              </w:tcPr>
            </w:tcPrChange>
          </w:tcPr>
          <w:p w14:paraId="0A79FC9F"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Change w:id="661" w:author="David Clunie" w:date="2016-05-21T10:29:00Z">
              <w:tcPr>
                <w:tcW w:w="2490" w:type="dxa"/>
                <w:shd w:val="clear" w:color="auto" w:fill="auto"/>
                <w:tcMar>
                  <w:top w:w="40" w:type="dxa"/>
                  <w:left w:w="144" w:type="dxa"/>
                  <w:bottom w:w="40" w:type="dxa"/>
                  <w:right w:w="144" w:type="dxa"/>
                </w:tcMar>
              </w:tcPr>
            </w:tcPrChange>
          </w:tcPr>
          <w:p w14:paraId="04DD1809" w14:textId="77777777" w:rsidR="008E222E" w:rsidRPr="00192EDF" w:rsidRDefault="008E222E" w:rsidP="00A62BB9">
            <w:pPr>
              <w:pStyle w:val="TableRow"/>
              <w:ind w:left="-144" w:right="-144"/>
              <w:rPr>
                <w:sz w:val="18"/>
              </w:rPr>
            </w:pPr>
            <w:r w:rsidRPr="00192EDF">
              <w:rPr>
                <w:sz w:val="18"/>
              </w:rPr>
              <w:t>1.2.840.10008.1.2.4.50</w:t>
            </w:r>
          </w:p>
        </w:tc>
        <w:tc>
          <w:tcPr>
            <w:tcW w:w="2501" w:type="dxa"/>
            <w:shd w:val="clear" w:color="auto" w:fill="auto"/>
            <w:tcPrChange w:id="662" w:author="David Clunie" w:date="2016-05-21T10:29:00Z">
              <w:tcPr>
                <w:tcW w:w="2501" w:type="dxa"/>
                <w:shd w:val="clear" w:color="auto" w:fill="auto"/>
              </w:tcPr>
            </w:tcPrChange>
          </w:tcPr>
          <w:p w14:paraId="30EFD48E" w14:textId="77777777" w:rsidR="008E222E" w:rsidRPr="00192EDF" w:rsidRDefault="008E222E" w:rsidP="00192EDF">
            <w:pPr>
              <w:pStyle w:val="TableRow"/>
              <w:rPr>
                <w:sz w:val="18"/>
              </w:rPr>
            </w:pPr>
            <w:r w:rsidRPr="00192EDF">
              <w:rPr>
                <w:rFonts w:cs="Arial"/>
                <w:sz w:val="18"/>
                <w:szCs w:val="18"/>
              </w:rPr>
              <w:t xml:space="preserve">JPEG Baseline (Process 1): </w:t>
            </w:r>
            <w:r w:rsidRPr="00192EDF">
              <w:rPr>
                <w:rFonts w:cs="Arial"/>
                <w:sz w:val="18"/>
                <w:szCs w:val="18"/>
              </w:rPr>
              <w:br/>
              <w:t>Default Transfer Syntax for Lossy JPEG 8 Bit Image Compression</w:t>
            </w:r>
          </w:p>
        </w:tc>
        <w:tc>
          <w:tcPr>
            <w:tcW w:w="1095" w:type="dxa"/>
            <w:tcPrChange w:id="663" w:author="David Clunie" w:date="2016-05-21T10:29:00Z">
              <w:tcPr>
                <w:tcW w:w="1095" w:type="dxa"/>
              </w:tcPr>
            </w:tcPrChange>
          </w:tcPr>
          <w:p w14:paraId="7BBA29C4" w14:textId="77777777" w:rsidR="008E222E" w:rsidRPr="00192EDF" w:rsidRDefault="008E222E" w:rsidP="007C0371">
            <w:pPr>
              <w:pStyle w:val="TableRow"/>
              <w:jc w:val="center"/>
              <w:rPr>
                <w:rFonts w:cs="Arial"/>
                <w:sz w:val="18"/>
                <w:szCs w:val="18"/>
              </w:rPr>
            </w:pPr>
            <w:r>
              <w:rPr>
                <w:sz w:val="18"/>
              </w:rPr>
              <w:t>optional</w:t>
            </w:r>
          </w:p>
        </w:tc>
      </w:tr>
      <w:tr w:rsidR="00BB23C1" w:rsidRPr="00A10D78" w14:paraId="2567B04B" w14:textId="77777777" w:rsidTr="00BB23C1">
        <w:trPr>
          <w:cantSplit/>
          <w:trHeight w:val="20"/>
          <w:jc w:val="center"/>
          <w:trPrChange w:id="664" w:author="David Clunie" w:date="2016-05-21T10:29:00Z">
            <w:trPr>
              <w:cantSplit/>
              <w:trHeight w:val="20"/>
              <w:jc w:val="center"/>
            </w:trPr>
          </w:trPrChange>
        </w:trPr>
        <w:tc>
          <w:tcPr>
            <w:tcW w:w="1261" w:type="dxa"/>
            <w:vMerge/>
            <w:tcPrChange w:id="665" w:author="David Clunie" w:date="2016-05-21T10:29:00Z">
              <w:tcPr>
                <w:tcW w:w="987" w:type="dxa"/>
                <w:vMerge/>
              </w:tcPr>
            </w:tcPrChange>
          </w:tcPr>
          <w:p w14:paraId="71E4661D" w14:textId="77777777" w:rsidR="008E222E" w:rsidRPr="00192EDF" w:rsidRDefault="008E222E">
            <w:pPr>
              <w:pStyle w:val="TableRow"/>
              <w:rPr>
                <w:sz w:val="18"/>
              </w:rPr>
            </w:pPr>
          </w:p>
        </w:tc>
        <w:tc>
          <w:tcPr>
            <w:tcW w:w="1560" w:type="dxa"/>
            <w:vMerge/>
            <w:shd w:val="clear" w:color="auto" w:fill="auto"/>
            <w:tcPrChange w:id="666" w:author="David Clunie" w:date="2016-05-21T10:29:00Z">
              <w:tcPr>
                <w:tcW w:w="1920" w:type="dxa"/>
                <w:vMerge/>
                <w:shd w:val="clear" w:color="auto" w:fill="auto"/>
              </w:tcPr>
            </w:tcPrChange>
          </w:tcPr>
          <w:p w14:paraId="622E4A7D"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Change w:id="667" w:author="David Clunie" w:date="2016-05-21T10:29:00Z">
              <w:tcPr>
                <w:tcW w:w="2490" w:type="dxa"/>
                <w:shd w:val="clear" w:color="auto" w:fill="auto"/>
                <w:tcMar>
                  <w:top w:w="40" w:type="dxa"/>
                  <w:left w:w="144" w:type="dxa"/>
                  <w:bottom w:w="40" w:type="dxa"/>
                  <w:right w:w="144" w:type="dxa"/>
                </w:tcMar>
              </w:tcPr>
            </w:tcPrChange>
          </w:tcPr>
          <w:p w14:paraId="24EC833D" w14:textId="77777777" w:rsidR="008E222E" w:rsidRPr="00192EDF" w:rsidRDefault="008E222E" w:rsidP="00A62BB9">
            <w:pPr>
              <w:pStyle w:val="TableRow"/>
              <w:ind w:left="-144" w:right="-144"/>
              <w:rPr>
                <w:sz w:val="18"/>
              </w:rPr>
            </w:pPr>
            <w:r w:rsidRPr="00192EDF">
              <w:rPr>
                <w:sz w:val="18"/>
              </w:rPr>
              <w:t>1.2.840.10008.1.2.4.51</w:t>
            </w:r>
          </w:p>
        </w:tc>
        <w:tc>
          <w:tcPr>
            <w:tcW w:w="2501" w:type="dxa"/>
            <w:shd w:val="clear" w:color="auto" w:fill="auto"/>
            <w:tcPrChange w:id="668" w:author="David Clunie" w:date="2016-05-21T10:29:00Z">
              <w:tcPr>
                <w:tcW w:w="2501" w:type="dxa"/>
                <w:shd w:val="clear" w:color="auto" w:fill="auto"/>
              </w:tcPr>
            </w:tcPrChange>
          </w:tcPr>
          <w:p w14:paraId="20738F3B" w14:textId="77777777" w:rsidR="008E222E" w:rsidRPr="00192EDF" w:rsidRDefault="008E222E" w:rsidP="00192EDF">
            <w:pPr>
              <w:pStyle w:val="TableRow"/>
              <w:rPr>
                <w:sz w:val="18"/>
              </w:rPr>
            </w:pPr>
            <w:r w:rsidRPr="00192EDF">
              <w:rPr>
                <w:rFonts w:cs="Arial"/>
                <w:sz w:val="18"/>
                <w:szCs w:val="18"/>
              </w:rPr>
              <w:t>JPEG Extended (Process 2 &amp; 4):</w:t>
            </w:r>
            <w:r w:rsidRPr="00192EDF">
              <w:rPr>
                <w:rFonts w:cs="Arial"/>
                <w:sz w:val="18"/>
                <w:szCs w:val="18"/>
              </w:rPr>
              <w:br/>
              <w:t>Default Transfer Syntax for Lossy JPEG 12 Bit Image Compression (Process 4 only)</w:t>
            </w:r>
          </w:p>
        </w:tc>
        <w:tc>
          <w:tcPr>
            <w:tcW w:w="1095" w:type="dxa"/>
            <w:tcPrChange w:id="669" w:author="David Clunie" w:date="2016-05-21T10:29:00Z">
              <w:tcPr>
                <w:tcW w:w="1095" w:type="dxa"/>
              </w:tcPr>
            </w:tcPrChange>
          </w:tcPr>
          <w:p w14:paraId="0C4A9CA2" w14:textId="77777777" w:rsidR="008E222E" w:rsidRPr="00192EDF" w:rsidRDefault="008E222E" w:rsidP="007C0371">
            <w:pPr>
              <w:pStyle w:val="TableRow"/>
              <w:jc w:val="center"/>
              <w:rPr>
                <w:rFonts w:cs="Arial"/>
                <w:sz w:val="18"/>
                <w:szCs w:val="18"/>
              </w:rPr>
            </w:pPr>
            <w:r>
              <w:rPr>
                <w:sz w:val="18"/>
              </w:rPr>
              <w:t>optional</w:t>
            </w:r>
          </w:p>
        </w:tc>
      </w:tr>
      <w:tr w:rsidR="00BB23C1" w:rsidRPr="00A10D78" w14:paraId="55825AFE" w14:textId="77777777" w:rsidTr="00BB23C1">
        <w:trPr>
          <w:cantSplit/>
          <w:trHeight w:val="20"/>
          <w:jc w:val="center"/>
          <w:trPrChange w:id="670" w:author="David Clunie" w:date="2016-05-21T10:29:00Z">
            <w:trPr>
              <w:cantSplit/>
              <w:trHeight w:val="20"/>
              <w:jc w:val="center"/>
            </w:trPr>
          </w:trPrChange>
        </w:trPr>
        <w:tc>
          <w:tcPr>
            <w:tcW w:w="1261" w:type="dxa"/>
            <w:vMerge/>
            <w:tcPrChange w:id="671" w:author="David Clunie" w:date="2016-05-21T10:29:00Z">
              <w:tcPr>
                <w:tcW w:w="987" w:type="dxa"/>
                <w:vMerge/>
              </w:tcPr>
            </w:tcPrChange>
          </w:tcPr>
          <w:p w14:paraId="15E304FD" w14:textId="77777777" w:rsidR="008E222E" w:rsidRPr="00192EDF" w:rsidRDefault="008E222E">
            <w:pPr>
              <w:pStyle w:val="TableRow"/>
              <w:rPr>
                <w:sz w:val="18"/>
              </w:rPr>
            </w:pPr>
          </w:p>
        </w:tc>
        <w:tc>
          <w:tcPr>
            <w:tcW w:w="1560" w:type="dxa"/>
            <w:vMerge/>
            <w:shd w:val="clear" w:color="auto" w:fill="auto"/>
            <w:tcPrChange w:id="672" w:author="David Clunie" w:date="2016-05-21T10:29:00Z">
              <w:tcPr>
                <w:tcW w:w="1920" w:type="dxa"/>
                <w:vMerge/>
                <w:shd w:val="clear" w:color="auto" w:fill="auto"/>
              </w:tcPr>
            </w:tcPrChange>
          </w:tcPr>
          <w:p w14:paraId="41432C49"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Change w:id="673" w:author="David Clunie" w:date="2016-05-21T10:29:00Z">
              <w:tcPr>
                <w:tcW w:w="2490" w:type="dxa"/>
                <w:shd w:val="clear" w:color="auto" w:fill="auto"/>
                <w:tcMar>
                  <w:top w:w="40" w:type="dxa"/>
                  <w:left w:w="144" w:type="dxa"/>
                  <w:bottom w:w="40" w:type="dxa"/>
                  <w:right w:w="144" w:type="dxa"/>
                </w:tcMar>
              </w:tcPr>
            </w:tcPrChange>
          </w:tcPr>
          <w:p w14:paraId="4906C635" w14:textId="77777777" w:rsidR="008E222E" w:rsidRPr="00192EDF" w:rsidRDefault="008E222E" w:rsidP="00A62BB9">
            <w:pPr>
              <w:pStyle w:val="TableRow"/>
              <w:ind w:left="-144" w:right="-144"/>
              <w:rPr>
                <w:sz w:val="18"/>
              </w:rPr>
            </w:pPr>
            <w:r w:rsidRPr="00192EDF">
              <w:rPr>
                <w:sz w:val="18"/>
              </w:rPr>
              <w:t>1.2.840.10008.1.2.4.57</w:t>
            </w:r>
          </w:p>
        </w:tc>
        <w:tc>
          <w:tcPr>
            <w:tcW w:w="2501" w:type="dxa"/>
            <w:shd w:val="clear" w:color="auto" w:fill="auto"/>
            <w:tcPrChange w:id="674" w:author="David Clunie" w:date="2016-05-21T10:29:00Z">
              <w:tcPr>
                <w:tcW w:w="2501" w:type="dxa"/>
                <w:shd w:val="clear" w:color="auto" w:fill="auto"/>
              </w:tcPr>
            </w:tcPrChange>
          </w:tcPr>
          <w:p w14:paraId="23EEC95B" w14:textId="77777777" w:rsidR="008E222E" w:rsidRPr="00192EDF" w:rsidRDefault="008E222E" w:rsidP="00192EDF">
            <w:pPr>
              <w:pStyle w:val="TableRow"/>
              <w:rPr>
                <w:sz w:val="18"/>
              </w:rPr>
            </w:pPr>
            <w:r w:rsidRPr="00192EDF">
              <w:rPr>
                <w:rFonts w:cs="Arial"/>
                <w:sz w:val="18"/>
                <w:szCs w:val="18"/>
              </w:rPr>
              <w:t>JPEG Lossless, Non-Hierarchical (Process 14)</w:t>
            </w:r>
          </w:p>
        </w:tc>
        <w:tc>
          <w:tcPr>
            <w:tcW w:w="1095" w:type="dxa"/>
            <w:tcPrChange w:id="675" w:author="David Clunie" w:date="2016-05-21T10:29:00Z">
              <w:tcPr>
                <w:tcW w:w="1095" w:type="dxa"/>
              </w:tcPr>
            </w:tcPrChange>
          </w:tcPr>
          <w:p w14:paraId="1AAF6354" w14:textId="77777777" w:rsidR="008E222E" w:rsidRPr="00192EDF" w:rsidRDefault="008E222E" w:rsidP="007C0371">
            <w:pPr>
              <w:pStyle w:val="TableRow"/>
              <w:jc w:val="center"/>
              <w:rPr>
                <w:rFonts w:cs="Arial"/>
                <w:sz w:val="18"/>
                <w:szCs w:val="18"/>
              </w:rPr>
            </w:pPr>
            <w:r>
              <w:rPr>
                <w:sz w:val="18"/>
              </w:rPr>
              <w:t>optional</w:t>
            </w:r>
          </w:p>
        </w:tc>
      </w:tr>
      <w:tr w:rsidR="00BB23C1" w:rsidRPr="00A10D78" w14:paraId="5B7036A5" w14:textId="77777777" w:rsidTr="00BB23C1">
        <w:trPr>
          <w:cantSplit/>
          <w:trHeight w:val="20"/>
          <w:jc w:val="center"/>
          <w:trPrChange w:id="676" w:author="David Clunie" w:date="2016-05-21T10:29:00Z">
            <w:trPr>
              <w:cantSplit/>
              <w:trHeight w:val="20"/>
              <w:jc w:val="center"/>
            </w:trPr>
          </w:trPrChange>
        </w:trPr>
        <w:tc>
          <w:tcPr>
            <w:tcW w:w="1261" w:type="dxa"/>
            <w:vMerge/>
            <w:tcPrChange w:id="677" w:author="David Clunie" w:date="2016-05-21T10:29:00Z">
              <w:tcPr>
                <w:tcW w:w="987" w:type="dxa"/>
                <w:vMerge/>
              </w:tcPr>
            </w:tcPrChange>
          </w:tcPr>
          <w:p w14:paraId="04E99513" w14:textId="77777777" w:rsidR="008E222E" w:rsidRPr="00192EDF" w:rsidRDefault="008E222E">
            <w:pPr>
              <w:pStyle w:val="TableRow"/>
              <w:rPr>
                <w:sz w:val="18"/>
              </w:rPr>
            </w:pPr>
          </w:p>
        </w:tc>
        <w:tc>
          <w:tcPr>
            <w:tcW w:w="1560" w:type="dxa"/>
            <w:shd w:val="clear" w:color="auto" w:fill="auto"/>
            <w:tcPrChange w:id="678" w:author="David Clunie" w:date="2016-05-21T10:29:00Z">
              <w:tcPr>
                <w:tcW w:w="1920" w:type="dxa"/>
                <w:shd w:val="clear" w:color="auto" w:fill="auto"/>
              </w:tcPr>
            </w:tcPrChange>
          </w:tcPr>
          <w:p w14:paraId="1008A25E" w14:textId="77777777" w:rsidR="008E222E" w:rsidRPr="00E21FAC" w:rsidRDefault="008E222E" w:rsidP="008F13CF">
            <w:pPr>
              <w:pStyle w:val="TableRow"/>
              <w:rPr>
                <w:sz w:val="18"/>
              </w:rPr>
            </w:pPr>
            <w:r w:rsidRPr="00E21FAC">
              <w:rPr>
                <w:rFonts w:cs="Arial"/>
                <w:sz w:val="18"/>
                <w:szCs w:val="18"/>
              </w:rPr>
              <w:t>image/</w:t>
            </w:r>
            <w:r>
              <w:rPr>
                <w:rFonts w:cs="Arial"/>
                <w:sz w:val="18"/>
                <w:szCs w:val="18"/>
              </w:rPr>
              <w:t>x-</w:t>
            </w:r>
            <w:commentRangeStart w:id="679"/>
            <w:commentRangeStart w:id="680"/>
            <w:r w:rsidRPr="00E21FAC">
              <w:rPr>
                <w:sz w:val="18"/>
              </w:rPr>
              <w:t>dicom</w:t>
            </w:r>
            <w:del w:id="681" w:author="David Clunie" w:date="2016-05-13T08:00:00Z">
              <w:r w:rsidRPr="00E21FAC" w:rsidDel="008F13CF">
                <w:rPr>
                  <w:sz w:val="18"/>
                </w:rPr>
                <w:delText>+</w:delText>
              </w:r>
            </w:del>
            <w:ins w:id="682" w:author="David Clunie" w:date="2016-05-13T08:00:00Z">
              <w:r w:rsidR="008F13CF">
                <w:rPr>
                  <w:sz w:val="18"/>
                </w:rPr>
                <w:t>-</w:t>
              </w:r>
            </w:ins>
            <w:r w:rsidRPr="00E21FAC">
              <w:rPr>
                <w:sz w:val="18"/>
              </w:rPr>
              <w:t>rle</w:t>
            </w:r>
            <w:commentRangeEnd w:id="679"/>
            <w:r w:rsidR="008F13CF">
              <w:rPr>
                <w:rStyle w:val="CommentReference"/>
                <w:rFonts w:eastAsiaTheme="minorHAnsi" w:cstheme="minorBidi"/>
                <w:color w:val="auto"/>
                <w:lang w:val="en-US"/>
              </w:rPr>
              <w:commentReference w:id="679"/>
            </w:r>
            <w:commentRangeEnd w:id="680"/>
            <w:r w:rsidR="00543FE2">
              <w:rPr>
                <w:rStyle w:val="CommentReference"/>
                <w:rFonts w:eastAsiaTheme="minorHAnsi" w:cstheme="minorBidi"/>
                <w:color w:val="auto"/>
                <w:lang w:val="en-US"/>
              </w:rPr>
              <w:commentReference w:id="680"/>
            </w:r>
          </w:p>
        </w:tc>
        <w:tc>
          <w:tcPr>
            <w:tcW w:w="2490" w:type="dxa"/>
            <w:shd w:val="clear" w:color="auto" w:fill="auto"/>
            <w:tcMar>
              <w:top w:w="40" w:type="dxa"/>
              <w:left w:w="144" w:type="dxa"/>
              <w:bottom w:w="40" w:type="dxa"/>
              <w:right w:w="144" w:type="dxa"/>
            </w:tcMar>
            <w:tcPrChange w:id="683" w:author="David Clunie" w:date="2016-05-21T10:29:00Z">
              <w:tcPr>
                <w:tcW w:w="2490" w:type="dxa"/>
                <w:shd w:val="clear" w:color="auto" w:fill="auto"/>
                <w:tcMar>
                  <w:top w:w="40" w:type="dxa"/>
                  <w:left w:w="144" w:type="dxa"/>
                  <w:bottom w:w="40" w:type="dxa"/>
                  <w:right w:w="144" w:type="dxa"/>
                </w:tcMar>
              </w:tcPr>
            </w:tcPrChange>
          </w:tcPr>
          <w:p w14:paraId="3649A6EC" w14:textId="77777777" w:rsidR="008E222E" w:rsidRPr="00192EDF" w:rsidRDefault="008E222E" w:rsidP="00A62BB9">
            <w:pPr>
              <w:pStyle w:val="TableRow"/>
              <w:ind w:left="-144" w:right="-144"/>
              <w:rPr>
                <w:sz w:val="18"/>
              </w:rPr>
            </w:pPr>
            <w:r w:rsidRPr="00192EDF">
              <w:rPr>
                <w:sz w:val="18"/>
              </w:rPr>
              <w:t>1.2.840.10008.1.2.5</w:t>
            </w:r>
          </w:p>
        </w:tc>
        <w:tc>
          <w:tcPr>
            <w:tcW w:w="2501" w:type="dxa"/>
            <w:shd w:val="clear" w:color="auto" w:fill="auto"/>
            <w:tcPrChange w:id="684" w:author="David Clunie" w:date="2016-05-21T10:29:00Z">
              <w:tcPr>
                <w:tcW w:w="2501" w:type="dxa"/>
                <w:shd w:val="clear" w:color="auto" w:fill="auto"/>
              </w:tcPr>
            </w:tcPrChange>
          </w:tcPr>
          <w:p w14:paraId="42957D1B" w14:textId="77777777" w:rsidR="008E222E" w:rsidRPr="00192EDF" w:rsidRDefault="008E222E" w:rsidP="00192EDF">
            <w:pPr>
              <w:pStyle w:val="TableRow"/>
              <w:rPr>
                <w:sz w:val="18"/>
              </w:rPr>
            </w:pPr>
            <w:r w:rsidRPr="00192EDF">
              <w:rPr>
                <w:rFonts w:cs="Arial"/>
                <w:sz w:val="18"/>
                <w:szCs w:val="18"/>
              </w:rPr>
              <w:t>RLE Lossless</w:t>
            </w:r>
          </w:p>
        </w:tc>
        <w:tc>
          <w:tcPr>
            <w:tcW w:w="1095" w:type="dxa"/>
            <w:tcPrChange w:id="685" w:author="David Clunie" w:date="2016-05-21T10:29:00Z">
              <w:tcPr>
                <w:tcW w:w="1095" w:type="dxa"/>
              </w:tcPr>
            </w:tcPrChange>
          </w:tcPr>
          <w:p w14:paraId="7BED58AF" w14:textId="77777777" w:rsidR="008E222E" w:rsidRPr="00192EDF" w:rsidRDefault="008E222E" w:rsidP="007C0371">
            <w:pPr>
              <w:pStyle w:val="TableRow"/>
              <w:jc w:val="center"/>
              <w:rPr>
                <w:rFonts w:cs="Arial"/>
                <w:sz w:val="18"/>
                <w:szCs w:val="18"/>
              </w:rPr>
            </w:pPr>
            <w:r>
              <w:rPr>
                <w:sz w:val="18"/>
              </w:rPr>
              <w:t>default</w:t>
            </w:r>
          </w:p>
        </w:tc>
      </w:tr>
      <w:tr w:rsidR="00BB23C1" w:rsidRPr="00A10D78" w14:paraId="67C348E2" w14:textId="77777777" w:rsidTr="00BB23C1">
        <w:trPr>
          <w:cantSplit/>
          <w:trHeight w:val="20"/>
          <w:jc w:val="center"/>
          <w:trPrChange w:id="686" w:author="David Clunie" w:date="2016-05-21T10:29:00Z">
            <w:trPr>
              <w:cantSplit/>
              <w:trHeight w:val="20"/>
              <w:jc w:val="center"/>
            </w:trPr>
          </w:trPrChange>
        </w:trPr>
        <w:tc>
          <w:tcPr>
            <w:tcW w:w="1261" w:type="dxa"/>
            <w:vMerge/>
            <w:tcPrChange w:id="687" w:author="David Clunie" w:date="2016-05-21T10:29:00Z">
              <w:tcPr>
                <w:tcW w:w="987" w:type="dxa"/>
                <w:vMerge/>
              </w:tcPr>
            </w:tcPrChange>
          </w:tcPr>
          <w:p w14:paraId="7AED488E" w14:textId="77777777" w:rsidR="00A70922" w:rsidRPr="00192EDF" w:rsidRDefault="00A70922">
            <w:pPr>
              <w:pStyle w:val="TableRow"/>
              <w:rPr>
                <w:sz w:val="18"/>
              </w:rPr>
            </w:pPr>
          </w:p>
        </w:tc>
        <w:tc>
          <w:tcPr>
            <w:tcW w:w="1560" w:type="dxa"/>
            <w:vMerge w:val="restart"/>
            <w:shd w:val="clear" w:color="auto" w:fill="auto"/>
            <w:tcPrChange w:id="688" w:author="David Clunie" w:date="2016-05-21T10:29:00Z">
              <w:tcPr>
                <w:tcW w:w="1920" w:type="dxa"/>
                <w:vMerge w:val="restart"/>
                <w:shd w:val="clear" w:color="auto" w:fill="auto"/>
              </w:tcPr>
            </w:tcPrChange>
          </w:tcPr>
          <w:p w14:paraId="7C057002" w14:textId="77777777" w:rsidR="00A70922" w:rsidRPr="00E21FAC" w:rsidRDefault="00A70922">
            <w:pPr>
              <w:pStyle w:val="TableRow"/>
              <w:rPr>
                <w:sz w:val="18"/>
              </w:rPr>
            </w:pPr>
            <w:r w:rsidRPr="00E21FAC">
              <w:rPr>
                <w:rFonts w:cs="Arial"/>
                <w:sz w:val="18"/>
                <w:szCs w:val="18"/>
              </w:rPr>
              <w:t>image/</w:t>
            </w:r>
            <w:r>
              <w:rPr>
                <w:sz w:val="18"/>
              </w:rPr>
              <w:t>x-jls</w:t>
            </w:r>
          </w:p>
        </w:tc>
        <w:tc>
          <w:tcPr>
            <w:tcW w:w="2490" w:type="dxa"/>
            <w:shd w:val="clear" w:color="auto" w:fill="auto"/>
            <w:tcMar>
              <w:top w:w="40" w:type="dxa"/>
              <w:left w:w="144" w:type="dxa"/>
              <w:bottom w:w="40" w:type="dxa"/>
              <w:right w:w="144" w:type="dxa"/>
            </w:tcMar>
            <w:tcPrChange w:id="689" w:author="David Clunie" w:date="2016-05-21T10:29:00Z">
              <w:tcPr>
                <w:tcW w:w="2490" w:type="dxa"/>
                <w:shd w:val="clear" w:color="auto" w:fill="auto"/>
                <w:tcMar>
                  <w:top w:w="40" w:type="dxa"/>
                  <w:left w:w="144" w:type="dxa"/>
                  <w:bottom w:w="40" w:type="dxa"/>
                  <w:right w:w="144" w:type="dxa"/>
                </w:tcMar>
              </w:tcPr>
            </w:tcPrChange>
          </w:tcPr>
          <w:p w14:paraId="77A709D0" w14:textId="77777777" w:rsidR="00A70922" w:rsidRPr="00192EDF" w:rsidRDefault="00A70922" w:rsidP="00D77C53">
            <w:pPr>
              <w:pStyle w:val="TableRow"/>
              <w:ind w:left="-144" w:right="-144"/>
              <w:rPr>
                <w:sz w:val="18"/>
              </w:rPr>
            </w:pPr>
            <w:r w:rsidRPr="00192EDF">
              <w:rPr>
                <w:sz w:val="18"/>
              </w:rPr>
              <w:t>1.2.840.10008.1.2.4.80</w:t>
            </w:r>
          </w:p>
        </w:tc>
        <w:tc>
          <w:tcPr>
            <w:tcW w:w="2501" w:type="dxa"/>
            <w:shd w:val="clear" w:color="auto" w:fill="auto"/>
            <w:tcPrChange w:id="690" w:author="David Clunie" w:date="2016-05-21T10:29:00Z">
              <w:tcPr>
                <w:tcW w:w="2501" w:type="dxa"/>
                <w:shd w:val="clear" w:color="auto" w:fill="auto"/>
              </w:tcPr>
            </w:tcPrChange>
          </w:tcPr>
          <w:p w14:paraId="5E3071F6" w14:textId="77777777" w:rsidR="00A70922" w:rsidRPr="00192EDF" w:rsidRDefault="00A70922" w:rsidP="00192EDF">
            <w:pPr>
              <w:pStyle w:val="TableRow"/>
              <w:rPr>
                <w:sz w:val="18"/>
              </w:rPr>
            </w:pPr>
            <w:r w:rsidRPr="00192EDF">
              <w:rPr>
                <w:rFonts w:cs="Arial"/>
                <w:sz w:val="18"/>
                <w:szCs w:val="18"/>
              </w:rPr>
              <w:t>JPEG-LS Lossless Image Compression</w:t>
            </w:r>
          </w:p>
        </w:tc>
        <w:tc>
          <w:tcPr>
            <w:tcW w:w="1095" w:type="dxa"/>
            <w:tcPrChange w:id="691" w:author="David Clunie" w:date="2016-05-21T10:29:00Z">
              <w:tcPr>
                <w:tcW w:w="1095" w:type="dxa"/>
              </w:tcPr>
            </w:tcPrChange>
          </w:tcPr>
          <w:p w14:paraId="0390DEE2" w14:textId="77777777" w:rsidR="00A70922" w:rsidRPr="00192EDF" w:rsidRDefault="00A70922" w:rsidP="007C0371">
            <w:pPr>
              <w:pStyle w:val="TableRow"/>
              <w:jc w:val="center"/>
              <w:rPr>
                <w:rFonts w:cs="Arial"/>
                <w:sz w:val="18"/>
                <w:szCs w:val="18"/>
              </w:rPr>
            </w:pPr>
            <w:r>
              <w:rPr>
                <w:sz w:val="18"/>
              </w:rPr>
              <w:t>default</w:t>
            </w:r>
          </w:p>
        </w:tc>
      </w:tr>
      <w:tr w:rsidR="00BB23C1" w:rsidRPr="00A10D78" w14:paraId="4AA91974" w14:textId="77777777" w:rsidTr="00BB23C1">
        <w:trPr>
          <w:cantSplit/>
          <w:trHeight w:val="20"/>
          <w:jc w:val="center"/>
          <w:trPrChange w:id="692" w:author="David Clunie" w:date="2016-05-21T10:29:00Z">
            <w:trPr>
              <w:cantSplit/>
              <w:trHeight w:val="20"/>
              <w:jc w:val="center"/>
            </w:trPr>
          </w:trPrChange>
        </w:trPr>
        <w:tc>
          <w:tcPr>
            <w:tcW w:w="1261" w:type="dxa"/>
            <w:vMerge/>
            <w:tcPrChange w:id="693" w:author="David Clunie" w:date="2016-05-21T10:29:00Z">
              <w:tcPr>
                <w:tcW w:w="987" w:type="dxa"/>
                <w:vMerge/>
              </w:tcPr>
            </w:tcPrChange>
          </w:tcPr>
          <w:p w14:paraId="49CFFC90" w14:textId="77777777" w:rsidR="00A70922" w:rsidRPr="00192EDF" w:rsidRDefault="00A70922">
            <w:pPr>
              <w:pStyle w:val="TableRow"/>
              <w:rPr>
                <w:sz w:val="18"/>
              </w:rPr>
            </w:pPr>
          </w:p>
        </w:tc>
        <w:tc>
          <w:tcPr>
            <w:tcW w:w="1560" w:type="dxa"/>
            <w:vMerge/>
            <w:shd w:val="clear" w:color="auto" w:fill="auto"/>
            <w:tcPrChange w:id="694" w:author="David Clunie" w:date="2016-05-21T10:29:00Z">
              <w:tcPr>
                <w:tcW w:w="1920" w:type="dxa"/>
                <w:vMerge/>
                <w:shd w:val="clear" w:color="auto" w:fill="auto"/>
              </w:tcPr>
            </w:tcPrChange>
          </w:tcPr>
          <w:p w14:paraId="4B1900D2" w14:textId="77777777" w:rsidR="00A70922" w:rsidRPr="00E21FAC" w:rsidRDefault="00A70922" w:rsidP="00192EDF">
            <w:pPr>
              <w:pStyle w:val="TableRow"/>
              <w:rPr>
                <w:sz w:val="18"/>
              </w:rPr>
            </w:pPr>
          </w:p>
        </w:tc>
        <w:tc>
          <w:tcPr>
            <w:tcW w:w="2490" w:type="dxa"/>
            <w:shd w:val="clear" w:color="auto" w:fill="auto"/>
            <w:tcMar>
              <w:top w:w="40" w:type="dxa"/>
              <w:left w:w="144" w:type="dxa"/>
              <w:bottom w:w="40" w:type="dxa"/>
              <w:right w:w="144" w:type="dxa"/>
            </w:tcMar>
            <w:tcPrChange w:id="695" w:author="David Clunie" w:date="2016-05-21T10:29:00Z">
              <w:tcPr>
                <w:tcW w:w="2490" w:type="dxa"/>
                <w:shd w:val="clear" w:color="auto" w:fill="auto"/>
                <w:tcMar>
                  <w:top w:w="40" w:type="dxa"/>
                  <w:left w:w="144" w:type="dxa"/>
                  <w:bottom w:w="40" w:type="dxa"/>
                  <w:right w:w="144" w:type="dxa"/>
                </w:tcMar>
              </w:tcPr>
            </w:tcPrChange>
          </w:tcPr>
          <w:p w14:paraId="19415055" w14:textId="77777777" w:rsidR="00A70922" w:rsidRPr="00192EDF" w:rsidRDefault="00A70922" w:rsidP="00A62BB9">
            <w:pPr>
              <w:pStyle w:val="TableRow"/>
              <w:ind w:left="-144" w:right="-144"/>
              <w:rPr>
                <w:sz w:val="18"/>
              </w:rPr>
            </w:pPr>
            <w:r w:rsidRPr="00192EDF">
              <w:rPr>
                <w:sz w:val="18"/>
              </w:rPr>
              <w:t>1.2.840.10008.1.2.4.81</w:t>
            </w:r>
          </w:p>
        </w:tc>
        <w:tc>
          <w:tcPr>
            <w:tcW w:w="2501" w:type="dxa"/>
            <w:shd w:val="clear" w:color="auto" w:fill="auto"/>
            <w:tcPrChange w:id="696" w:author="David Clunie" w:date="2016-05-21T10:29:00Z">
              <w:tcPr>
                <w:tcW w:w="2501" w:type="dxa"/>
                <w:shd w:val="clear" w:color="auto" w:fill="auto"/>
              </w:tcPr>
            </w:tcPrChange>
          </w:tcPr>
          <w:p w14:paraId="79B390C3" w14:textId="77777777" w:rsidR="00A70922" w:rsidRPr="00192EDF" w:rsidRDefault="00A70922" w:rsidP="00192EDF">
            <w:pPr>
              <w:pStyle w:val="TableRow"/>
              <w:rPr>
                <w:sz w:val="18"/>
              </w:rPr>
            </w:pPr>
            <w:r w:rsidRPr="00192EDF">
              <w:rPr>
                <w:rFonts w:cs="Arial"/>
                <w:sz w:val="18"/>
                <w:szCs w:val="18"/>
              </w:rPr>
              <w:t>JPEG-LS Lossy (Near-Lossless) Image Compression</w:t>
            </w:r>
          </w:p>
        </w:tc>
        <w:tc>
          <w:tcPr>
            <w:tcW w:w="1095" w:type="dxa"/>
            <w:tcPrChange w:id="697" w:author="David Clunie" w:date="2016-05-21T10:29:00Z">
              <w:tcPr>
                <w:tcW w:w="1095" w:type="dxa"/>
              </w:tcPr>
            </w:tcPrChange>
          </w:tcPr>
          <w:p w14:paraId="78C57868" w14:textId="77777777" w:rsidR="00A70922" w:rsidRPr="00192EDF" w:rsidRDefault="00A70922" w:rsidP="007C0371">
            <w:pPr>
              <w:pStyle w:val="TableRow"/>
              <w:jc w:val="center"/>
              <w:rPr>
                <w:rFonts w:cs="Arial"/>
                <w:sz w:val="18"/>
                <w:szCs w:val="18"/>
              </w:rPr>
            </w:pPr>
            <w:r>
              <w:rPr>
                <w:sz w:val="18"/>
              </w:rPr>
              <w:t>optional</w:t>
            </w:r>
          </w:p>
        </w:tc>
      </w:tr>
      <w:tr w:rsidR="00BB23C1" w:rsidRPr="00A10D78" w14:paraId="2BD1DE84" w14:textId="77777777" w:rsidTr="00BB23C1">
        <w:trPr>
          <w:cantSplit/>
          <w:trHeight w:val="20"/>
          <w:jc w:val="center"/>
          <w:trPrChange w:id="698" w:author="David Clunie" w:date="2016-05-21T10:29:00Z">
            <w:trPr>
              <w:cantSplit/>
              <w:trHeight w:val="20"/>
              <w:jc w:val="center"/>
            </w:trPr>
          </w:trPrChange>
        </w:trPr>
        <w:tc>
          <w:tcPr>
            <w:tcW w:w="1261" w:type="dxa"/>
            <w:vMerge/>
            <w:tcPrChange w:id="699" w:author="David Clunie" w:date="2016-05-21T10:29:00Z">
              <w:tcPr>
                <w:tcW w:w="987" w:type="dxa"/>
                <w:vMerge/>
              </w:tcPr>
            </w:tcPrChange>
          </w:tcPr>
          <w:p w14:paraId="544251BA" w14:textId="77777777" w:rsidR="008E222E" w:rsidRPr="00192EDF" w:rsidRDefault="008E222E">
            <w:pPr>
              <w:pStyle w:val="TableRow"/>
              <w:rPr>
                <w:sz w:val="18"/>
              </w:rPr>
            </w:pPr>
          </w:p>
        </w:tc>
        <w:tc>
          <w:tcPr>
            <w:tcW w:w="1560" w:type="dxa"/>
            <w:vMerge w:val="restart"/>
            <w:shd w:val="clear" w:color="auto" w:fill="auto"/>
            <w:tcPrChange w:id="700" w:author="David Clunie" w:date="2016-05-21T10:29:00Z">
              <w:tcPr>
                <w:tcW w:w="1920" w:type="dxa"/>
                <w:vMerge w:val="restart"/>
                <w:shd w:val="clear" w:color="auto" w:fill="auto"/>
              </w:tcPr>
            </w:tcPrChange>
          </w:tcPr>
          <w:p w14:paraId="0F463D91" w14:textId="77777777" w:rsidR="008E222E" w:rsidRPr="00E21FAC" w:rsidRDefault="008E222E">
            <w:pPr>
              <w:pStyle w:val="TableRow"/>
              <w:rPr>
                <w:sz w:val="18"/>
              </w:rPr>
            </w:pPr>
            <w:r w:rsidRPr="00E21FAC">
              <w:rPr>
                <w:rFonts w:cs="Arial"/>
                <w:sz w:val="18"/>
                <w:szCs w:val="18"/>
              </w:rPr>
              <w:t>image/</w:t>
            </w:r>
            <w:r w:rsidRPr="00E21FAC">
              <w:rPr>
                <w:sz w:val="18"/>
              </w:rPr>
              <w:t>jp2</w:t>
            </w:r>
          </w:p>
        </w:tc>
        <w:tc>
          <w:tcPr>
            <w:tcW w:w="2490" w:type="dxa"/>
            <w:shd w:val="clear" w:color="auto" w:fill="auto"/>
            <w:tcMar>
              <w:top w:w="40" w:type="dxa"/>
              <w:left w:w="144" w:type="dxa"/>
              <w:bottom w:w="40" w:type="dxa"/>
              <w:right w:w="144" w:type="dxa"/>
            </w:tcMar>
            <w:tcPrChange w:id="701" w:author="David Clunie" w:date="2016-05-21T10:29:00Z">
              <w:tcPr>
                <w:tcW w:w="2490" w:type="dxa"/>
                <w:shd w:val="clear" w:color="auto" w:fill="auto"/>
                <w:tcMar>
                  <w:top w:w="40" w:type="dxa"/>
                  <w:left w:w="144" w:type="dxa"/>
                  <w:bottom w:w="40" w:type="dxa"/>
                  <w:right w:w="144" w:type="dxa"/>
                </w:tcMar>
              </w:tcPr>
            </w:tcPrChange>
          </w:tcPr>
          <w:p w14:paraId="14B493DC" w14:textId="77777777" w:rsidR="008E222E" w:rsidRPr="00192EDF" w:rsidRDefault="008E222E" w:rsidP="00D77C53">
            <w:pPr>
              <w:pStyle w:val="TableRow"/>
              <w:ind w:left="-144" w:right="-144"/>
              <w:rPr>
                <w:sz w:val="18"/>
              </w:rPr>
            </w:pPr>
            <w:r w:rsidRPr="00192EDF">
              <w:rPr>
                <w:sz w:val="18"/>
              </w:rPr>
              <w:t>1.2.840.10008.1.2.4.90</w:t>
            </w:r>
          </w:p>
        </w:tc>
        <w:tc>
          <w:tcPr>
            <w:tcW w:w="2501" w:type="dxa"/>
            <w:shd w:val="clear" w:color="auto" w:fill="auto"/>
            <w:tcPrChange w:id="702" w:author="David Clunie" w:date="2016-05-21T10:29:00Z">
              <w:tcPr>
                <w:tcW w:w="2501" w:type="dxa"/>
                <w:shd w:val="clear" w:color="auto" w:fill="auto"/>
              </w:tcPr>
            </w:tcPrChange>
          </w:tcPr>
          <w:p w14:paraId="6E990A87" w14:textId="77777777" w:rsidR="008E222E" w:rsidRPr="00192EDF" w:rsidRDefault="008E222E" w:rsidP="00192EDF">
            <w:pPr>
              <w:pStyle w:val="TableRow"/>
              <w:rPr>
                <w:sz w:val="18"/>
              </w:rPr>
            </w:pPr>
            <w:r w:rsidRPr="00192EDF">
              <w:rPr>
                <w:rFonts w:cs="Arial"/>
                <w:sz w:val="18"/>
                <w:szCs w:val="18"/>
              </w:rPr>
              <w:t>JPEG 2000 Image Compression (Lossless Only)</w:t>
            </w:r>
          </w:p>
        </w:tc>
        <w:tc>
          <w:tcPr>
            <w:tcW w:w="1095" w:type="dxa"/>
            <w:tcPrChange w:id="703" w:author="David Clunie" w:date="2016-05-21T10:29:00Z">
              <w:tcPr>
                <w:tcW w:w="1095" w:type="dxa"/>
              </w:tcPr>
            </w:tcPrChange>
          </w:tcPr>
          <w:p w14:paraId="0035D24F" w14:textId="77777777" w:rsidR="008E222E" w:rsidRPr="00192EDF" w:rsidRDefault="008E222E" w:rsidP="007C0371">
            <w:pPr>
              <w:pStyle w:val="TableRow"/>
              <w:jc w:val="center"/>
              <w:rPr>
                <w:rFonts w:cs="Arial"/>
                <w:sz w:val="18"/>
                <w:szCs w:val="18"/>
              </w:rPr>
            </w:pPr>
            <w:r>
              <w:rPr>
                <w:sz w:val="18"/>
              </w:rPr>
              <w:t>default</w:t>
            </w:r>
          </w:p>
        </w:tc>
      </w:tr>
      <w:tr w:rsidR="00BB23C1" w:rsidRPr="00A10D78" w14:paraId="58E76CCD" w14:textId="77777777" w:rsidTr="00BB23C1">
        <w:trPr>
          <w:cantSplit/>
          <w:trHeight w:val="20"/>
          <w:jc w:val="center"/>
          <w:trPrChange w:id="704" w:author="David Clunie" w:date="2016-05-21T10:29:00Z">
            <w:trPr>
              <w:cantSplit/>
              <w:trHeight w:val="20"/>
              <w:jc w:val="center"/>
            </w:trPr>
          </w:trPrChange>
        </w:trPr>
        <w:tc>
          <w:tcPr>
            <w:tcW w:w="1261" w:type="dxa"/>
            <w:vMerge/>
            <w:tcPrChange w:id="705" w:author="David Clunie" w:date="2016-05-21T10:29:00Z">
              <w:tcPr>
                <w:tcW w:w="987" w:type="dxa"/>
                <w:vMerge/>
              </w:tcPr>
            </w:tcPrChange>
          </w:tcPr>
          <w:p w14:paraId="2D52422D" w14:textId="77777777" w:rsidR="008E222E" w:rsidRPr="00192EDF" w:rsidRDefault="008E222E">
            <w:pPr>
              <w:pStyle w:val="TableRow"/>
              <w:rPr>
                <w:sz w:val="18"/>
              </w:rPr>
            </w:pPr>
          </w:p>
        </w:tc>
        <w:tc>
          <w:tcPr>
            <w:tcW w:w="1560" w:type="dxa"/>
            <w:vMerge/>
            <w:shd w:val="clear" w:color="auto" w:fill="auto"/>
            <w:tcPrChange w:id="706" w:author="David Clunie" w:date="2016-05-21T10:29:00Z">
              <w:tcPr>
                <w:tcW w:w="1920" w:type="dxa"/>
                <w:vMerge/>
                <w:shd w:val="clear" w:color="auto" w:fill="auto"/>
              </w:tcPr>
            </w:tcPrChange>
          </w:tcPr>
          <w:p w14:paraId="47C18081"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Change w:id="707" w:author="David Clunie" w:date="2016-05-21T10:29:00Z">
              <w:tcPr>
                <w:tcW w:w="2490" w:type="dxa"/>
                <w:shd w:val="clear" w:color="auto" w:fill="auto"/>
                <w:tcMar>
                  <w:top w:w="40" w:type="dxa"/>
                  <w:left w:w="144" w:type="dxa"/>
                  <w:bottom w:w="40" w:type="dxa"/>
                  <w:right w:w="144" w:type="dxa"/>
                </w:tcMar>
              </w:tcPr>
            </w:tcPrChange>
          </w:tcPr>
          <w:p w14:paraId="656BABA1" w14:textId="77777777" w:rsidR="008E222E" w:rsidRPr="00192EDF" w:rsidRDefault="008E222E" w:rsidP="00A62BB9">
            <w:pPr>
              <w:pStyle w:val="TableRow"/>
              <w:ind w:left="-144" w:right="-144"/>
              <w:rPr>
                <w:sz w:val="18"/>
              </w:rPr>
            </w:pPr>
            <w:r w:rsidRPr="00192EDF">
              <w:rPr>
                <w:sz w:val="18"/>
              </w:rPr>
              <w:t>1.2.840.10008.1.2.4.</w:t>
            </w:r>
            <w:r w:rsidRPr="00192EDF">
              <w:rPr>
                <w:rFonts w:cs="Arial"/>
                <w:sz w:val="18"/>
                <w:szCs w:val="18"/>
              </w:rPr>
              <w:t>91</w:t>
            </w:r>
          </w:p>
        </w:tc>
        <w:tc>
          <w:tcPr>
            <w:tcW w:w="2501" w:type="dxa"/>
            <w:shd w:val="clear" w:color="auto" w:fill="auto"/>
            <w:tcPrChange w:id="708" w:author="David Clunie" w:date="2016-05-21T10:29:00Z">
              <w:tcPr>
                <w:tcW w:w="2501" w:type="dxa"/>
                <w:shd w:val="clear" w:color="auto" w:fill="auto"/>
              </w:tcPr>
            </w:tcPrChange>
          </w:tcPr>
          <w:p w14:paraId="6EA4265D" w14:textId="77777777" w:rsidR="008E222E" w:rsidRPr="00192EDF" w:rsidRDefault="008E222E" w:rsidP="00192EDF">
            <w:pPr>
              <w:pStyle w:val="TableRow"/>
              <w:rPr>
                <w:sz w:val="18"/>
              </w:rPr>
            </w:pPr>
            <w:r w:rsidRPr="00192EDF">
              <w:rPr>
                <w:rFonts w:cs="Arial"/>
                <w:sz w:val="18"/>
                <w:szCs w:val="18"/>
              </w:rPr>
              <w:t>JPEG 2000 Image Compression</w:t>
            </w:r>
          </w:p>
        </w:tc>
        <w:tc>
          <w:tcPr>
            <w:tcW w:w="1095" w:type="dxa"/>
            <w:tcPrChange w:id="709" w:author="David Clunie" w:date="2016-05-21T10:29:00Z">
              <w:tcPr>
                <w:tcW w:w="1095" w:type="dxa"/>
              </w:tcPr>
            </w:tcPrChange>
          </w:tcPr>
          <w:p w14:paraId="2A60A6B0" w14:textId="77777777" w:rsidR="008E222E" w:rsidRPr="00192EDF" w:rsidRDefault="008E222E" w:rsidP="007C0371">
            <w:pPr>
              <w:pStyle w:val="TableRow"/>
              <w:jc w:val="center"/>
              <w:rPr>
                <w:rFonts w:cs="Arial"/>
                <w:sz w:val="18"/>
                <w:szCs w:val="18"/>
              </w:rPr>
            </w:pPr>
            <w:r>
              <w:rPr>
                <w:sz w:val="18"/>
              </w:rPr>
              <w:t>optional</w:t>
            </w:r>
          </w:p>
        </w:tc>
      </w:tr>
      <w:tr w:rsidR="00BB23C1" w:rsidRPr="00A10D78" w14:paraId="01F5C314" w14:textId="77777777" w:rsidTr="00BB23C1">
        <w:trPr>
          <w:cantSplit/>
          <w:trHeight w:val="20"/>
          <w:jc w:val="center"/>
          <w:trPrChange w:id="710" w:author="David Clunie" w:date="2016-05-21T10:29:00Z">
            <w:trPr>
              <w:cantSplit/>
              <w:trHeight w:val="20"/>
              <w:jc w:val="center"/>
            </w:trPr>
          </w:trPrChange>
        </w:trPr>
        <w:tc>
          <w:tcPr>
            <w:tcW w:w="1261" w:type="dxa"/>
            <w:vMerge/>
            <w:tcPrChange w:id="711" w:author="David Clunie" w:date="2016-05-21T10:29:00Z">
              <w:tcPr>
                <w:tcW w:w="987" w:type="dxa"/>
                <w:vMerge/>
              </w:tcPr>
            </w:tcPrChange>
          </w:tcPr>
          <w:p w14:paraId="4145DD86" w14:textId="77777777" w:rsidR="008E222E" w:rsidRPr="00192EDF" w:rsidRDefault="008E222E">
            <w:pPr>
              <w:pStyle w:val="TableRow"/>
              <w:rPr>
                <w:sz w:val="18"/>
              </w:rPr>
            </w:pPr>
          </w:p>
        </w:tc>
        <w:tc>
          <w:tcPr>
            <w:tcW w:w="1560" w:type="dxa"/>
            <w:vMerge w:val="restart"/>
            <w:shd w:val="clear" w:color="auto" w:fill="auto"/>
            <w:tcPrChange w:id="712" w:author="David Clunie" w:date="2016-05-21T10:29:00Z">
              <w:tcPr>
                <w:tcW w:w="1920" w:type="dxa"/>
                <w:vMerge w:val="restart"/>
                <w:shd w:val="clear" w:color="auto" w:fill="auto"/>
              </w:tcPr>
            </w:tcPrChange>
          </w:tcPr>
          <w:p w14:paraId="30502A7C" w14:textId="77777777" w:rsidR="008E222E" w:rsidRPr="00E21FAC" w:rsidRDefault="008E222E" w:rsidP="00C0585E">
            <w:pPr>
              <w:pStyle w:val="TableRow"/>
              <w:rPr>
                <w:sz w:val="18"/>
              </w:rPr>
            </w:pPr>
            <w:r w:rsidRPr="00E21FAC">
              <w:rPr>
                <w:rFonts w:cs="Arial"/>
                <w:sz w:val="18"/>
                <w:szCs w:val="18"/>
              </w:rPr>
              <w:t>image/</w:t>
            </w:r>
            <w:r w:rsidRPr="00E21FAC">
              <w:rPr>
                <w:sz w:val="18"/>
              </w:rPr>
              <w:t>jpx</w:t>
            </w:r>
          </w:p>
        </w:tc>
        <w:tc>
          <w:tcPr>
            <w:tcW w:w="2490" w:type="dxa"/>
            <w:shd w:val="clear" w:color="auto" w:fill="auto"/>
            <w:tcMar>
              <w:top w:w="40" w:type="dxa"/>
              <w:left w:w="144" w:type="dxa"/>
              <w:bottom w:w="40" w:type="dxa"/>
              <w:right w:w="144" w:type="dxa"/>
            </w:tcMar>
            <w:tcPrChange w:id="713" w:author="David Clunie" w:date="2016-05-21T10:29:00Z">
              <w:tcPr>
                <w:tcW w:w="2490" w:type="dxa"/>
                <w:shd w:val="clear" w:color="auto" w:fill="auto"/>
                <w:tcMar>
                  <w:top w:w="40" w:type="dxa"/>
                  <w:left w:w="144" w:type="dxa"/>
                  <w:bottom w:w="40" w:type="dxa"/>
                  <w:right w:w="144" w:type="dxa"/>
                </w:tcMar>
              </w:tcPr>
            </w:tcPrChange>
          </w:tcPr>
          <w:p w14:paraId="0E7A917F" w14:textId="77777777" w:rsidR="008E222E" w:rsidRPr="00192EDF" w:rsidRDefault="008E222E" w:rsidP="00A62BB9">
            <w:pPr>
              <w:pStyle w:val="TableRow"/>
              <w:ind w:left="-144" w:right="-144"/>
              <w:rPr>
                <w:sz w:val="18"/>
              </w:rPr>
            </w:pPr>
            <w:r w:rsidRPr="00192EDF">
              <w:rPr>
                <w:sz w:val="18"/>
              </w:rPr>
              <w:t>1.2.840.10008.1.2.4.92</w:t>
            </w:r>
          </w:p>
        </w:tc>
        <w:tc>
          <w:tcPr>
            <w:tcW w:w="2501" w:type="dxa"/>
            <w:shd w:val="clear" w:color="auto" w:fill="auto"/>
            <w:tcPrChange w:id="714" w:author="David Clunie" w:date="2016-05-21T10:29:00Z">
              <w:tcPr>
                <w:tcW w:w="2501" w:type="dxa"/>
                <w:shd w:val="clear" w:color="auto" w:fill="auto"/>
              </w:tcPr>
            </w:tcPrChange>
          </w:tcPr>
          <w:p w14:paraId="0F2C5C54" w14:textId="77777777" w:rsidR="008E222E" w:rsidRPr="00192EDF" w:rsidRDefault="008E222E" w:rsidP="00192EDF">
            <w:pPr>
              <w:pStyle w:val="TableRow"/>
              <w:rPr>
                <w:sz w:val="18"/>
              </w:rPr>
            </w:pPr>
            <w:r w:rsidRPr="00192EDF">
              <w:rPr>
                <w:rFonts w:cs="Arial"/>
                <w:sz w:val="18"/>
                <w:szCs w:val="18"/>
              </w:rPr>
              <w:t>JPEG 2000 Part 2 Multi-component Image Compression (Lossless Only)</w:t>
            </w:r>
          </w:p>
        </w:tc>
        <w:tc>
          <w:tcPr>
            <w:tcW w:w="1095" w:type="dxa"/>
            <w:tcPrChange w:id="715" w:author="David Clunie" w:date="2016-05-21T10:29:00Z">
              <w:tcPr>
                <w:tcW w:w="1095" w:type="dxa"/>
              </w:tcPr>
            </w:tcPrChange>
          </w:tcPr>
          <w:p w14:paraId="33DEB5EB" w14:textId="77777777" w:rsidR="008E222E" w:rsidRPr="00192EDF" w:rsidRDefault="008E222E" w:rsidP="007C0371">
            <w:pPr>
              <w:pStyle w:val="TableRow"/>
              <w:jc w:val="center"/>
              <w:rPr>
                <w:rFonts w:cs="Arial"/>
                <w:sz w:val="18"/>
                <w:szCs w:val="18"/>
              </w:rPr>
            </w:pPr>
            <w:r>
              <w:rPr>
                <w:sz w:val="18"/>
              </w:rPr>
              <w:t>default</w:t>
            </w:r>
          </w:p>
        </w:tc>
      </w:tr>
      <w:tr w:rsidR="00BB23C1" w:rsidRPr="00A10D78" w14:paraId="2BD2FE92" w14:textId="77777777" w:rsidTr="00BB23C1">
        <w:trPr>
          <w:cantSplit/>
          <w:trHeight w:val="20"/>
          <w:jc w:val="center"/>
          <w:trPrChange w:id="716" w:author="David Clunie" w:date="2016-05-21T10:29:00Z">
            <w:trPr>
              <w:cantSplit/>
              <w:trHeight w:val="20"/>
              <w:jc w:val="center"/>
            </w:trPr>
          </w:trPrChange>
        </w:trPr>
        <w:tc>
          <w:tcPr>
            <w:tcW w:w="1261" w:type="dxa"/>
            <w:vMerge/>
            <w:tcPrChange w:id="717" w:author="David Clunie" w:date="2016-05-21T10:29:00Z">
              <w:tcPr>
                <w:tcW w:w="987" w:type="dxa"/>
                <w:vMerge/>
              </w:tcPr>
            </w:tcPrChange>
          </w:tcPr>
          <w:p w14:paraId="4C498D6A" w14:textId="77777777" w:rsidR="008E222E" w:rsidRPr="00192EDF" w:rsidRDefault="008E222E">
            <w:pPr>
              <w:pStyle w:val="TableRow"/>
              <w:rPr>
                <w:sz w:val="18"/>
              </w:rPr>
            </w:pPr>
          </w:p>
        </w:tc>
        <w:tc>
          <w:tcPr>
            <w:tcW w:w="1560" w:type="dxa"/>
            <w:vMerge/>
            <w:shd w:val="clear" w:color="auto" w:fill="auto"/>
            <w:tcPrChange w:id="718" w:author="David Clunie" w:date="2016-05-21T10:29:00Z">
              <w:tcPr>
                <w:tcW w:w="1920" w:type="dxa"/>
                <w:vMerge/>
                <w:shd w:val="clear" w:color="auto" w:fill="auto"/>
              </w:tcPr>
            </w:tcPrChange>
          </w:tcPr>
          <w:p w14:paraId="3CC2E95C"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Change w:id="719" w:author="David Clunie" w:date="2016-05-21T10:29:00Z">
              <w:tcPr>
                <w:tcW w:w="2490" w:type="dxa"/>
                <w:shd w:val="clear" w:color="auto" w:fill="auto"/>
                <w:tcMar>
                  <w:top w:w="40" w:type="dxa"/>
                  <w:left w:w="144" w:type="dxa"/>
                  <w:bottom w:w="40" w:type="dxa"/>
                  <w:right w:w="144" w:type="dxa"/>
                </w:tcMar>
              </w:tcPr>
            </w:tcPrChange>
          </w:tcPr>
          <w:p w14:paraId="1C7F54B4" w14:textId="77777777" w:rsidR="008E222E" w:rsidRPr="00192EDF" w:rsidRDefault="008E222E" w:rsidP="00A62BB9">
            <w:pPr>
              <w:pStyle w:val="TableRow"/>
              <w:ind w:left="-144" w:right="-144"/>
              <w:rPr>
                <w:sz w:val="18"/>
              </w:rPr>
            </w:pPr>
            <w:r w:rsidRPr="00192EDF">
              <w:rPr>
                <w:sz w:val="18"/>
              </w:rPr>
              <w:t>1.2.840.10008.1.2.4.93</w:t>
            </w:r>
          </w:p>
        </w:tc>
        <w:tc>
          <w:tcPr>
            <w:tcW w:w="2501" w:type="dxa"/>
            <w:shd w:val="clear" w:color="auto" w:fill="auto"/>
            <w:tcPrChange w:id="720" w:author="David Clunie" w:date="2016-05-21T10:29:00Z">
              <w:tcPr>
                <w:tcW w:w="2501" w:type="dxa"/>
                <w:shd w:val="clear" w:color="auto" w:fill="auto"/>
              </w:tcPr>
            </w:tcPrChange>
          </w:tcPr>
          <w:p w14:paraId="5BE12E8B" w14:textId="77777777" w:rsidR="008E222E" w:rsidRPr="00192EDF" w:rsidRDefault="008E222E" w:rsidP="00192EDF">
            <w:pPr>
              <w:pStyle w:val="TableRow"/>
              <w:rPr>
                <w:sz w:val="18"/>
              </w:rPr>
            </w:pPr>
            <w:r w:rsidRPr="00192EDF">
              <w:rPr>
                <w:rFonts w:cs="Arial"/>
                <w:sz w:val="18"/>
                <w:szCs w:val="18"/>
              </w:rPr>
              <w:t>JPEG 2000 Part 2 Multi-component Image Compression</w:t>
            </w:r>
          </w:p>
        </w:tc>
        <w:tc>
          <w:tcPr>
            <w:tcW w:w="1095" w:type="dxa"/>
            <w:tcPrChange w:id="721" w:author="David Clunie" w:date="2016-05-21T10:29:00Z">
              <w:tcPr>
                <w:tcW w:w="1095" w:type="dxa"/>
              </w:tcPr>
            </w:tcPrChange>
          </w:tcPr>
          <w:p w14:paraId="68C36A54" w14:textId="77777777" w:rsidR="008E222E" w:rsidRPr="00192EDF" w:rsidRDefault="008E222E" w:rsidP="007C0371">
            <w:pPr>
              <w:pStyle w:val="TableRow"/>
              <w:jc w:val="center"/>
              <w:rPr>
                <w:rFonts w:cs="Arial"/>
                <w:sz w:val="18"/>
                <w:szCs w:val="18"/>
              </w:rPr>
            </w:pPr>
            <w:r>
              <w:rPr>
                <w:sz w:val="18"/>
              </w:rPr>
              <w:t>optional</w:t>
            </w:r>
          </w:p>
        </w:tc>
      </w:tr>
      <w:tr w:rsidR="00BB23C1" w:rsidRPr="00192EDF" w14:paraId="16834CBA" w14:textId="77777777" w:rsidTr="00BB23C1">
        <w:trPr>
          <w:cantSplit/>
          <w:trHeight w:val="20"/>
          <w:jc w:val="center"/>
          <w:trPrChange w:id="722" w:author="David Clunie" w:date="2016-05-21T10:29:00Z">
            <w:trPr>
              <w:cantSplit/>
              <w:trHeight w:val="20"/>
              <w:jc w:val="center"/>
            </w:trPr>
          </w:trPrChange>
        </w:trPr>
        <w:tc>
          <w:tcPr>
            <w:tcW w:w="1261" w:type="dxa"/>
            <w:vMerge w:val="restart"/>
            <w:tcPrChange w:id="723" w:author="David Clunie" w:date="2016-05-21T10:29:00Z">
              <w:tcPr>
                <w:tcW w:w="987" w:type="dxa"/>
                <w:vMerge w:val="restart"/>
              </w:tcPr>
            </w:tcPrChange>
          </w:tcPr>
          <w:p w14:paraId="587CE9A6" w14:textId="77777777" w:rsidR="00140F72" w:rsidRDefault="00140F72" w:rsidP="00140F72">
            <w:pPr>
              <w:pStyle w:val="TableRow"/>
              <w:rPr>
                <w:rFonts w:cs="Arial"/>
                <w:sz w:val="18"/>
                <w:szCs w:val="18"/>
              </w:rPr>
            </w:pPr>
            <w:r w:rsidRPr="00192EDF">
              <w:rPr>
                <w:sz w:val="18"/>
              </w:rPr>
              <w:t>Multi-</w:t>
            </w:r>
          </w:p>
          <w:p w14:paraId="4B1C7180" w14:textId="77777777" w:rsidR="00140F72" w:rsidRPr="00192EDF" w:rsidRDefault="00140F72" w:rsidP="00140F72">
            <w:pPr>
              <w:pStyle w:val="TableRow"/>
              <w:rPr>
                <w:sz w:val="18"/>
              </w:rPr>
            </w:pPr>
            <w:r w:rsidRPr="00192EDF">
              <w:rPr>
                <w:sz w:val="18"/>
              </w:rPr>
              <w:t>Frame Image</w:t>
            </w:r>
          </w:p>
        </w:tc>
        <w:tc>
          <w:tcPr>
            <w:tcW w:w="1560" w:type="dxa"/>
            <w:vMerge w:val="restart"/>
            <w:shd w:val="clear" w:color="auto" w:fill="auto"/>
            <w:tcPrChange w:id="724" w:author="David Clunie" w:date="2016-05-21T10:29:00Z">
              <w:tcPr>
                <w:tcW w:w="1920" w:type="dxa"/>
                <w:vMerge w:val="restart"/>
                <w:shd w:val="clear" w:color="auto" w:fill="auto"/>
              </w:tcPr>
            </w:tcPrChange>
          </w:tcPr>
          <w:p w14:paraId="1D3B206E" w14:textId="77777777" w:rsidR="00140F72" w:rsidRPr="00E21FAC" w:rsidRDefault="00140F72" w:rsidP="00135426">
            <w:pPr>
              <w:pStyle w:val="TableRow"/>
              <w:rPr>
                <w:sz w:val="18"/>
              </w:rPr>
            </w:pPr>
            <w:r w:rsidRPr="00E21FAC">
              <w:rPr>
                <w:rFonts w:cs="Arial"/>
                <w:sz w:val="18"/>
                <w:szCs w:val="18"/>
              </w:rPr>
              <w:t>image/</w:t>
            </w:r>
            <w:r w:rsidRPr="00E21FAC">
              <w:rPr>
                <w:sz w:val="18"/>
              </w:rPr>
              <w:t>jpeg</w:t>
            </w:r>
          </w:p>
        </w:tc>
        <w:tc>
          <w:tcPr>
            <w:tcW w:w="2490" w:type="dxa"/>
            <w:shd w:val="clear" w:color="auto" w:fill="auto"/>
            <w:tcMar>
              <w:top w:w="40" w:type="dxa"/>
              <w:left w:w="144" w:type="dxa"/>
              <w:bottom w:w="40" w:type="dxa"/>
              <w:right w:w="144" w:type="dxa"/>
            </w:tcMar>
            <w:tcPrChange w:id="725" w:author="David Clunie" w:date="2016-05-21T10:29:00Z">
              <w:tcPr>
                <w:tcW w:w="2490" w:type="dxa"/>
                <w:shd w:val="clear" w:color="auto" w:fill="auto"/>
                <w:tcMar>
                  <w:top w:w="40" w:type="dxa"/>
                  <w:left w:w="144" w:type="dxa"/>
                  <w:bottom w:w="40" w:type="dxa"/>
                  <w:right w:w="144" w:type="dxa"/>
                </w:tcMar>
              </w:tcPr>
            </w:tcPrChange>
          </w:tcPr>
          <w:p w14:paraId="0057E924" w14:textId="77777777" w:rsidR="00140F72" w:rsidRPr="00192EDF" w:rsidRDefault="00140F72" w:rsidP="00135426">
            <w:pPr>
              <w:pStyle w:val="TableRow"/>
              <w:ind w:left="-144" w:right="-144"/>
              <w:rPr>
                <w:sz w:val="18"/>
              </w:rPr>
            </w:pPr>
            <w:r w:rsidRPr="00192EDF">
              <w:rPr>
                <w:sz w:val="18"/>
              </w:rPr>
              <w:t>1.2.840.10008.1.2.4.70</w:t>
            </w:r>
            <w:r w:rsidRPr="00192EDF">
              <w:rPr>
                <w:rFonts w:cs="Arial"/>
                <w:sz w:val="18"/>
                <w:szCs w:val="18"/>
              </w:rPr>
              <w:t xml:space="preserve"> </w:t>
            </w:r>
          </w:p>
        </w:tc>
        <w:tc>
          <w:tcPr>
            <w:tcW w:w="2501" w:type="dxa"/>
            <w:shd w:val="clear" w:color="auto" w:fill="auto"/>
            <w:tcPrChange w:id="726" w:author="David Clunie" w:date="2016-05-21T10:29:00Z">
              <w:tcPr>
                <w:tcW w:w="2501" w:type="dxa"/>
                <w:shd w:val="clear" w:color="auto" w:fill="auto"/>
              </w:tcPr>
            </w:tcPrChange>
          </w:tcPr>
          <w:p w14:paraId="4797C100" w14:textId="77777777" w:rsidR="00140F72" w:rsidRPr="00192EDF" w:rsidRDefault="00140F72" w:rsidP="00135426">
            <w:pPr>
              <w:pStyle w:val="TableRow"/>
              <w:rPr>
                <w:sz w:val="18"/>
              </w:rPr>
            </w:pPr>
            <w:r w:rsidRPr="00192EDF">
              <w:rPr>
                <w:rFonts w:cs="Arial"/>
                <w:sz w:val="18"/>
                <w:szCs w:val="18"/>
              </w:rPr>
              <w:t xml:space="preserve">JPEG Lossless, Non-Hierarchical, First-Order Prediction </w:t>
            </w:r>
            <w:r w:rsidRPr="00192EDF">
              <w:rPr>
                <w:rFonts w:cs="Arial"/>
                <w:sz w:val="18"/>
                <w:szCs w:val="18"/>
              </w:rPr>
              <w:br/>
              <w:t>(Process 14 [Selection Value 1]):</w:t>
            </w:r>
            <w:r w:rsidRPr="00192EDF">
              <w:rPr>
                <w:rFonts w:cs="Arial"/>
                <w:sz w:val="18"/>
                <w:szCs w:val="18"/>
              </w:rPr>
              <w:br/>
              <w:t>Default Transfer Syntax for Lossless JPEG Image Compression</w:t>
            </w:r>
          </w:p>
        </w:tc>
        <w:tc>
          <w:tcPr>
            <w:tcW w:w="1095" w:type="dxa"/>
            <w:tcPrChange w:id="727" w:author="David Clunie" w:date="2016-05-21T10:29:00Z">
              <w:tcPr>
                <w:tcW w:w="1095" w:type="dxa"/>
              </w:tcPr>
            </w:tcPrChange>
          </w:tcPr>
          <w:p w14:paraId="23D3FC50" w14:textId="77777777" w:rsidR="00140F72" w:rsidRPr="00192EDF" w:rsidRDefault="00140F72" w:rsidP="00135426">
            <w:pPr>
              <w:pStyle w:val="TableRow"/>
              <w:jc w:val="center"/>
              <w:rPr>
                <w:rFonts w:cs="Arial"/>
                <w:sz w:val="18"/>
                <w:szCs w:val="18"/>
              </w:rPr>
            </w:pPr>
            <w:r>
              <w:rPr>
                <w:sz w:val="18"/>
              </w:rPr>
              <w:t>default</w:t>
            </w:r>
          </w:p>
        </w:tc>
      </w:tr>
      <w:tr w:rsidR="00BB23C1" w:rsidRPr="00192EDF" w14:paraId="450B12F5" w14:textId="77777777" w:rsidTr="00BB23C1">
        <w:trPr>
          <w:cantSplit/>
          <w:trHeight w:val="20"/>
          <w:jc w:val="center"/>
          <w:trPrChange w:id="728" w:author="David Clunie" w:date="2016-05-21T10:29:00Z">
            <w:trPr>
              <w:cantSplit/>
              <w:trHeight w:val="20"/>
              <w:jc w:val="center"/>
            </w:trPr>
          </w:trPrChange>
        </w:trPr>
        <w:tc>
          <w:tcPr>
            <w:tcW w:w="1261" w:type="dxa"/>
            <w:vMerge/>
            <w:tcPrChange w:id="729" w:author="David Clunie" w:date="2016-05-21T10:29:00Z">
              <w:tcPr>
                <w:tcW w:w="987" w:type="dxa"/>
                <w:vMerge/>
              </w:tcPr>
            </w:tcPrChange>
          </w:tcPr>
          <w:p w14:paraId="46232FDF" w14:textId="77777777" w:rsidR="00140F72" w:rsidRPr="00192EDF" w:rsidRDefault="00140F72" w:rsidP="00135426">
            <w:pPr>
              <w:pStyle w:val="TableRow"/>
              <w:rPr>
                <w:sz w:val="18"/>
              </w:rPr>
            </w:pPr>
          </w:p>
        </w:tc>
        <w:tc>
          <w:tcPr>
            <w:tcW w:w="1560" w:type="dxa"/>
            <w:vMerge/>
            <w:shd w:val="clear" w:color="auto" w:fill="auto"/>
            <w:tcPrChange w:id="730" w:author="David Clunie" w:date="2016-05-21T10:29:00Z">
              <w:tcPr>
                <w:tcW w:w="1920" w:type="dxa"/>
                <w:vMerge/>
                <w:shd w:val="clear" w:color="auto" w:fill="auto"/>
              </w:tcPr>
            </w:tcPrChange>
          </w:tcPr>
          <w:p w14:paraId="4EF04F9C" w14:textId="77777777" w:rsidR="00140F72" w:rsidRPr="00E21FAC" w:rsidRDefault="00140F72" w:rsidP="00135426">
            <w:pPr>
              <w:pStyle w:val="TableRow"/>
              <w:rPr>
                <w:sz w:val="18"/>
              </w:rPr>
            </w:pPr>
          </w:p>
        </w:tc>
        <w:tc>
          <w:tcPr>
            <w:tcW w:w="2490" w:type="dxa"/>
            <w:shd w:val="clear" w:color="auto" w:fill="auto"/>
            <w:tcMar>
              <w:top w:w="40" w:type="dxa"/>
              <w:left w:w="144" w:type="dxa"/>
              <w:bottom w:w="40" w:type="dxa"/>
              <w:right w:w="144" w:type="dxa"/>
            </w:tcMar>
            <w:tcPrChange w:id="731" w:author="David Clunie" w:date="2016-05-21T10:29:00Z">
              <w:tcPr>
                <w:tcW w:w="2490" w:type="dxa"/>
                <w:shd w:val="clear" w:color="auto" w:fill="auto"/>
                <w:tcMar>
                  <w:top w:w="40" w:type="dxa"/>
                  <w:left w:w="144" w:type="dxa"/>
                  <w:bottom w:w="40" w:type="dxa"/>
                  <w:right w:w="144" w:type="dxa"/>
                </w:tcMar>
              </w:tcPr>
            </w:tcPrChange>
          </w:tcPr>
          <w:p w14:paraId="742AE617" w14:textId="77777777" w:rsidR="00140F72" w:rsidRPr="00192EDF" w:rsidRDefault="00140F72" w:rsidP="00135426">
            <w:pPr>
              <w:pStyle w:val="TableRow"/>
              <w:ind w:left="-144" w:right="-144"/>
              <w:rPr>
                <w:sz w:val="18"/>
              </w:rPr>
            </w:pPr>
            <w:r w:rsidRPr="00192EDF">
              <w:rPr>
                <w:sz w:val="18"/>
              </w:rPr>
              <w:t>1.2.840.10008.1.2.4.50</w:t>
            </w:r>
          </w:p>
        </w:tc>
        <w:tc>
          <w:tcPr>
            <w:tcW w:w="2501" w:type="dxa"/>
            <w:shd w:val="clear" w:color="auto" w:fill="auto"/>
            <w:tcPrChange w:id="732" w:author="David Clunie" w:date="2016-05-21T10:29:00Z">
              <w:tcPr>
                <w:tcW w:w="2501" w:type="dxa"/>
                <w:shd w:val="clear" w:color="auto" w:fill="auto"/>
              </w:tcPr>
            </w:tcPrChange>
          </w:tcPr>
          <w:p w14:paraId="2CC9F911" w14:textId="77777777" w:rsidR="00140F72" w:rsidRPr="00192EDF" w:rsidRDefault="00140F72" w:rsidP="00135426">
            <w:pPr>
              <w:pStyle w:val="TableRow"/>
              <w:rPr>
                <w:sz w:val="18"/>
              </w:rPr>
            </w:pPr>
            <w:r w:rsidRPr="00192EDF">
              <w:rPr>
                <w:rFonts w:cs="Arial"/>
                <w:sz w:val="18"/>
                <w:szCs w:val="18"/>
              </w:rPr>
              <w:t xml:space="preserve">JPEG Baseline (Process 1): </w:t>
            </w:r>
            <w:r w:rsidRPr="00192EDF">
              <w:rPr>
                <w:rFonts w:cs="Arial"/>
                <w:sz w:val="18"/>
                <w:szCs w:val="18"/>
              </w:rPr>
              <w:br/>
              <w:t>Default Transfer Syntax for Lossy JPEG 8 Bit Image Compression</w:t>
            </w:r>
          </w:p>
        </w:tc>
        <w:tc>
          <w:tcPr>
            <w:tcW w:w="1095" w:type="dxa"/>
            <w:tcPrChange w:id="733" w:author="David Clunie" w:date="2016-05-21T10:29:00Z">
              <w:tcPr>
                <w:tcW w:w="1095" w:type="dxa"/>
              </w:tcPr>
            </w:tcPrChange>
          </w:tcPr>
          <w:p w14:paraId="5B64CCA1" w14:textId="77777777" w:rsidR="00140F72" w:rsidRPr="00192EDF" w:rsidRDefault="00140F72" w:rsidP="00135426">
            <w:pPr>
              <w:pStyle w:val="TableRow"/>
              <w:jc w:val="center"/>
              <w:rPr>
                <w:rFonts w:cs="Arial"/>
                <w:sz w:val="18"/>
                <w:szCs w:val="18"/>
              </w:rPr>
            </w:pPr>
            <w:r>
              <w:rPr>
                <w:sz w:val="18"/>
              </w:rPr>
              <w:t>optional</w:t>
            </w:r>
          </w:p>
        </w:tc>
      </w:tr>
      <w:tr w:rsidR="00BB23C1" w:rsidRPr="00192EDF" w14:paraId="530AAF7F" w14:textId="77777777" w:rsidTr="00BB23C1">
        <w:trPr>
          <w:cantSplit/>
          <w:trHeight w:val="20"/>
          <w:jc w:val="center"/>
          <w:trPrChange w:id="734" w:author="David Clunie" w:date="2016-05-21T10:29:00Z">
            <w:trPr>
              <w:cantSplit/>
              <w:trHeight w:val="20"/>
              <w:jc w:val="center"/>
            </w:trPr>
          </w:trPrChange>
        </w:trPr>
        <w:tc>
          <w:tcPr>
            <w:tcW w:w="1261" w:type="dxa"/>
            <w:vMerge/>
            <w:tcPrChange w:id="735" w:author="David Clunie" w:date="2016-05-21T10:29:00Z">
              <w:tcPr>
                <w:tcW w:w="987" w:type="dxa"/>
                <w:vMerge/>
              </w:tcPr>
            </w:tcPrChange>
          </w:tcPr>
          <w:p w14:paraId="54E30C02" w14:textId="77777777" w:rsidR="00140F72" w:rsidRPr="00192EDF" w:rsidRDefault="00140F72" w:rsidP="00135426">
            <w:pPr>
              <w:pStyle w:val="TableRow"/>
              <w:rPr>
                <w:sz w:val="18"/>
              </w:rPr>
            </w:pPr>
          </w:p>
        </w:tc>
        <w:tc>
          <w:tcPr>
            <w:tcW w:w="1560" w:type="dxa"/>
            <w:vMerge/>
            <w:shd w:val="clear" w:color="auto" w:fill="auto"/>
            <w:tcPrChange w:id="736" w:author="David Clunie" w:date="2016-05-21T10:29:00Z">
              <w:tcPr>
                <w:tcW w:w="1920" w:type="dxa"/>
                <w:vMerge/>
                <w:shd w:val="clear" w:color="auto" w:fill="auto"/>
              </w:tcPr>
            </w:tcPrChange>
          </w:tcPr>
          <w:p w14:paraId="25507BC0" w14:textId="77777777" w:rsidR="00140F72" w:rsidRPr="00E21FAC" w:rsidRDefault="00140F72" w:rsidP="00135426">
            <w:pPr>
              <w:pStyle w:val="TableRow"/>
              <w:rPr>
                <w:sz w:val="18"/>
              </w:rPr>
            </w:pPr>
          </w:p>
        </w:tc>
        <w:tc>
          <w:tcPr>
            <w:tcW w:w="2490" w:type="dxa"/>
            <w:shd w:val="clear" w:color="auto" w:fill="auto"/>
            <w:tcMar>
              <w:top w:w="40" w:type="dxa"/>
              <w:left w:w="144" w:type="dxa"/>
              <w:bottom w:w="40" w:type="dxa"/>
              <w:right w:w="144" w:type="dxa"/>
            </w:tcMar>
            <w:tcPrChange w:id="737" w:author="David Clunie" w:date="2016-05-21T10:29:00Z">
              <w:tcPr>
                <w:tcW w:w="2490" w:type="dxa"/>
                <w:shd w:val="clear" w:color="auto" w:fill="auto"/>
                <w:tcMar>
                  <w:top w:w="40" w:type="dxa"/>
                  <w:left w:w="144" w:type="dxa"/>
                  <w:bottom w:w="40" w:type="dxa"/>
                  <w:right w:w="144" w:type="dxa"/>
                </w:tcMar>
              </w:tcPr>
            </w:tcPrChange>
          </w:tcPr>
          <w:p w14:paraId="1BA8321E" w14:textId="77777777" w:rsidR="00140F72" w:rsidRPr="00192EDF" w:rsidRDefault="00140F72" w:rsidP="00135426">
            <w:pPr>
              <w:pStyle w:val="TableRow"/>
              <w:ind w:left="-144" w:right="-144"/>
              <w:rPr>
                <w:sz w:val="18"/>
              </w:rPr>
            </w:pPr>
            <w:r w:rsidRPr="00192EDF">
              <w:rPr>
                <w:sz w:val="18"/>
              </w:rPr>
              <w:t>1.2.840.10008.1.2.4.51</w:t>
            </w:r>
          </w:p>
        </w:tc>
        <w:tc>
          <w:tcPr>
            <w:tcW w:w="2501" w:type="dxa"/>
            <w:shd w:val="clear" w:color="auto" w:fill="auto"/>
            <w:tcPrChange w:id="738" w:author="David Clunie" w:date="2016-05-21T10:29:00Z">
              <w:tcPr>
                <w:tcW w:w="2501" w:type="dxa"/>
                <w:shd w:val="clear" w:color="auto" w:fill="auto"/>
              </w:tcPr>
            </w:tcPrChange>
          </w:tcPr>
          <w:p w14:paraId="1E9779AC" w14:textId="77777777" w:rsidR="00140F72" w:rsidRPr="00192EDF" w:rsidRDefault="00140F72" w:rsidP="00135426">
            <w:pPr>
              <w:pStyle w:val="TableRow"/>
              <w:rPr>
                <w:sz w:val="18"/>
              </w:rPr>
            </w:pPr>
            <w:r w:rsidRPr="00192EDF">
              <w:rPr>
                <w:rFonts w:cs="Arial"/>
                <w:sz w:val="18"/>
                <w:szCs w:val="18"/>
              </w:rPr>
              <w:t>JPEG Extended (Process 2 &amp; 4):</w:t>
            </w:r>
            <w:r w:rsidRPr="00192EDF">
              <w:rPr>
                <w:rFonts w:cs="Arial"/>
                <w:sz w:val="18"/>
                <w:szCs w:val="18"/>
              </w:rPr>
              <w:br/>
              <w:t>Default Transfer Syntax for Lossy JPEG 12 Bit Image Compression (Process 4 only)</w:t>
            </w:r>
          </w:p>
        </w:tc>
        <w:tc>
          <w:tcPr>
            <w:tcW w:w="1095" w:type="dxa"/>
            <w:tcPrChange w:id="739" w:author="David Clunie" w:date="2016-05-21T10:29:00Z">
              <w:tcPr>
                <w:tcW w:w="1095" w:type="dxa"/>
              </w:tcPr>
            </w:tcPrChange>
          </w:tcPr>
          <w:p w14:paraId="34238DFB" w14:textId="77777777" w:rsidR="00140F72" w:rsidRPr="00192EDF" w:rsidRDefault="00140F72" w:rsidP="00135426">
            <w:pPr>
              <w:pStyle w:val="TableRow"/>
              <w:jc w:val="center"/>
              <w:rPr>
                <w:rFonts w:cs="Arial"/>
                <w:sz w:val="18"/>
                <w:szCs w:val="18"/>
              </w:rPr>
            </w:pPr>
            <w:r>
              <w:rPr>
                <w:sz w:val="18"/>
              </w:rPr>
              <w:t>optional</w:t>
            </w:r>
          </w:p>
        </w:tc>
      </w:tr>
      <w:tr w:rsidR="00BB23C1" w:rsidRPr="00192EDF" w14:paraId="546FD7C0" w14:textId="77777777" w:rsidTr="00BB23C1">
        <w:trPr>
          <w:cantSplit/>
          <w:trHeight w:val="20"/>
          <w:jc w:val="center"/>
          <w:trPrChange w:id="740" w:author="David Clunie" w:date="2016-05-21T10:29:00Z">
            <w:trPr>
              <w:cantSplit/>
              <w:trHeight w:val="20"/>
              <w:jc w:val="center"/>
            </w:trPr>
          </w:trPrChange>
        </w:trPr>
        <w:tc>
          <w:tcPr>
            <w:tcW w:w="1261" w:type="dxa"/>
            <w:vMerge/>
            <w:tcPrChange w:id="741" w:author="David Clunie" w:date="2016-05-21T10:29:00Z">
              <w:tcPr>
                <w:tcW w:w="987" w:type="dxa"/>
                <w:vMerge/>
              </w:tcPr>
            </w:tcPrChange>
          </w:tcPr>
          <w:p w14:paraId="5BFB88C1" w14:textId="77777777" w:rsidR="00140F72" w:rsidRPr="00192EDF" w:rsidRDefault="00140F72" w:rsidP="00135426">
            <w:pPr>
              <w:pStyle w:val="TableRow"/>
              <w:rPr>
                <w:sz w:val="18"/>
              </w:rPr>
            </w:pPr>
          </w:p>
        </w:tc>
        <w:tc>
          <w:tcPr>
            <w:tcW w:w="1560" w:type="dxa"/>
            <w:vMerge/>
            <w:shd w:val="clear" w:color="auto" w:fill="auto"/>
            <w:tcPrChange w:id="742" w:author="David Clunie" w:date="2016-05-21T10:29:00Z">
              <w:tcPr>
                <w:tcW w:w="1920" w:type="dxa"/>
                <w:vMerge/>
                <w:shd w:val="clear" w:color="auto" w:fill="auto"/>
              </w:tcPr>
            </w:tcPrChange>
          </w:tcPr>
          <w:p w14:paraId="5BBA4A59" w14:textId="77777777" w:rsidR="00140F72" w:rsidRPr="00E21FAC" w:rsidRDefault="00140F72" w:rsidP="00135426">
            <w:pPr>
              <w:pStyle w:val="TableRow"/>
              <w:rPr>
                <w:sz w:val="18"/>
              </w:rPr>
            </w:pPr>
          </w:p>
        </w:tc>
        <w:tc>
          <w:tcPr>
            <w:tcW w:w="2490" w:type="dxa"/>
            <w:shd w:val="clear" w:color="auto" w:fill="auto"/>
            <w:tcMar>
              <w:top w:w="40" w:type="dxa"/>
              <w:left w:w="144" w:type="dxa"/>
              <w:bottom w:w="40" w:type="dxa"/>
              <w:right w:w="144" w:type="dxa"/>
            </w:tcMar>
            <w:tcPrChange w:id="743" w:author="David Clunie" w:date="2016-05-21T10:29:00Z">
              <w:tcPr>
                <w:tcW w:w="2490" w:type="dxa"/>
                <w:shd w:val="clear" w:color="auto" w:fill="auto"/>
                <w:tcMar>
                  <w:top w:w="40" w:type="dxa"/>
                  <w:left w:w="144" w:type="dxa"/>
                  <w:bottom w:w="40" w:type="dxa"/>
                  <w:right w:w="144" w:type="dxa"/>
                </w:tcMar>
              </w:tcPr>
            </w:tcPrChange>
          </w:tcPr>
          <w:p w14:paraId="14C32A4D" w14:textId="77777777" w:rsidR="00140F72" w:rsidRPr="00192EDF" w:rsidRDefault="00140F72" w:rsidP="00135426">
            <w:pPr>
              <w:pStyle w:val="TableRow"/>
              <w:ind w:left="-144" w:right="-144"/>
              <w:rPr>
                <w:sz w:val="18"/>
              </w:rPr>
            </w:pPr>
            <w:r w:rsidRPr="00192EDF">
              <w:rPr>
                <w:sz w:val="18"/>
              </w:rPr>
              <w:t>1.2.840.10008.1.2.4.57</w:t>
            </w:r>
          </w:p>
        </w:tc>
        <w:tc>
          <w:tcPr>
            <w:tcW w:w="2501" w:type="dxa"/>
            <w:shd w:val="clear" w:color="auto" w:fill="auto"/>
            <w:tcPrChange w:id="744" w:author="David Clunie" w:date="2016-05-21T10:29:00Z">
              <w:tcPr>
                <w:tcW w:w="2501" w:type="dxa"/>
                <w:shd w:val="clear" w:color="auto" w:fill="auto"/>
              </w:tcPr>
            </w:tcPrChange>
          </w:tcPr>
          <w:p w14:paraId="1E3A8A04" w14:textId="77777777" w:rsidR="00140F72" w:rsidRPr="00192EDF" w:rsidRDefault="00140F72" w:rsidP="00135426">
            <w:pPr>
              <w:pStyle w:val="TableRow"/>
              <w:rPr>
                <w:sz w:val="18"/>
              </w:rPr>
            </w:pPr>
            <w:r w:rsidRPr="00192EDF">
              <w:rPr>
                <w:rFonts w:cs="Arial"/>
                <w:sz w:val="18"/>
                <w:szCs w:val="18"/>
              </w:rPr>
              <w:t>JPEG Lossless, Non-Hierarchical (Process 14)</w:t>
            </w:r>
          </w:p>
        </w:tc>
        <w:tc>
          <w:tcPr>
            <w:tcW w:w="1095" w:type="dxa"/>
            <w:tcPrChange w:id="745" w:author="David Clunie" w:date="2016-05-21T10:29:00Z">
              <w:tcPr>
                <w:tcW w:w="1095" w:type="dxa"/>
              </w:tcPr>
            </w:tcPrChange>
          </w:tcPr>
          <w:p w14:paraId="46CD7E37" w14:textId="77777777" w:rsidR="00140F72" w:rsidRPr="00192EDF" w:rsidRDefault="00140F72" w:rsidP="00135426">
            <w:pPr>
              <w:pStyle w:val="TableRow"/>
              <w:jc w:val="center"/>
              <w:rPr>
                <w:rFonts w:cs="Arial"/>
                <w:sz w:val="18"/>
                <w:szCs w:val="18"/>
              </w:rPr>
            </w:pPr>
            <w:r>
              <w:rPr>
                <w:sz w:val="18"/>
              </w:rPr>
              <w:t>optional</w:t>
            </w:r>
          </w:p>
        </w:tc>
      </w:tr>
      <w:tr w:rsidR="00BB23C1" w:rsidRPr="00192EDF" w14:paraId="61CA0622" w14:textId="77777777" w:rsidTr="00BB23C1">
        <w:trPr>
          <w:cantSplit/>
          <w:trHeight w:val="20"/>
          <w:jc w:val="center"/>
          <w:trPrChange w:id="746" w:author="David Clunie" w:date="2016-05-21T10:29:00Z">
            <w:trPr>
              <w:cantSplit/>
              <w:trHeight w:val="20"/>
              <w:jc w:val="center"/>
            </w:trPr>
          </w:trPrChange>
        </w:trPr>
        <w:tc>
          <w:tcPr>
            <w:tcW w:w="1261" w:type="dxa"/>
            <w:vMerge/>
            <w:tcPrChange w:id="747" w:author="David Clunie" w:date="2016-05-21T10:29:00Z">
              <w:tcPr>
                <w:tcW w:w="987" w:type="dxa"/>
                <w:vMerge/>
              </w:tcPr>
            </w:tcPrChange>
          </w:tcPr>
          <w:p w14:paraId="61B4BD6F" w14:textId="77777777" w:rsidR="00140F72" w:rsidRPr="00192EDF" w:rsidRDefault="00140F72" w:rsidP="00135426">
            <w:pPr>
              <w:pStyle w:val="TableRow"/>
              <w:rPr>
                <w:sz w:val="18"/>
              </w:rPr>
            </w:pPr>
          </w:p>
        </w:tc>
        <w:tc>
          <w:tcPr>
            <w:tcW w:w="1560" w:type="dxa"/>
            <w:shd w:val="clear" w:color="auto" w:fill="auto"/>
            <w:tcPrChange w:id="748" w:author="David Clunie" w:date="2016-05-21T10:29:00Z">
              <w:tcPr>
                <w:tcW w:w="1920" w:type="dxa"/>
                <w:shd w:val="clear" w:color="auto" w:fill="auto"/>
              </w:tcPr>
            </w:tcPrChange>
          </w:tcPr>
          <w:p w14:paraId="6DD43F9C" w14:textId="224DE3DF" w:rsidR="00140F72" w:rsidRPr="00E21FAC" w:rsidRDefault="00140F72" w:rsidP="002F3372">
            <w:pPr>
              <w:pStyle w:val="TableRow"/>
              <w:rPr>
                <w:sz w:val="18"/>
              </w:rPr>
            </w:pPr>
            <w:r w:rsidRPr="00E21FAC">
              <w:rPr>
                <w:rFonts w:cs="Arial"/>
                <w:sz w:val="18"/>
                <w:szCs w:val="18"/>
              </w:rPr>
              <w:t>image/</w:t>
            </w:r>
            <w:r>
              <w:rPr>
                <w:rFonts w:cs="Arial"/>
                <w:sz w:val="18"/>
                <w:szCs w:val="18"/>
              </w:rPr>
              <w:t>x-</w:t>
            </w:r>
            <w:r w:rsidRPr="00E21FAC">
              <w:rPr>
                <w:sz w:val="18"/>
              </w:rPr>
              <w:t>dicom</w:t>
            </w:r>
            <w:del w:id="749" w:author="David Clunie" w:date="2016-05-26T08:41:00Z">
              <w:r w:rsidRPr="00E21FAC" w:rsidDel="002F3372">
                <w:rPr>
                  <w:sz w:val="18"/>
                </w:rPr>
                <w:delText>+</w:delText>
              </w:r>
            </w:del>
            <w:ins w:id="750" w:author="David Clunie" w:date="2016-05-26T08:41:00Z">
              <w:r w:rsidR="002F3372">
                <w:rPr>
                  <w:sz w:val="18"/>
                </w:rPr>
                <w:t>-</w:t>
              </w:r>
            </w:ins>
            <w:r w:rsidRPr="00E21FAC">
              <w:rPr>
                <w:sz w:val="18"/>
              </w:rPr>
              <w:t>rle</w:t>
            </w:r>
          </w:p>
        </w:tc>
        <w:tc>
          <w:tcPr>
            <w:tcW w:w="2490" w:type="dxa"/>
            <w:shd w:val="clear" w:color="auto" w:fill="auto"/>
            <w:tcMar>
              <w:top w:w="40" w:type="dxa"/>
              <w:left w:w="144" w:type="dxa"/>
              <w:bottom w:w="40" w:type="dxa"/>
              <w:right w:w="144" w:type="dxa"/>
            </w:tcMar>
            <w:tcPrChange w:id="751" w:author="David Clunie" w:date="2016-05-21T10:29:00Z">
              <w:tcPr>
                <w:tcW w:w="2490" w:type="dxa"/>
                <w:shd w:val="clear" w:color="auto" w:fill="auto"/>
                <w:tcMar>
                  <w:top w:w="40" w:type="dxa"/>
                  <w:left w:w="144" w:type="dxa"/>
                  <w:bottom w:w="40" w:type="dxa"/>
                  <w:right w:w="144" w:type="dxa"/>
                </w:tcMar>
              </w:tcPr>
            </w:tcPrChange>
          </w:tcPr>
          <w:p w14:paraId="02994048" w14:textId="77777777" w:rsidR="00140F72" w:rsidRPr="00192EDF" w:rsidRDefault="00140F72" w:rsidP="00135426">
            <w:pPr>
              <w:pStyle w:val="TableRow"/>
              <w:ind w:left="-144" w:right="-144"/>
              <w:rPr>
                <w:sz w:val="18"/>
              </w:rPr>
            </w:pPr>
            <w:r w:rsidRPr="00192EDF">
              <w:rPr>
                <w:sz w:val="18"/>
              </w:rPr>
              <w:t>1.2.840.10008.1.2.5</w:t>
            </w:r>
          </w:p>
        </w:tc>
        <w:tc>
          <w:tcPr>
            <w:tcW w:w="2501" w:type="dxa"/>
            <w:shd w:val="clear" w:color="auto" w:fill="auto"/>
            <w:tcPrChange w:id="752" w:author="David Clunie" w:date="2016-05-21T10:29:00Z">
              <w:tcPr>
                <w:tcW w:w="2501" w:type="dxa"/>
                <w:shd w:val="clear" w:color="auto" w:fill="auto"/>
              </w:tcPr>
            </w:tcPrChange>
          </w:tcPr>
          <w:p w14:paraId="4C43C054" w14:textId="77777777" w:rsidR="00140F72" w:rsidRPr="00192EDF" w:rsidRDefault="00140F72" w:rsidP="00135426">
            <w:pPr>
              <w:pStyle w:val="TableRow"/>
              <w:rPr>
                <w:sz w:val="18"/>
              </w:rPr>
            </w:pPr>
            <w:r w:rsidRPr="00192EDF">
              <w:rPr>
                <w:rFonts w:cs="Arial"/>
                <w:sz w:val="18"/>
                <w:szCs w:val="18"/>
              </w:rPr>
              <w:t>RLE Lossless</w:t>
            </w:r>
          </w:p>
        </w:tc>
        <w:tc>
          <w:tcPr>
            <w:tcW w:w="1095" w:type="dxa"/>
            <w:tcPrChange w:id="753" w:author="David Clunie" w:date="2016-05-21T10:29:00Z">
              <w:tcPr>
                <w:tcW w:w="1095" w:type="dxa"/>
              </w:tcPr>
            </w:tcPrChange>
          </w:tcPr>
          <w:p w14:paraId="5E363CDE" w14:textId="77777777" w:rsidR="00140F72" w:rsidRPr="00192EDF" w:rsidRDefault="00140F72" w:rsidP="00135426">
            <w:pPr>
              <w:pStyle w:val="TableRow"/>
              <w:jc w:val="center"/>
              <w:rPr>
                <w:rFonts w:cs="Arial"/>
                <w:sz w:val="18"/>
                <w:szCs w:val="18"/>
              </w:rPr>
            </w:pPr>
            <w:r>
              <w:rPr>
                <w:sz w:val="18"/>
              </w:rPr>
              <w:t>default</w:t>
            </w:r>
          </w:p>
        </w:tc>
      </w:tr>
      <w:tr w:rsidR="00BB23C1" w:rsidRPr="00192EDF" w14:paraId="1EEA7773" w14:textId="77777777" w:rsidTr="00BB23C1">
        <w:trPr>
          <w:cantSplit/>
          <w:trHeight w:val="20"/>
          <w:jc w:val="center"/>
          <w:trPrChange w:id="754" w:author="David Clunie" w:date="2016-05-21T10:29:00Z">
            <w:trPr>
              <w:cantSplit/>
              <w:trHeight w:val="20"/>
              <w:jc w:val="center"/>
            </w:trPr>
          </w:trPrChange>
        </w:trPr>
        <w:tc>
          <w:tcPr>
            <w:tcW w:w="1261" w:type="dxa"/>
            <w:vMerge/>
            <w:tcPrChange w:id="755" w:author="David Clunie" w:date="2016-05-21T10:29:00Z">
              <w:tcPr>
                <w:tcW w:w="987" w:type="dxa"/>
                <w:vMerge/>
              </w:tcPr>
            </w:tcPrChange>
          </w:tcPr>
          <w:p w14:paraId="1E5A3F5D" w14:textId="77777777" w:rsidR="00140F72" w:rsidRPr="00192EDF" w:rsidRDefault="00140F72" w:rsidP="00135426">
            <w:pPr>
              <w:pStyle w:val="TableRow"/>
              <w:rPr>
                <w:sz w:val="18"/>
              </w:rPr>
            </w:pPr>
          </w:p>
        </w:tc>
        <w:tc>
          <w:tcPr>
            <w:tcW w:w="1560" w:type="dxa"/>
            <w:vMerge w:val="restart"/>
            <w:shd w:val="clear" w:color="auto" w:fill="auto"/>
            <w:tcPrChange w:id="756" w:author="David Clunie" w:date="2016-05-21T10:29:00Z">
              <w:tcPr>
                <w:tcW w:w="1920" w:type="dxa"/>
                <w:vMerge w:val="restart"/>
                <w:shd w:val="clear" w:color="auto" w:fill="auto"/>
              </w:tcPr>
            </w:tcPrChange>
          </w:tcPr>
          <w:p w14:paraId="073D93AD" w14:textId="77777777" w:rsidR="00140F72" w:rsidRPr="00E21FAC" w:rsidRDefault="00140F72" w:rsidP="00135426">
            <w:pPr>
              <w:pStyle w:val="TableRow"/>
              <w:rPr>
                <w:sz w:val="18"/>
              </w:rPr>
            </w:pPr>
            <w:r w:rsidRPr="00E21FAC">
              <w:rPr>
                <w:rFonts w:cs="Arial"/>
                <w:sz w:val="18"/>
                <w:szCs w:val="18"/>
              </w:rPr>
              <w:t>image/</w:t>
            </w:r>
            <w:r>
              <w:rPr>
                <w:sz w:val="18"/>
              </w:rPr>
              <w:t>x-jls</w:t>
            </w:r>
          </w:p>
        </w:tc>
        <w:tc>
          <w:tcPr>
            <w:tcW w:w="2490" w:type="dxa"/>
            <w:shd w:val="clear" w:color="auto" w:fill="auto"/>
            <w:tcMar>
              <w:top w:w="40" w:type="dxa"/>
              <w:left w:w="144" w:type="dxa"/>
              <w:bottom w:w="40" w:type="dxa"/>
              <w:right w:w="144" w:type="dxa"/>
            </w:tcMar>
            <w:tcPrChange w:id="757" w:author="David Clunie" w:date="2016-05-21T10:29:00Z">
              <w:tcPr>
                <w:tcW w:w="2490" w:type="dxa"/>
                <w:shd w:val="clear" w:color="auto" w:fill="auto"/>
                <w:tcMar>
                  <w:top w:w="40" w:type="dxa"/>
                  <w:left w:w="144" w:type="dxa"/>
                  <w:bottom w:w="40" w:type="dxa"/>
                  <w:right w:w="144" w:type="dxa"/>
                </w:tcMar>
              </w:tcPr>
            </w:tcPrChange>
          </w:tcPr>
          <w:p w14:paraId="605712DC" w14:textId="77777777" w:rsidR="00140F72" w:rsidRPr="00192EDF" w:rsidRDefault="00140F72" w:rsidP="00135426">
            <w:pPr>
              <w:pStyle w:val="TableRow"/>
              <w:ind w:left="-144" w:right="-144"/>
              <w:rPr>
                <w:sz w:val="18"/>
              </w:rPr>
            </w:pPr>
            <w:r w:rsidRPr="00192EDF">
              <w:rPr>
                <w:sz w:val="18"/>
              </w:rPr>
              <w:t>1.2.840.10008.1.2.4.80</w:t>
            </w:r>
          </w:p>
        </w:tc>
        <w:tc>
          <w:tcPr>
            <w:tcW w:w="2501" w:type="dxa"/>
            <w:shd w:val="clear" w:color="auto" w:fill="auto"/>
            <w:tcPrChange w:id="758" w:author="David Clunie" w:date="2016-05-21T10:29:00Z">
              <w:tcPr>
                <w:tcW w:w="2501" w:type="dxa"/>
                <w:shd w:val="clear" w:color="auto" w:fill="auto"/>
              </w:tcPr>
            </w:tcPrChange>
          </w:tcPr>
          <w:p w14:paraId="077B78E9" w14:textId="77777777" w:rsidR="00140F72" w:rsidRPr="00192EDF" w:rsidRDefault="00140F72" w:rsidP="00135426">
            <w:pPr>
              <w:pStyle w:val="TableRow"/>
              <w:rPr>
                <w:sz w:val="18"/>
              </w:rPr>
            </w:pPr>
            <w:r w:rsidRPr="00192EDF">
              <w:rPr>
                <w:rFonts w:cs="Arial"/>
                <w:sz w:val="18"/>
                <w:szCs w:val="18"/>
              </w:rPr>
              <w:t>JPEG-LS Lossless Image Compression</w:t>
            </w:r>
          </w:p>
        </w:tc>
        <w:tc>
          <w:tcPr>
            <w:tcW w:w="1095" w:type="dxa"/>
            <w:tcPrChange w:id="759" w:author="David Clunie" w:date="2016-05-21T10:29:00Z">
              <w:tcPr>
                <w:tcW w:w="1095" w:type="dxa"/>
              </w:tcPr>
            </w:tcPrChange>
          </w:tcPr>
          <w:p w14:paraId="26DA4735" w14:textId="77777777" w:rsidR="00140F72" w:rsidRPr="00192EDF" w:rsidRDefault="00140F72" w:rsidP="00135426">
            <w:pPr>
              <w:pStyle w:val="TableRow"/>
              <w:jc w:val="center"/>
              <w:rPr>
                <w:rFonts w:cs="Arial"/>
                <w:sz w:val="18"/>
                <w:szCs w:val="18"/>
              </w:rPr>
            </w:pPr>
            <w:r>
              <w:rPr>
                <w:sz w:val="18"/>
              </w:rPr>
              <w:t>default</w:t>
            </w:r>
          </w:p>
        </w:tc>
      </w:tr>
      <w:tr w:rsidR="00BB23C1" w:rsidRPr="00192EDF" w14:paraId="4100316B" w14:textId="77777777" w:rsidTr="00BB23C1">
        <w:trPr>
          <w:cantSplit/>
          <w:trHeight w:val="20"/>
          <w:jc w:val="center"/>
          <w:trPrChange w:id="760" w:author="David Clunie" w:date="2016-05-21T10:29:00Z">
            <w:trPr>
              <w:cantSplit/>
              <w:trHeight w:val="20"/>
              <w:jc w:val="center"/>
            </w:trPr>
          </w:trPrChange>
        </w:trPr>
        <w:tc>
          <w:tcPr>
            <w:tcW w:w="1261" w:type="dxa"/>
            <w:vMerge/>
            <w:tcPrChange w:id="761" w:author="David Clunie" w:date="2016-05-21T10:29:00Z">
              <w:tcPr>
                <w:tcW w:w="987" w:type="dxa"/>
                <w:vMerge/>
              </w:tcPr>
            </w:tcPrChange>
          </w:tcPr>
          <w:p w14:paraId="23F53D49" w14:textId="77777777" w:rsidR="00140F72" w:rsidRPr="00192EDF" w:rsidRDefault="00140F72" w:rsidP="00135426">
            <w:pPr>
              <w:pStyle w:val="TableRow"/>
              <w:rPr>
                <w:sz w:val="18"/>
              </w:rPr>
            </w:pPr>
          </w:p>
        </w:tc>
        <w:tc>
          <w:tcPr>
            <w:tcW w:w="1560" w:type="dxa"/>
            <w:vMerge/>
            <w:shd w:val="clear" w:color="auto" w:fill="auto"/>
            <w:tcPrChange w:id="762" w:author="David Clunie" w:date="2016-05-21T10:29:00Z">
              <w:tcPr>
                <w:tcW w:w="1920" w:type="dxa"/>
                <w:vMerge/>
                <w:shd w:val="clear" w:color="auto" w:fill="auto"/>
              </w:tcPr>
            </w:tcPrChange>
          </w:tcPr>
          <w:p w14:paraId="123CF071" w14:textId="77777777" w:rsidR="00140F72" w:rsidRPr="00E21FAC" w:rsidRDefault="00140F72" w:rsidP="00135426">
            <w:pPr>
              <w:pStyle w:val="TableRow"/>
              <w:rPr>
                <w:sz w:val="18"/>
              </w:rPr>
            </w:pPr>
          </w:p>
        </w:tc>
        <w:tc>
          <w:tcPr>
            <w:tcW w:w="2490" w:type="dxa"/>
            <w:shd w:val="clear" w:color="auto" w:fill="auto"/>
            <w:tcMar>
              <w:top w:w="40" w:type="dxa"/>
              <w:left w:w="144" w:type="dxa"/>
              <w:bottom w:w="40" w:type="dxa"/>
              <w:right w:w="144" w:type="dxa"/>
            </w:tcMar>
            <w:tcPrChange w:id="763" w:author="David Clunie" w:date="2016-05-21T10:29:00Z">
              <w:tcPr>
                <w:tcW w:w="2490" w:type="dxa"/>
                <w:shd w:val="clear" w:color="auto" w:fill="auto"/>
                <w:tcMar>
                  <w:top w:w="40" w:type="dxa"/>
                  <w:left w:w="144" w:type="dxa"/>
                  <w:bottom w:w="40" w:type="dxa"/>
                  <w:right w:w="144" w:type="dxa"/>
                </w:tcMar>
              </w:tcPr>
            </w:tcPrChange>
          </w:tcPr>
          <w:p w14:paraId="46E0C723" w14:textId="77777777" w:rsidR="00140F72" w:rsidRPr="00192EDF" w:rsidRDefault="00140F72" w:rsidP="00135426">
            <w:pPr>
              <w:pStyle w:val="TableRow"/>
              <w:ind w:left="-144" w:right="-144"/>
              <w:rPr>
                <w:sz w:val="18"/>
              </w:rPr>
            </w:pPr>
            <w:r w:rsidRPr="00192EDF">
              <w:rPr>
                <w:sz w:val="18"/>
              </w:rPr>
              <w:t>1.2.840.10008.1.2.4.81</w:t>
            </w:r>
          </w:p>
        </w:tc>
        <w:tc>
          <w:tcPr>
            <w:tcW w:w="2501" w:type="dxa"/>
            <w:shd w:val="clear" w:color="auto" w:fill="auto"/>
            <w:tcPrChange w:id="764" w:author="David Clunie" w:date="2016-05-21T10:29:00Z">
              <w:tcPr>
                <w:tcW w:w="2501" w:type="dxa"/>
                <w:shd w:val="clear" w:color="auto" w:fill="auto"/>
              </w:tcPr>
            </w:tcPrChange>
          </w:tcPr>
          <w:p w14:paraId="38446A60" w14:textId="77777777" w:rsidR="00140F72" w:rsidRPr="00192EDF" w:rsidRDefault="00140F72" w:rsidP="00135426">
            <w:pPr>
              <w:pStyle w:val="TableRow"/>
              <w:rPr>
                <w:sz w:val="18"/>
              </w:rPr>
            </w:pPr>
            <w:r w:rsidRPr="00192EDF">
              <w:rPr>
                <w:rFonts w:cs="Arial"/>
                <w:sz w:val="18"/>
                <w:szCs w:val="18"/>
              </w:rPr>
              <w:t>JPEG-LS Lossy (Near-Lossless) Image Compression</w:t>
            </w:r>
          </w:p>
        </w:tc>
        <w:tc>
          <w:tcPr>
            <w:tcW w:w="1095" w:type="dxa"/>
            <w:tcPrChange w:id="765" w:author="David Clunie" w:date="2016-05-21T10:29:00Z">
              <w:tcPr>
                <w:tcW w:w="1095" w:type="dxa"/>
              </w:tcPr>
            </w:tcPrChange>
          </w:tcPr>
          <w:p w14:paraId="33B1A47D" w14:textId="77777777" w:rsidR="00140F72" w:rsidRPr="00192EDF" w:rsidRDefault="00140F72" w:rsidP="00135426">
            <w:pPr>
              <w:pStyle w:val="TableRow"/>
              <w:jc w:val="center"/>
              <w:rPr>
                <w:rFonts w:cs="Arial"/>
                <w:sz w:val="18"/>
                <w:szCs w:val="18"/>
              </w:rPr>
            </w:pPr>
            <w:r>
              <w:rPr>
                <w:sz w:val="18"/>
              </w:rPr>
              <w:t>optional</w:t>
            </w:r>
          </w:p>
        </w:tc>
      </w:tr>
      <w:tr w:rsidR="00BB23C1" w:rsidRPr="00A10D78" w14:paraId="6AB74A38" w14:textId="77777777" w:rsidTr="00BB23C1">
        <w:trPr>
          <w:cantSplit/>
          <w:trHeight w:val="20"/>
          <w:jc w:val="center"/>
          <w:trPrChange w:id="766" w:author="David Clunie" w:date="2016-05-21T10:29:00Z">
            <w:trPr>
              <w:cantSplit/>
              <w:trHeight w:val="20"/>
              <w:jc w:val="center"/>
            </w:trPr>
          </w:trPrChange>
        </w:trPr>
        <w:tc>
          <w:tcPr>
            <w:tcW w:w="1261" w:type="dxa"/>
            <w:vMerge/>
            <w:tcPrChange w:id="767" w:author="David Clunie" w:date="2016-05-21T10:29:00Z">
              <w:tcPr>
                <w:tcW w:w="987" w:type="dxa"/>
                <w:vMerge/>
              </w:tcPr>
            </w:tcPrChange>
          </w:tcPr>
          <w:p w14:paraId="3F749FD3" w14:textId="77777777" w:rsidR="00140F72" w:rsidRPr="00192EDF" w:rsidRDefault="00140F72" w:rsidP="00192EDF">
            <w:pPr>
              <w:pStyle w:val="TableRow"/>
              <w:rPr>
                <w:sz w:val="18"/>
              </w:rPr>
            </w:pPr>
          </w:p>
        </w:tc>
        <w:tc>
          <w:tcPr>
            <w:tcW w:w="1560" w:type="dxa"/>
            <w:vMerge w:val="restart"/>
            <w:shd w:val="clear" w:color="auto" w:fill="auto"/>
            <w:tcPrChange w:id="768" w:author="David Clunie" w:date="2016-05-21T10:29:00Z">
              <w:tcPr>
                <w:tcW w:w="1920" w:type="dxa"/>
                <w:vMerge w:val="restart"/>
                <w:shd w:val="clear" w:color="auto" w:fill="auto"/>
              </w:tcPr>
            </w:tcPrChange>
          </w:tcPr>
          <w:p w14:paraId="78244634" w14:textId="77777777" w:rsidR="00140F72" w:rsidRPr="00E21FAC" w:rsidRDefault="00140F72">
            <w:pPr>
              <w:pStyle w:val="TableRow"/>
              <w:rPr>
                <w:sz w:val="18"/>
              </w:rPr>
            </w:pPr>
            <w:r w:rsidRPr="00E21FAC">
              <w:rPr>
                <w:rFonts w:cs="Arial"/>
                <w:sz w:val="18"/>
                <w:szCs w:val="18"/>
              </w:rPr>
              <w:t>image/</w:t>
            </w:r>
            <w:r>
              <w:rPr>
                <w:sz w:val="18"/>
              </w:rPr>
              <w:t>jp2</w:t>
            </w:r>
          </w:p>
        </w:tc>
        <w:tc>
          <w:tcPr>
            <w:tcW w:w="2490" w:type="dxa"/>
            <w:shd w:val="clear" w:color="auto" w:fill="auto"/>
            <w:tcMar>
              <w:top w:w="40" w:type="dxa"/>
              <w:left w:w="144" w:type="dxa"/>
              <w:bottom w:w="40" w:type="dxa"/>
              <w:right w:w="144" w:type="dxa"/>
            </w:tcMar>
            <w:tcPrChange w:id="769" w:author="David Clunie" w:date="2016-05-21T10:29:00Z">
              <w:tcPr>
                <w:tcW w:w="2490" w:type="dxa"/>
                <w:shd w:val="clear" w:color="auto" w:fill="auto"/>
                <w:tcMar>
                  <w:top w:w="40" w:type="dxa"/>
                  <w:left w:w="144" w:type="dxa"/>
                  <w:bottom w:w="40" w:type="dxa"/>
                  <w:right w:w="144" w:type="dxa"/>
                </w:tcMar>
              </w:tcPr>
            </w:tcPrChange>
          </w:tcPr>
          <w:p w14:paraId="22A62FF4" w14:textId="77777777" w:rsidR="00140F72" w:rsidRPr="00192EDF" w:rsidRDefault="00140F72">
            <w:pPr>
              <w:pStyle w:val="TableRow"/>
              <w:ind w:left="-144" w:right="-144"/>
              <w:rPr>
                <w:sz w:val="18"/>
              </w:rPr>
            </w:pPr>
            <w:r w:rsidRPr="00192EDF">
              <w:rPr>
                <w:sz w:val="18"/>
              </w:rPr>
              <w:t>1.2.840.10008.1.2.4.90</w:t>
            </w:r>
          </w:p>
        </w:tc>
        <w:tc>
          <w:tcPr>
            <w:tcW w:w="2501" w:type="dxa"/>
            <w:shd w:val="clear" w:color="auto" w:fill="auto"/>
            <w:tcPrChange w:id="770" w:author="David Clunie" w:date="2016-05-21T10:29:00Z">
              <w:tcPr>
                <w:tcW w:w="2501" w:type="dxa"/>
                <w:shd w:val="clear" w:color="auto" w:fill="auto"/>
              </w:tcPr>
            </w:tcPrChange>
          </w:tcPr>
          <w:p w14:paraId="5C8A6F3E" w14:textId="77777777" w:rsidR="00140F72" w:rsidRPr="00192EDF" w:rsidRDefault="00140F72" w:rsidP="00192EDF">
            <w:pPr>
              <w:pStyle w:val="TableRow"/>
              <w:rPr>
                <w:sz w:val="18"/>
              </w:rPr>
            </w:pPr>
            <w:r w:rsidRPr="00192EDF">
              <w:rPr>
                <w:rFonts w:cs="Arial"/>
                <w:sz w:val="18"/>
                <w:szCs w:val="18"/>
              </w:rPr>
              <w:t>JPEG 2000 Image Compression (Lossless Only)</w:t>
            </w:r>
          </w:p>
        </w:tc>
        <w:tc>
          <w:tcPr>
            <w:tcW w:w="1095" w:type="dxa"/>
            <w:tcPrChange w:id="771" w:author="David Clunie" w:date="2016-05-21T10:29:00Z">
              <w:tcPr>
                <w:tcW w:w="1095" w:type="dxa"/>
              </w:tcPr>
            </w:tcPrChange>
          </w:tcPr>
          <w:p w14:paraId="45DA81ED" w14:textId="77777777" w:rsidR="00140F72" w:rsidRPr="00192EDF" w:rsidRDefault="00140F72" w:rsidP="007C0371">
            <w:pPr>
              <w:pStyle w:val="TableRow"/>
              <w:jc w:val="center"/>
              <w:rPr>
                <w:rFonts w:cs="Arial"/>
                <w:sz w:val="18"/>
                <w:szCs w:val="18"/>
              </w:rPr>
            </w:pPr>
            <w:r>
              <w:rPr>
                <w:sz w:val="18"/>
              </w:rPr>
              <w:t>default</w:t>
            </w:r>
          </w:p>
        </w:tc>
      </w:tr>
      <w:tr w:rsidR="00BB23C1" w:rsidRPr="00A10D78" w14:paraId="6AD3E931" w14:textId="77777777" w:rsidTr="00BB23C1">
        <w:trPr>
          <w:cantSplit/>
          <w:trHeight w:val="20"/>
          <w:jc w:val="center"/>
          <w:trPrChange w:id="772" w:author="David Clunie" w:date="2016-05-21T10:29:00Z">
            <w:trPr>
              <w:cantSplit/>
              <w:trHeight w:val="20"/>
              <w:jc w:val="center"/>
            </w:trPr>
          </w:trPrChange>
        </w:trPr>
        <w:tc>
          <w:tcPr>
            <w:tcW w:w="1261" w:type="dxa"/>
            <w:vMerge/>
            <w:tcPrChange w:id="773" w:author="David Clunie" w:date="2016-05-21T10:29:00Z">
              <w:tcPr>
                <w:tcW w:w="987" w:type="dxa"/>
                <w:vMerge/>
              </w:tcPr>
            </w:tcPrChange>
          </w:tcPr>
          <w:p w14:paraId="14A7407B" w14:textId="77777777" w:rsidR="00140F72" w:rsidRPr="00192EDF" w:rsidRDefault="00140F72">
            <w:pPr>
              <w:pStyle w:val="TableRow"/>
              <w:rPr>
                <w:sz w:val="18"/>
              </w:rPr>
            </w:pPr>
          </w:p>
        </w:tc>
        <w:tc>
          <w:tcPr>
            <w:tcW w:w="1560" w:type="dxa"/>
            <w:vMerge/>
            <w:shd w:val="clear" w:color="auto" w:fill="auto"/>
            <w:tcPrChange w:id="774" w:author="David Clunie" w:date="2016-05-21T10:29:00Z">
              <w:tcPr>
                <w:tcW w:w="1920" w:type="dxa"/>
                <w:vMerge/>
                <w:shd w:val="clear" w:color="auto" w:fill="auto"/>
              </w:tcPr>
            </w:tcPrChange>
          </w:tcPr>
          <w:p w14:paraId="6F616501" w14:textId="77777777" w:rsidR="00140F72" w:rsidRPr="00192EDF" w:rsidRDefault="00140F72" w:rsidP="00192EDF">
            <w:pPr>
              <w:pStyle w:val="TableRow"/>
              <w:rPr>
                <w:sz w:val="18"/>
              </w:rPr>
            </w:pPr>
          </w:p>
        </w:tc>
        <w:tc>
          <w:tcPr>
            <w:tcW w:w="2490" w:type="dxa"/>
            <w:shd w:val="clear" w:color="auto" w:fill="auto"/>
            <w:tcMar>
              <w:top w:w="40" w:type="dxa"/>
              <w:left w:w="144" w:type="dxa"/>
              <w:bottom w:w="40" w:type="dxa"/>
              <w:right w:w="144" w:type="dxa"/>
            </w:tcMar>
            <w:tcPrChange w:id="775" w:author="David Clunie" w:date="2016-05-21T10:29:00Z">
              <w:tcPr>
                <w:tcW w:w="2490" w:type="dxa"/>
                <w:shd w:val="clear" w:color="auto" w:fill="auto"/>
                <w:tcMar>
                  <w:top w:w="40" w:type="dxa"/>
                  <w:left w:w="144" w:type="dxa"/>
                  <w:bottom w:w="40" w:type="dxa"/>
                  <w:right w:w="144" w:type="dxa"/>
                </w:tcMar>
              </w:tcPr>
            </w:tcPrChange>
          </w:tcPr>
          <w:p w14:paraId="066CCBA8" w14:textId="77777777" w:rsidR="00140F72" w:rsidRPr="00192EDF" w:rsidRDefault="00140F72" w:rsidP="00A62BB9">
            <w:pPr>
              <w:pStyle w:val="TableRow"/>
              <w:ind w:left="-144" w:right="-144"/>
              <w:rPr>
                <w:sz w:val="18"/>
              </w:rPr>
            </w:pPr>
            <w:r w:rsidRPr="00192EDF">
              <w:rPr>
                <w:sz w:val="18"/>
              </w:rPr>
              <w:t>1.2.840.10008.1.2.4.91</w:t>
            </w:r>
          </w:p>
        </w:tc>
        <w:tc>
          <w:tcPr>
            <w:tcW w:w="2501" w:type="dxa"/>
            <w:shd w:val="clear" w:color="auto" w:fill="auto"/>
            <w:tcPrChange w:id="776" w:author="David Clunie" w:date="2016-05-21T10:29:00Z">
              <w:tcPr>
                <w:tcW w:w="2501" w:type="dxa"/>
                <w:shd w:val="clear" w:color="auto" w:fill="auto"/>
              </w:tcPr>
            </w:tcPrChange>
          </w:tcPr>
          <w:p w14:paraId="16CD9BEA" w14:textId="77777777" w:rsidR="00140F72" w:rsidRPr="00192EDF" w:rsidRDefault="00140F72" w:rsidP="00192EDF">
            <w:pPr>
              <w:pStyle w:val="TableRow"/>
              <w:rPr>
                <w:sz w:val="18"/>
              </w:rPr>
            </w:pPr>
            <w:r w:rsidRPr="00192EDF">
              <w:rPr>
                <w:rFonts w:cs="Arial"/>
                <w:sz w:val="18"/>
                <w:szCs w:val="18"/>
              </w:rPr>
              <w:t>JPEG 2000 Image Compression</w:t>
            </w:r>
          </w:p>
        </w:tc>
        <w:tc>
          <w:tcPr>
            <w:tcW w:w="1095" w:type="dxa"/>
            <w:tcPrChange w:id="777" w:author="David Clunie" w:date="2016-05-21T10:29:00Z">
              <w:tcPr>
                <w:tcW w:w="1095" w:type="dxa"/>
              </w:tcPr>
            </w:tcPrChange>
          </w:tcPr>
          <w:p w14:paraId="68E3161B" w14:textId="77777777" w:rsidR="00140F72" w:rsidRPr="00192EDF" w:rsidRDefault="00140F72" w:rsidP="007C0371">
            <w:pPr>
              <w:pStyle w:val="TableRow"/>
              <w:jc w:val="center"/>
              <w:rPr>
                <w:rFonts w:cs="Arial"/>
                <w:sz w:val="18"/>
                <w:szCs w:val="18"/>
              </w:rPr>
            </w:pPr>
            <w:r>
              <w:rPr>
                <w:sz w:val="18"/>
              </w:rPr>
              <w:t>optional</w:t>
            </w:r>
          </w:p>
        </w:tc>
      </w:tr>
      <w:tr w:rsidR="00BB23C1" w:rsidRPr="00A10D78" w14:paraId="64B8AEE2" w14:textId="77777777" w:rsidTr="00BB23C1">
        <w:trPr>
          <w:cantSplit/>
          <w:trHeight w:val="20"/>
          <w:jc w:val="center"/>
          <w:trPrChange w:id="778" w:author="David Clunie" w:date="2016-05-21T10:29:00Z">
            <w:trPr>
              <w:cantSplit/>
              <w:trHeight w:val="20"/>
              <w:jc w:val="center"/>
            </w:trPr>
          </w:trPrChange>
        </w:trPr>
        <w:tc>
          <w:tcPr>
            <w:tcW w:w="1261" w:type="dxa"/>
            <w:vMerge/>
            <w:tcPrChange w:id="779" w:author="David Clunie" w:date="2016-05-21T10:29:00Z">
              <w:tcPr>
                <w:tcW w:w="987" w:type="dxa"/>
                <w:vMerge/>
              </w:tcPr>
            </w:tcPrChange>
          </w:tcPr>
          <w:p w14:paraId="5EA5DF68" w14:textId="77777777" w:rsidR="00140F72" w:rsidRPr="00192EDF" w:rsidRDefault="00140F72">
            <w:pPr>
              <w:pStyle w:val="TableRow"/>
              <w:rPr>
                <w:sz w:val="18"/>
              </w:rPr>
            </w:pPr>
          </w:p>
        </w:tc>
        <w:tc>
          <w:tcPr>
            <w:tcW w:w="1560" w:type="dxa"/>
            <w:vMerge w:val="restart"/>
            <w:shd w:val="clear" w:color="auto" w:fill="auto"/>
            <w:tcPrChange w:id="780" w:author="David Clunie" w:date="2016-05-21T10:29:00Z">
              <w:tcPr>
                <w:tcW w:w="1920" w:type="dxa"/>
                <w:vMerge w:val="restart"/>
                <w:shd w:val="clear" w:color="auto" w:fill="auto"/>
              </w:tcPr>
            </w:tcPrChange>
          </w:tcPr>
          <w:p w14:paraId="1C78741F" w14:textId="77777777" w:rsidR="00140F72" w:rsidRPr="00192EDF" w:rsidRDefault="00140F72" w:rsidP="00192EDF">
            <w:pPr>
              <w:pStyle w:val="TableRow"/>
              <w:rPr>
                <w:sz w:val="18"/>
              </w:rPr>
            </w:pPr>
            <w:r>
              <w:rPr>
                <w:sz w:val="18"/>
              </w:rPr>
              <w:t>image/jpx</w:t>
            </w:r>
          </w:p>
        </w:tc>
        <w:tc>
          <w:tcPr>
            <w:tcW w:w="2490" w:type="dxa"/>
            <w:shd w:val="clear" w:color="auto" w:fill="auto"/>
            <w:tcMar>
              <w:top w:w="40" w:type="dxa"/>
              <w:left w:w="144" w:type="dxa"/>
              <w:bottom w:w="40" w:type="dxa"/>
              <w:right w:w="144" w:type="dxa"/>
            </w:tcMar>
            <w:tcPrChange w:id="781" w:author="David Clunie" w:date="2016-05-21T10:29:00Z">
              <w:tcPr>
                <w:tcW w:w="2490" w:type="dxa"/>
                <w:shd w:val="clear" w:color="auto" w:fill="auto"/>
                <w:tcMar>
                  <w:top w:w="40" w:type="dxa"/>
                  <w:left w:w="144" w:type="dxa"/>
                  <w:bottom w:w="40" w:type="dxa"/>
                  <w:right w:w="144" w:type="dxa"/>
                </w:tcMar>
              </w:tcPr>
            </w:tcPrChange>
          </w:tcPr>
          <w:p w14:paraId="540B8CD9" w14:textId="77777777" w:rsidR="00140F72" w:rsidRPr="00192EDF" w:rsidRDefault="00140F72" w:rsidP="00A62BB9">
            <w:pPr>
              <w:pStyle w:val="TableRow"/>
              <w:ind w:left="-144" w:right="-144"/>
              <w:rPr>
                <w:sz w:val="18"/>
              </w:rPr>
            </w:pPr>
            <w:r w:rsidRPr="00192EDF">
              <w:rPr>
                <w:sz w:val="18"/>
              </w:rPr>
              <w:t>1.2.840.10008.1.2.4.92</w:t>
            </w:r>
          </w:p>
        </w:tc>
        <w:tc>
          <w:tcPr>
            <w:tcW w:w="2501" w:type="dxa"/>
            <w:shd w:val="clear" w:color="auto" w:fill="auto"/>
            <w:tcPrChange w:id="782" w:author="David Clunie" w:date="2016-05-21T10:29:00Z">
              <w:tcPr>
                <w:tcW w:w="2501" w:type="dxa"/>
                <w:shd w:val="clear" w:color="auto" w:fill="auto"/>
              </w:tcPr>
            </w:tcPrChange>
          </w:tcPr>
          <w:p w14:paraId="5A273487" w14:textId="77777777" w:rsidR="00140F72" w:rsidRPr="00192EDF" w:rsidRDefault="00140F72" w:rsidP="00192EDF">
            <w:pPr>
              <w:pStyle w:val="TableRow"/>
              <w:rPr>
                <w:rFonts w:cs="Arial"/>
                <w:sz w:val="18"/>
                <w:szCs w:val="18"/>
              </w:rPr>
            </w:pPr>
            <w:r w:rsidRPr="00192EDF">
              <w:rPr>
                <w:rFonts w:cs="Arial"/>
                <w:sz w:val="18"/>
                <w:szCs w:val="18"/>
              </w:rPr>
              <w:t>JPEG 2000 Part 2 Multi-component Image Compression (Lossless Only)</w:t>
            </w:r>
          </w:p>
        </w:tc>
        <w:tc>
          <w:tcPr>
            <w:tcW w:w="1095" w:type="dxa"/>
            <w:tcPrChange w:id="783" w:author="David Clunie" w:date="2016-05-21T10:29:00Z">
              <w:tcPr>
                <w:tcW w:w="1095" w:type="dxa"/>
              </w:tcPr>
            </w:tcPrChange>
          </w:tcPr>
          <w:p w14:paraId="2D16F4C3" w14:textId="77777777" w:rsidR="00140F72" w:rsidRDefault="00140F72" w:rsidP="00B23AA0">
            <w:pPr>
              <w:pStyle w:val="TableRow"/>
              <w:jc w:val="center"/>
              <w:rPr>
                <w:sz w:val="18"/>
              </w:rPr>
            </w:pPr>
            <w:r>
              <w:rPr>
                <w:sz w:val="18"/>
              </w:rPr>
              <w:t>default</w:t>
            </w:r>
          </w:p>
        </w:tc>
      </w:tr>
      <w:tr w:rsidR="00BB23C1" w:rsidRPr="00A10D78" w14:paraId="26450F1F" w14:textId="77777777" w:rsidTr="00BB23C1">
        <w:trPr>
          <w:cantSplit/>
          <w:trHeight w:val="20"/>
          <w:jc w:val="center"/>
          <w:trPrChange w:id="784" w:author="David Clunie" w:date="2016-05-21T10:29:00Z">
            <w:trPr>
              <w:cantSplit/>
              <w:trHeight w:val="20"/>
              <w:jc w:val="center"/>
            </w:trPr>
          </w:trPrChange>
        </w:trPr>
        <w:tc>
          <w:tcPr>
            <w:tcW w:w="1261" w:type="dxa"/>
            <w:vMerge/>
            <w:tcPrChange w:id="785" w:author="David Clunie" w:date="2016-05-21T10:29:00Z">
              <w:tcPr>
                <w:tcW w:w="987" w:type="dxa"/>
                <w:vMerge/>
              </w:tcPr>
            </w:tcPrChange>
          </w:tcPr>
          <w:p w14:paraId="1C1A1056" w14:textId="77777777" w:rsidR="00140F72" w:rsidRPr="00192EDF" w:rsidRDefault="00140F72">
            <w:pPr>
              <w:pStyle w:val="TableRow"/>
              <w:rPr>
                <w:sz w:val="18"/>
              </w:rPr>
            </w:pPr>
          </w:p>
        </w:tc>
        <w:tc>
          <w:tcPr>
            <w:tcW w:w="1560" w:type="dxa"/>
            <w:vMerge/>
            <w:shd w:val="clear" w:color="auto" w:fill="auto"/>
            <w:tcPrChange w:id="786" w:author="David Clunie" w:date="2016-05-21T10:29:00Z">
              <w:tcPr>
                <w:tcW w:w="1920" w:type="dxa"/>
                <w:vMerge/>
                <w:shd w:val="clear" w:color="auto" w:fill="auto"/>
              </w:tcPr>
            </w:tcPrChange>
          </w:tcPr>
          <w:p w14:paraId="2EF16CDD" w14:textId="77777777" w:rsidR="00140F72" w:rsidRPr="00192EDF" w:rsidRDefault="00140F72" w:rsidP="00192EDF">
            <w:pPr>
              <w:pStyle w:val="TableRow"/>
              <w:rPr>
                <w:sz w:val="18"/>
              </w:rPr>
            </w:pPr>
          </w:p>
        </w:tc>
        <w:tc>
          <w:tcPr>
            <w:tcW w:w="2490" w:type="dxa"/>
            <w:shd w:val="clear" w:color="auto" w:fill="auto"/>
            <w:tcMar>
              <w:top w:w="40" w:type="dxa"/>
              <w:left w:w="144" w:type="dxa"/>
              <w:bottom w:w="40" w:type="dxa"/>
              <w:right w:w="144" w:type="dxa"/>
            </w:tcMar>
            <w:tcPrChange w:id="787" w:author="David Clunie" w:date="2016-05-21T10:29:00Z">
              <w:tcPr>
                <w:tcW w:w="2490" w:type="dxa"/>
                <w:shd w:val="clear" w:color="auto" w:fill="auto"/>
                <w:tcMar>
                  <w:top w:w="40" w:type="dxa"/>
                  <w:left w:w="144" w:type="dxa"/>
                  <w:bottom w:w="40" w:type="dxa"/>
                  <w:right w:w="144" w:type="dxa"/>
                </w:tcMar>
              </w:tcPr>
            </w:tcPrChange>
          </w:tcPr>
          <w:p w14:paraId="7EEA27E8" w14:textId="77777777" w:rsidR="00140F72" w:rsidRPr="00192EDF" w:rsidRDefault="00140F72" w:rsidP="00A62BB9">
            <w:pPr>
              <w:pStyle w:val="TableRow"/>
              <w:ind w:left="-144" w:right="-144"/>
              <w:rPr>
                <w:sz w:val="18"/>
              </w:rPr>
            </w:pPr>
            <w:r w:rsidRPr="00192EDF">
              <w:rPr>
                <w:sz w:val="18"/>
              </w:rPr>
              <w:t>1.2.840.10008.1.2.4.93</w:t>
            </w:r>
          </w:p>
        </w:tc>
        <w:tc>
          <w:tcPr>
            <w:tcW w:w="2501" w:type="dxa"/>
            <w:shd w:val="clear" w:color="auto" w:fill="auto"/>
            <w:tcPrChange w:id="788" w:author="David Clunie" w:date="2016-05-21T10:29:00Z">
              <w:tcPr>
                <w:tcW w:w="2501" w:type="dxa"/>
                <w:shd w:val="clear" w:color="auto" w:fill="auto"/>
              </w:tcPr>
            </w:tcPrChange>
          </w:tcPr>
          <w:p w14:paraId="7809F660" w14:textId="77777777" w:rsidR="00140F72" w:rsidRPr="00192EDF" w:rsidRDefault="00140F72" w:rsidP="00192EDF">
            <w:pPr>
              <w:pStyle w:val="TableRow"/>
              <w:rPr>
                <w:sz w:val="18"/>
              </w:rPr>
            </w:pPr>
            <w:r w:rsidRPr="00192EDF">
              <w:rPr>
                <w:rFonts w:cs="Arial"/>
                <w:sz w:val="18"/>
                <w:szCs w:val="18"/>
              </w:rPr>
              <w:t>JPEG 2000 Part 2 Multi-component Image Compression</w:t>
            </w:r>
          </w:p>
        </w:tc>
        <w:tc>
          <w:tcPr>
            <w:tcW w:w="1095" w:type="dxa"/>
            <w:tcPrChange w:id="789" w:author="David Clunie" w:date="2016-05-21T10:29:00Z">
              <w:tcPr>
                <w:tcW w:w="1095" w:type="dxa"/>
              </w:tcPr>
            </w:tcPrChange>
          </w:tcPr>
          <w:p w14:paraId="313DADE6" w14:textId="77777777" w:rsidR="00140F72" w:rsidRPr="00192EDF" w:rsidRDefault="00140F72" w:rsidP="007C0371">
            <w:pPr>
              <w:pStyle w:val="TableRow"/>
              <w:jc w:val="center"/>
              <w:rPr>
                <w:rFonts w:cs="Arial"/>
                <w:sz w:val="18"/>
                <w:szCs w:val="18"/>
              </w:rPr>
            </w:pPr>
            <w:r>
              <w:rPr>
                <w:sz w:val="18"/>
              </w:rPr>
              <w:t>optional</w:t>
            </w:r>
          </w:p>
        </w:tc>
      </w:tr>
      <w:tr w:rsidR="00BB23C1" w:rsidRPr="00A10D78" w14:paraId="1BFE03E4" w14:textId="77777777" w:rsidTr="00BB23C1">
        <w:trPr>
          <w:cantSplit/>
          <w:trHeight w:val="20"/>
          <w:jc w:val="center"/>
          <w:trPrChange w:id="790" w:author="David Clunie" w:date="2016-05-21T10:29:00Z">
            <w:trPr>
              <w:cantSplit/>
              <w:trHeight w:val="20"/>
              <w:jc w:val="center"/>
            </w:trPr>
          </w:trPrChange>
        </w:trPr>
        <w:tc>
          <w:tcPr>
            <w:tcW w:w="1261" w:type="dxa"/>
            <w:vMerge w:val="restart"/>
            <w:tcPrChange w:id="791" w:author="David Clunie" w:date="2016-05-21T10:29:00Z">
              <w:tcPr>
                <w:tcW w:w="987" w:type="dxa"/>
                <w:vMerge w:val="restart"/>
              </w:tcPr>
            </w:tcPrChange>
          </w:tcPr>
          <w:p w14:paraId="4261E570" w14:textId="77777777" w:rsidR="008E222E" w:rsidRPr="00192EDF" w:rsidRDefault="008E222E" w:rsidP="00192EDF">
            <w:pPr>
              <w:pStyle w:val="TableRow"/>
              <w:jc w:val="both"/>
              <w:rPr>
                <w:sz w:val="18"/>
              </w:rPr>
            </w:pPr>
            <w:r w:rsidRPr="00192EDF">
              <w:rPr>
                <w:sz w:val="18"/>
              </w:rPr>
              <w:t>Video</w:t>
            </w:r>
          </w:p>
        </w:tc>
        <w:tc>
          <w:tcPr>
            <w:tcW w:w="1560" w:type="dxa"/>
            <w:vMerge w:val="restart"/>
            <w:shd w:val="clear" w:color="auto" w:fill="auto"/>
            <w:tcPrChange w:id="792" w:author="David Clunie" w:date="2016-05-21T10:29:00Z">
              <w:tcPr>
                <w:tcW w:w="1920" w:type="dxa"/>
                <w:vMerge w:val="restart"/>
                <w:shd w:val="clear" w:color="auto" w:fill="auto"/>
              </w:tcPr>
            </w:tcPrChange>
          </w:tcPr>
          <w:p w14:paraId="40ABD6F9" w14:textId="77777777" w:rsidR="008E222E" w:rsidRPr="00192EDF" w:rsidRDefault="008E222E" w:rsidP="00C0585E">
            <w:pPr>
              <w:pStyle w:val="TableRow"/>
              <w:rPr>
                <w:sz w:val="18"/>
              </w:rPr>
            </w:pPr>
            <w:r w:rsidRPr="00192EDF">
              <w:rPr>
                <w:rFonts w:cs="Arial"/>
                <w:sz w:val="18"/>
                <w:szCs w:val="18"/>
              </w:rPr>
              <w:t>video/</w:t>
            </w:r>
            <w:r w:rsidRPr="00192EDF">
              <w:rPr>
                <w:sz w:val="18"/>
              </w:rPr>
              <w:t>mpeg</w:t>
            </w:r>
            <w:r>
              <w:rPr>
                <w:sz w:val="18"/>
              </w:rPr>
              <w:t>2</w:t>
            </w:r>
          </w:p>
        </w:tc>
        <w:tc>
          <w:tcPr>
            <w:tcW w:w="2490" w:type="dxa"/>
            <w:shd w:val="clear" w:color="auto" w:fill="auto"/>
            <w:tcMar>
              <w:top w:w="40" w:type="dxa"/>
              <w:left w:w="144" w:type="dxa"/>
              <w:bottom w:w="40" w:type="dxa"/>
              <w:right w:w="144" w:type="dxa"/>
            </w:tcMar>
            <w:tcPrChange w:id="793" w:author="David Clunie" w:date="2016-05-21T10:29:00Z">
              <w:tcPr>
                <w:tcW w:w="2490" w:type="dxa"/>
                <w:shd w:val="clear" w:color="auto" w:fill="auto"/>
                <w:tcMar>
                  <w:top w:w="40" w:type="dxa"/>
                  <w:left w:w="144" w:type="dxa"/>
                  <w:bottom w:w="40" w:type="dxa"/>
                  <w:right w:w="144" w:type="dxa"/>
                </w:tcMar>
              </w:tcPr>
            </w:tcPrChange>
          </w:tcPr>
          <w:p w14:paraId="1B62EDC5" w14:textId="77777777" w:rsidR="008E222E" w:rsidRPr="00192EDF" w:rsidRDefault="008E222E" w:rsidP="00521D0C">
            <w:pPr>
              <w:pStyle w:val="TableRow"/>
              <w:ind w:left="-144" w:right="-144"/>
              <w:rPr>
                <w:sz w:val="18"/>
              </w:rPr>
            </w:pPr>
            <w:r w:rsidRPr="00192EDF">
              <w:rPr>
                <w:sz w:val="18"/>
              </w:rPr>
              <w:t>1.2.840.10008.1.2.4.100</w:t>
            </w:r>
          </w:p>
        </w:tc>
        <w:tc>
          <w:tcPr>
            <w:tcW w:w="2501" w:type="dxa"/>
            <w:shd w:val="clear" w:color="auto" w:fill="auto"/>
            <w:tcPrChange w:id="794" w:author="David Clunie" w:date="2016-05-21T10:29:00Z">
              <w:tcPr>
                <w:tcW w:w="2501" w:type="dxa"/>
                <w:shd w:val="clear" w:color="auto" w:fill="auto"/>
              </w:tcPr>
            </w:tcPrChange>
          </w:tcPr>
          <w:p w14:paraId="3D4853D7" w14:textId="77777777" w:rsidR="008E222E" w:rsidRPr="00192EDF" w:rsidRDefault="008E222E" w:rsidP="00192EDF">
            <w:pPr>
              <w:pStyle w:val="TableRow"/>
              <w:tabs>
                <w:tab w:val="left" w:pos="756"/>
              </w:tabs>
              <w:rPr>
                <w:sz w:val="18"/>
              </w:rPr>
            </w:pPr>
            <w:r w:rsidRPr="00695063">
              <w:rPr>
                <w:rFonts w:cs="Arial"/>
                <w:sz w:val="18"/>
                <w:szCs w:val="18"/>
              </w:rPr>
              <w:t>MPEG2 Main Profile @ Main Level</w:t>
            </w:r>
          </w:p>
        </w:tc>
        <w:tc>
          <w:tcPr>
            <w:tcW w:w="1095" w:type="dxa"/>
            <w:tcPrChange w:id="795" w:author="David Clunie" w:date="2016-05-21T10:29:00Z">
              <w:tcPr>
                <w:tcW w:w="1095" w:type="dxa"/>
              </w:tcPr>
            </w:tcPrChange>
          </w:tcPr>
          <w:p w14:paraId="1AC53E91" w14:textId="77777777" w:rsidR="008E222E" w:rsidRPr="00695063" w:rsidRDefault="008E222E" w:rsidP="007C0371">
            <w:pPr>
              <w:pStyle w:val="TableRow"/>
              <w:tabs>
                <w:tab w:val="left" w:pos="756"/>
              </w:tabs>
              <w:jc w:val="center"/>
              <w:rPr>
                <w:rFonts w:cs="Arial"/>
                <w:b/>
                <w:noProof/>
                <w:sz w:val="18"/>
                <w:szCs w:val="18"/>
              </w:rPr>
            </w:pPr>
            <w:r>
              <w:rPr>
                <w:sz w:val="18"/>
              </w:rPr>
              <w:t>optional</w:t>
            </w:r>
          </w:p>
        </w:tc>
      </w:tr>
      <w:tr w:rsidR="00BB23C1" w:rsidRPr="00A10D78" w14:paraId="249480B2" w14:textId="77777777" w:rsidTr="00BB23C1">
        <w:trPr>
          <w:cantSplit/>
          <w:trHeight w:val="20"/>
          <w:jc w:val="center"/>
          <w:trPrChange w:id="796" w:author="David Clunie" w:date="2016-05-21T10:29:00Z">
            <w:trPr>
              <w:cantSplit/>
              <w:trHeight w:val="20"/>
              <w:jc w:val="center"/>
            </w:trPr>
          </w:trPrChange>
        </w:trPr>
        <w:tc>
          <w:tcPr>
            <w:tcW w:w="1261" w:type="dxa"/>
            <w:vMerge/>
            <w:tcPrChange w:id="797" w:author="David Clunie" w:date="2016-05-21T10:29:00Z">
              <w:tcPr>
                <w:tcW w:w="987" w:type="dxa"/>
                <w:vMerge/>
              </w:tcPr>
            </w:tcPrChange>
          </w:tcPr>
          <w:p w14:paraId="7AE7F2AE" w14:textId="77777777" w:rsidR="008E222E" w:rsidRPr="00192EDF" w:rsidRDefault="008E222E">
            <w:pPr>
              <w:pStyle w:val="TableRow"/>
              <w:rPr>
                <w:sz w:val="18"/>
              </w:rPr>
            </w:pPr>
          </w:p>
        </w:tc>
        <w:tc>
          <w:tcPr>
            <w:tcW w:w="1560" w:type="dxa"/>
            <w:vMerge/>
            <w:shd w:val="clear" w:color="auto" w:fill="auto"/>
            <w:tcPrChange w:id="798" w:author="David Clunie" w:date="2016-05-21T10:29:00Z">
              <w:tcPr>
                <w:tcW w:w="1920" w:type="dxa"/>
                <w:vMerge/>
                <w:shd w:val="clear" w:color="auto" w:fill="auto"/>
              </w:tcPr>
            </w:tcPrChange>
          </w:tcPr>
          <w:p w14:paraId="2F55E789" w14:textId="77777777" w:rsidR="008E222E" w:rsidRPr="00192EDF" w:rsidRDefault="008E222E" w:rsidP="00192EDF">
            <w:pPr>
              <w:pStyle w:val="TableRow"/>
              <w:rPr>
                <w:sz w:val="18"/>
              </w:rPr>
            </w:pPr>
          </w:p>
        </w:tc>
        <w:tc>
          <w:tcPr>
            <w:tcW w:w="2490" w:type="dxa"/>
            <w:shd w:val="clear" w:color="auto" w:fill="auto"/>
            <w:tcMar>
              <w:top w:w="40" w:type="dxa"/>
              <w:left w:w="144" w:type="dxa"/>
              <w:bottom w:w="40" w:type="dxa"/>
              <w:right w:w="144" w:type="dxa"/>
            </w:tcMar>
            <w:tcPrChange w:id="799" w:author="David Clunie" w:date="2016-05-21T10:29:00Z">
              <w:tcPr>
                <w:tcW w:w="2490" w:type="dxa"/>
                <w:shd w:val="clear" w:color="auto" w:fill="auto"/>
                <w:tcMar>
                  <w:top w:w="40" w:type="dxa"/>
                  <w:left w:w="144" w:type="dxa"/>
                  <w:bottom w:w="40" w:type="dxa"/>
                  <w:right w:w="144" w:type="dxa"/>
                </w:tcMar>
              </w:tcPr>
            </w:tcPrChange>
          </w:tcPr>
          <w:p w14:paraId="0DA04305" w14:textId="77777777" w:rsidR="008E222E" w:rsidRPr="00192EDF" w:rsidRDefault="008E222E" w:rsidP="00A62BB9">
            <w:pPr>
              <w:pStyle w:val="TableRow"/>
              <w:ind w:left="-144" w:right="-144"/>
              <w:rPr>
                <w:sz w:val="18"/>
              </w:rPr>
            </w:pPr>
            <w:r w:rsidRPr="00192EDF">
              <w:rPr>
                <w:sz w:val="18"/>
              </w:rPr>
              <w:t>1.2.840.10008.1.2.4.101</w:t>
            </w:r>
          </w:p>
        </w:tc>
        <w:tc>
          <w:tcPr>
            <w:tcW w:w="2501" w:type="dxa"/>
            <w:shd w:val="clear" w:color="auto" w:fill="auto"/>
            <w:tcPrChange w:id="800" w:author="David Clunie" w:date="2016-05-21T10:29:00Z">
              <w:tcPr>
                <w:tcW w:w="2501" w:type="dxa"/>
                <w:shd w:val="clear" w:color="auto" w:fill="auto"/>
              </w:tcPr>
            </w:tcPrChange>
          </w:tcPr>
          <w:p w14:paraId="5837DEE5" w14:textId="77777777" w:rsidR="008E222E" w:rsidRPr="00192EDF" w:rsidRDefault="008E222E" w:rsidP="00192EDF">
            <w:pPr>
              <w:pStyle w:val="TableRow"/>
              <w:rPr>
                <w:sz w:val="18"/>
              </w:rPr>
            </w:pPr>
            <w:r w:rsidRPr="00050A09">
              <w:rPr>
                <w:rFonts w:cs="Arial"/>
                <w:sz w:val="18"/>
                <w:szCs w:val="18"/>
              </w:rPr>
              <w:t>MPEG2 Main Profile @ High Level</w:t>
            </w:r>
          </w:p>
        </w:tc>
        <w:tc>
          <w:tcPr>
            <w:tcW w:w="1095" w:type="dxa"/>
            <w:tcPrChange w:id="801" w:author="David Clunie" w:date="2016-05-21T10:29:00Z">
              <w:tcPr>
                <w:tcW w:w="1095" w:type="dxa"/>
              </w:tcPr>
            </w:tcPrChange>
          </w:tcPr>
          <w:p w14:paraId="726EED5A" w14:textId="77777777" w:rsidR="008E222E" w:rsidRPr="00050A09" w:rsidRDefault="008E222E" w:rsidP="007C0371">
            <w:pPr>
              <w:pStyle w:val="TableRow"/>
              <w:jc w:val="center"/>
              <w:rPr>
                <w:rFonts w:cs="Arial"/>
                <w:sz w:val="18"/>
                <w:szCs w:val="18"/>
              </w:rPr>
            </w:pPr>
            <w:r>
              <w:rPr>
                <w:sz w:val="18"/>
              </w:rPr>
              <w:t>default</w:t>
            </w:r>
          </w:p>
        </w:tc>
      </w:tr>
      <w:tr w:rsidR="00BB23C1" w:rsidRPr="00A10D78" w14:paraId="1746C067" w14:textId="77777777" w:rsidTr="00BB23C1">
        <w:trPr>
          <w:cantSplit/>
          <w:trHeight w:val="20"/>
          <w:jc w:val="center"/>
          <w:trPrChange w:id="802" w:author="David Clunie" w:date="2016-05-21T10:29:00Z">
            <w:trPr>
              <w:cantSplit/>
              <w:trHeight w:val="20"/>
              <w:jc w:val="center"/>
            </w:trPr>
          </w:trPrChange>
        </w:trPr>
        <w:tc>
          <w:tcPr>
            <w:tcW w:w="1261" w:type="dxa"/>
            <w:vMerge/>
            <w:tcPrChange w:id="803" w:author="David Clunie" w:date="2016-05-21T10:29:00Z">
              <w:tcPr>
                <w:tcW w:w="987" w:type="dxa"/>
                <w:vMerge/>
              </w:tcPr>
            </w:tcPrChange>
          </w:tcPr>
          <w:p w14:paraId="7019EED3" w14:textId="77777777" w:rsidR="008E222E" w:rsidRPr="00192EDF" w:rsidRDefault="008E222E">
            <w:pPr>
              <w:pStyle w:val="TableRow"/>
              <w:rPr>
                <w:sz w:val="18"/>
              </w:rPr>
            </w:pPr>
          </w:p>
        </w:tc>
        <w:tc>
          <w:tcPr>
            <w:tcW w:w="1560" w:type="dxa"/>
            <w:vMerge w:val="restart"/>
            <w:shd w:val="clear" w:color="auto" w:fill="auto"/>
            <w:tcPrChange w:id="804" w:author="David Clunie" w:date="2016-05-21T10:29:00Z">
              <w:tcPr>
                <w:tcW w:w="1920" w:type="dxa"/>
                <w:vMerge w:val="restart"/>
                <w:shd w:val="clear" w:color="auto" w:fill="auto"/>
              </w:tcPr>
            </w:tcPrChange>
          </w:tcPr>
          <w:p w14:paraId="2DEBFD67" w14:textId="77777777" w:rsidR="008E222E" w:rsidRPr="00192EDF" w:rsidRDefault="008E222E" w:rsidP="00C0585E">
            <w:pPr>
              <w:pStyle w:val="TableRow"/>
              <w:rPr>
                <w:sz w:val="18"/>
              </w:rPr>
            </w:pPr>
            <w:r w:rsidRPr="00192EDF">
              <w:rPr>
                <w:rFonts w:cs="Arial"/>
                <w:sz w:val="18"/>
                <w:szCs w:val="18"/>
              </w:rPr>
              <w:t>video/</w:t>
            </w:r>
            <w:r w:rsidRPr="00192EDF">
              <w:rPr>
                <w:sz w:val="18"/>
              </w:rPr>
              <w:t>mp4</w:t>
            </w:r>
          </w:p>
        </w:tc>
        <w:tc>
          <w:tcPr>
            <w:tcW w:w="2490" w:type="dxa"/>
            <w:shd w:val="clear" w:color="auto" w:fill="auto"/>
            <w:tcMar>
              <w:top w:w="40" w:type="dxa"/>
              <w:left w:w="144" w:type="dxa"/>
              <w:bottom w:w="40" w:type="dxa"/>
              <w:right w:w="144" w:type="dxa"/>
            </w:tcMar>
            <w:tcPrChange w:id="805" w:author="David Clunie" w:date="2016-05-21T10:29:00Z">
              <w:tcPr>
                <w:tcW w:w="2490" w:type="dxa"/>
                <w:shd w:val="clear" w:color="auto" w:fill="auto"/>
                <w:tcMar>
                  <w:top w:w="40" w:type="dxa"/>
                  <w:left w:w="144" w:type="dxa"/>
                  <w:bottom w:w="40" w:type="dxa"/>
                  <w:right w:w="144" w:type="dxa"/>
                </w:tcMar>
              </w:tcPr>
            </w:tcPrChange>
          </w:tcPr>
          <w:p w14:paraId="51652FDC" w14:textId="77777777" w:rsidR="008E222E" w:rsidRPr="00192EDF" w:rsidRDefault="008E222E" w:rsidP="00D77C53">
            <w:pPr>
              <w:pStyle w:val="TableRow"/>
              <w:ind w:left="-144" w:right="-144"/>
              <w:rPr>
                <w:sz w:val="18"/>
              </w:rPr>
            </w:pPr>
            <w:r w:rsidRPr="00192EDF">
              <w:rPr>
                <w:sz w:val="18"/>
              </w:rPr>
              <w:t>1.2.840.10008.1.2.4.102</w:t>
            </w:r>
          </w:p>
        </w:tc>
        <w:tc>
          <w:tcPr>
            <w:tcW w:w="2501" w:type="dxa"/>
            <w:shd w:val="clear" w:color="auto" w:fill="auto"/>
            <w:tcPrChange w:id="806" w:author="David Clunie" w:date="2016-05-21T10:29:00Z">
              <w:tcPr>
                <w:tcW w:w="2501" w:type="dxa"/>
                <w:shd w:val="clear" w:color="auto" w:fill="auto"/>
              </w:tcPr>
            </w:tcPrChange>
          </w:tcPr>
          <w:p w14:paraId="31E9E3CA" w14:textId="77777777" w:rsidR="008E222E" w:rsidRPr="00192EDF" w:rsidRDefault="008E222E" w:rsidP="00192EDF">
            <w:pPr>
              <w:pStyle w:val="TableRow"/>
              <w:rPr>
                <w:sz w:val="18"/>
              </w:rPr>
            </w:pPr>
            <w:r w:rsidRPr="00050A09">
              <w:rPr>
                <w:rFonts w:cs="Arial"/>
                <w:sz w:val="18"/>
                <w:szCs w:val="18"/>
              </w:rPr>
              <w:t>MPEG-4 AVC/H.264 High Profile / Level 4.1</w:t>
            </w:r>
          </w:p>
        </w:tc>
        <w:tc>
          <w:tcPr>
            <w:tcW w:w="1095" w:type="dxa"/>
            <w:tcPrChange w:id="807" w:author="David Clunie" w:date="2016-05-21T10:29:00Z">
              <w:tcPr>
                <w:tcW w:w="1095" w:type="dxa"/>
              </w:tcPr>
            </w:tcPrChange>
          </w:tcPr>
          <w:p w14:paraId="74D48031" w14:textId="77777777" w:rsidR="008E222E" w:rsidRPr="00050A09" w:rsidRDefault="008E222E" w:rsidP="007C0371">
            <w:pPr>
              <w:pStyle w:val="TableRow"/>
              <w:jc w:val="center"/>
              <w:rPr>
                <w:rFonts w:cs="Arial"/>
                <w:sz w:val="18"/>
                <w:szCs w:val="18"/>
              </w:rPr>
            </w:pPr>
            <w:r>
              <w:rPr>
                <w:sz w:val="18"/>
              </w:rPr>
              <w:t>default</w:t>
            </w:r>
          </w:p>
        </w:tc>
      </w:tr>
      <w:tr w:rsidR="00BB23C1" w:rsidRPr="00A10D78" w14:paraId="133B7FB1" w14:textId="77777777" w:rsidTr="00BB23C1">
        <w:trPr>
          <w:cantSplit/>
          <w:trHeight w:val="20"/>
          <w:jc w:val="center"/>
          <w:trPrChange w:id="808" w:author="David Clunie" w:date="2016-05-21T10:29:00Z">
            <w:trPr>
              <w:cantSplit/>
              <w:trHeight w:val="20"/>
              <w:jc w:val="center"/>
            </w:trPr>
          </w:trPrChange>
        </w:trPr>
        <w:tc>
          <w:tcPr>
            <w:tcW w:w="1261" w:type="dxa"/>
            <w:vMerge/>
            <w:tcPrChange w:id="809" w:author="David Clunie" w:date="2016-05-21T10:29:00Z">
              <w:tcPr>
                <w:tcW w:w="987" w:type="dxa"/>
                <w:vMerge/>
              </w:tcPr>
            </w:tcPrChange>
          </w:tcPr>
          <w:p w14:paraId="104FF8C7" w14:textId="77777777" w:rsidR="008E222E" w:rsidRPr="00192EDF" w:rsidRDefault="008E222E">
            <w:pPr>
              <w:pStyle w:val="TableRow"/>
              <w:rPr>
                <w:sz w:val="18"/>
              </w:rPr>
            </w:pPr>
          </w:p>
        </w:tc>
        <w:tc>
          <w:tcPr>
            <w:tcW w:w="1560" w:type="dxa"/>
            <w:vMerge/>
            <w:shd w:val="clear" w:color="auto" w:fill="auto"/>
            <w:tcPrChange w:id="810" w:author="David Clunie" w:date="2016-05-21T10:29:00Z">
              <w:tcPr>
                <w:tcW w:w="1920" w:type="dxa"/>
                <w:vMerge/>
                <w:shd w:val="clear" w:color="auto" w:fill="auto"/>
              </w:tcPr>
            </w:tcPrChange>
          </w:tcPr>
          <w:p w14:paraId="67079719" w14:textId="77777777" w:rsidR="008E222E" w:rsidRPr="00192EDF" w:rsidRDefault="008E222E" w:rsidP="004F5454">
            <w:pPr>
              <w:pStyle w:val="TableRow"/>
              <w:rPr>
                <w:sz w:val="18"/>
              </w:rPr>
            </w:pPr>
          </w:p>
        </w:tc>
        <w:tc>
          <w:tcPr>
            <w:tcW w:w="2490" w:type="dxa"/>
            <w:shd w:val="clear" w:color="auto" w:fill="auto"/>
            <w:tcMar>
              <w:top w:w="40" w:type="dxa"/>
              <w:left w:w="144" w:type="dxa"/>
              <w:bottom w:w="40" w:type="dxa"/>
              <w:right w:w="144" w:type="dxa"/>
            </w:tcMar>
            <w:tcPrChange w:id="811" w:author="David Clunie" w:date="2016-05-21T10:29:00Z">
              <w:tcPr>
                <w:tcW w:w="2490" w:type="dxa"/>
                <w:shd w:val="clear" w:color="auto" w:fill="auto"/>
                <w:tcMar>
                  <w:top w:w="40" w:type="dxa"/>
                  <w:left w:w="144" w:type="dxa"/>
                  <w:bottom w:w="40" w:type="dxa"/>
                  <w:right w:w="144" w:type="dxa"/>
                </w:tcMar>
              </w:tcPr>
            </w:tcPrChange>
          </w:tcPr>
          <w:p w14:paraId="293C8BC0" w14:textId="77777777" w:rsidR="008E222E" w:rsidRPr="00192EDF" w:rsidRDefault="008E222E" w:rsidP="00A62BB9">
            <w:pPr>
              <w:pStyle w:val="TableRow"/>
              <w:ind w:left="-144" w:right="-144"/>
              <w:rPr>
                <w:sz w:val="18"/>
              </w:rPr>
            </w:pPr>
            <w:r w:rsidRPr="00192EDF">
              <w:rPr>
                <w:sz w:val="18"/>
              </w:rPr>
              <w:t>1.2.840.10008.1.2.4.103</w:t>
            </w:r>
          </w:p>
        </w:tc>
        <w:tc>
          <w:tcPr>
            <w:tcW w:w="2501" w:type="dxa"/>
            <w:shd w:val="clear" w:color="auto" w:fill="auto"/>
            <w:tcPrChange w:id="812" w:author="David Clunie" w:date="2016-05-21T10:29:00Z">
              <w:tcPr>
                <w:tcW w:w="2501" w:type="dxa"/>
                <w:shd w:val="clear" w:color="auto" w:fill="auto"/>
              </w:tcPr>
            </w:tcPrChange>
          </w:tcPr>
          <w:p w14:paraId="12CA0D49" w14:textId="77777777" w:rsidR="008E222E" w:rsidRPr="00192EDF" w:rsidRDefault="008E222E" w:rsidP="00192EDF">
            <w:pPr>
              <w:pStyle w:val="TableRow"/>
              <w:rPr>
                <w:sz w:val="18"/>
              </w:rPr>
            </w:pPr>
            <w:r w:rsidRPr="00050A09">
              <w:rPr>
                <w:rFonts w:cs="Arial"/>
                <w:sz w:val="18"/>
                <w:szCs w:val="18"/>
              </w:rPr>
              <w:t>MPEG-4 AVC/H.264 BD-compatible High</w:t>
            </w:r>
            <w:r>
              <w:rPr>
                <w:rFonts w:cs="Arial"/>
                <w:sz w:val="18"/>
                <w:szCs w:val="18"/>
              </w:rPr>
              <w:t xml:space="preserve"> </w:t>
            </w:r>
            <w:r w:rsidRPr="00050A09">
              <w:rPr>
                <w:rFonts w:cs="Arial"/>
                <w:sz w:val="18"/>
                <w:szCs w:val="18"/>
              </w:rPr>
              <w:t>Profile / Level 4.1</w:t>
            </w:r>
          </w:p>
        </w:tc>
        <w:tc>
          <w:tcPr>
            <w:tcW w:w="1095" w:type="dxa"/>
            <w:tcPrChange w:id="813" w:author="David Clunie" w:date="2016-05-21T10:29:00Z">
              <w:tcPr>
                <w:tcW w:w="1095" w:type="dxa"/>
              </w:tcPr>
            </w:tcPrChange>
          </w:tcPr>
          <w:p w14:paraId="6C6C5666" w14:textId="77777777" w:rsidR="008E222E" w:rsidRPr="00050A09" w:rsidRDefault="008E222E" w:rsidP="007C0371">
            <w:pPr>
              <w:pStyle w:val="TableRow"/>
              <w:jc w:val="center"/>
              <w:rPr>
                <w:rFonts w:cs="Arial"/>
                <w:sz w:val="18"/>
                <w:szCs w:val="18"/>
              </w:rPr>
            </w:pPr>
            <w:r>
              <w:rPr>
                <w:sz w:val="18"/>
              </w:rPr>
              <w:t>optional</w:t>
            </w:r>
          </w:p>
        </w:tc>
      </w:tr>
      <w:tr w:rsidR="00BB23C1" w:rsidRPr="00A10D78" w14:paraId="5008344F" w14:textId="77777777" w:rsidTr="00BB23C1">
        <w:trPr>
          <w:cantSplit/>
          <w:trHeight w:val="20"/>
          <w:jc w:val="center"/>
          <w:trPrChange w:id="814" w:author="David Clunie" w:date="2016-05-21T10:29:00Z">
            <w:trPr>
              <w:cantSplit/>
              <w:trHeight w:val="20"/>
              <w:jc w:val="center"/>
            </w:trPr>
          </w:trPrChange>
        </w:trPr>
        <w:tc>
          <w:tcPr>
            <w:tcW w:w="1261" w:type="dxa"/>
            <w:vMerge/>
            <w:tcPrChange w:id="815" w:author="David Clunie" w:date="2016-05-21T10:29:00Z">
              <w:tcPr>
                <w:tcW w:w="987" w:type="dxa"/>
                <w:vMerge/>
              </w:tcPr>
            </w:tcPrChange>
          </w:tcPr>
          <w:p w14:paraId="6C9E6DDC" w14:textId="77777777" w:rsidR="008E222E" w:rsidRPr="00192EDF" w:rsidRDefault="008E222E">
            <w:pPr>
              <w:pStyle w:val="TableRow"/>
              <w:rPr>
                <w:sz w:val="18"/>
              </w:rPr>
            </w:pPr>
          </w:p>
        </w:tc>
        <w:tc>
          <w:tcPr>
            <w:tcW w:w="1560" w:type="dxa"/>
            <w:vMerge/>
            <w:shd w:val="clear" w:color="auto" w:fill="auto"/>
            <w:tcPrChange w:id="816" w:author="David Clunie" w:date="2016-05-21T10:29:00Z">
              <w:tcPr>
                <w:tcW w:w="1920" w:type="dxa"/>
                <w:vMerge/>
                <w:shd w:val="clear" w:color="auto" w:fill="auto"/>
              </w:tcPr>
            </w:tcPrChange>
          </w:tcPr>
          <w:p w14:paraId="14E9727B" w14:textId="77777777" w:rsidR="008E222E" w:rsidRPr="00192EDF" w:rsidRDefault="008E222E" w:rsidP="004F5454">
            <w:pPr>
              <w:pStyle w:val="TableRow"/>
              <w:rPr>
                <w:sz w:val="18"/>
                <w:highlight w:val="yellow"/>
              </w:rPr>
            </w:pPr>
          </w:p>
        </w:tc>
        <w:tc>
          <w:tcPr>
            <w:tcW w:w="2490" w:type="dxa"/>
            <w:shd w:val="clear" w:color="auto" w:fill="auto"/>
            <w:tcMar>
              <w:top w:w="40" w:type="dxa"/>
              <w:left w:w="144" w:type="dxa"/>
              <w:bottom w:w="40" w:type="dxa"/>
              <w:right w:w="144" w:type="dxa"/>
            </w:tcMar>
            <w:tcPrChange w:id="817" w:author="David Clunie" w:date="2016-05-21T10:29:00Z">
              <w:tcPr>
                <w:tcW w:w="2490" w:type="dxa"/>
                <w:shd w:val="clear" w:color="auto" w:fill="auto"/>
                <w:tcMar>
                  <w:top w:w="40" w:type="dxa"/>
                  <w:left w:w="144" w:type="dxa"/>
                  <w:bottom w:w="40" w:type="dxa"/>
                  <w:right w:w="144" w:type="dxa"/>
                </w:tcMar>
              </w:tcPr>
            </w:tcPrChange>
          </w:tcPr>
          <w:p w14:paraId="5AD99F57" w14:textId="77777777" w:rsidR="008E222E" w:rsidRPr="00E21FAC" w:rsidRDefault="008E222E" w:rsidP="00A62BB9">
            <w:pPr>
              <w:pStyle w:val="TableRow"/>
              <w:ind w:left="-144" w:right="-144"/>
              <w:rPr>
                <w:sz w:val="18"/>
              </w:rPr>
            </w:pPr>
            <w:r w:rsidRPr="00E21FAC">
              <w:rPr>
                <w:sz w:val="18"/>
              </w:rPr>
              <w:t>1.2.840.10008.1.2.4.104</w:t>
            </w:r>
          </w:p>
        </w:tc>
        <w:tc>
          <w:tcPr>
            <w:tcW w:w="2501" w:type="dxa"/>
            <w:shd w:val="clear" w:color="auto" w:fill="auto"/>
            <w:tcPrChange w:id="818" w:author="David Clunie" w:date="2016-05-21T10:29:00Z">
              <w:tcPr>
                <w:tcW w:w="2501" w:type="dxa"/>
                <w:shd w:val="clear" w:color="auto" w:fill="auto"/>
              </w:tcPr>
            </w:tcPrChange>
          </w:tcPr>
          <w:p w14:paraId="69C2B175" w14:textId="77777777" w:rsidR="008E222E" w:rsidRPr="00192EDF" w:rsidRDefault="008E222E" w:rsidP="00192EDF">
            <w:pPr>
              <w:pStyle w:val="TableRow"/>
              <w:rPr>
                <w:sz w:val="18"/>
                <w:highlight w:val="yellow"/>
              </w:rPr>
            </w:pPr>
            <w:r w:rsidRPr="00050A09">
              <w:rPr>
                <w:rFonts w:cs="Arial"/>
                <w:sz w:val="18"/>
                <w:szCs w:val="18"/>
              </w:rPr>
              <w:t>MPEG-4 AVC/H.264 High Profile / Level 4.2</w:t>
            </w:r>
            <w:r>
              <w:rPr>
                <w:rFonts w:cs="Arial"/>
                <w:sz w:val="18"/>
                <w:szCs w:val="18"/>
              </w:rPr>
              <w:t xml:space="preserve"> </w:t>
            </w:r>
            <w:r w:rsidRPr="00050A09">
              <w:rPr>
                <w:rFonts w:cs="Arial"/>
                <w:sz w:val="18"/>
                <w:szCs w:val="18"/>
              </w:rPr>
              <w:t>For 2D Video</w:t>
            </w:r>
          </w:p>
        </w:tc>
        <w:tc>
          <w:tcPr>
            <w:tcW w:w="1095" w:type="dxa"/>
            <w:tcPrChange w:id="819" w:author="David Clunie" w:date="2016-05-21T10:29:00Z">
              <w:tcPr>
                <w:tcW w:w="1095" w:type="dxa"/>
              </w:tcPr>
            </w:tcPrChange>
          </w:tcPr>
          <w:p w14:paraId="6D1EC213" w14:textId="77777777" w:rsidR="008E222E" w:rsidRPr="00050A09" w:rsidRDefault="008E222E" w:rsidP="007C0371">
            <w:pPr>
              <w:pStyle w:val="TableRow"/>
              <w:jc w:val="center"/>
              <w:rPr>
                <w:rFonts w:cs="Arial"/>
                <w:sz w:val="18"/>
                <w:szCs w:val="18"/>
              </w:rPr>
            </w:pPr>
            <w:r>
              <w:rPr>
                <w:sz w:val="18"/>
              </w:rPr>
              <w:t>optional</w:t>
            </w:r>
          </w:p>
        </w:tc>
      </w:tr>
      <w:tr w:rsidR="00BB23C1" w:rsidRPr="00A10D78" w14:paraId="56DF9666" w14:textId="77777777" w:rsidTr="00BB23C1">
        <w:trPr>
          <w:cantSplit/>
          <w:trHeight w:val="20"/>
          <w:jc w:val="center"/>
          <w:trPrChange w:id="820" w:author="David Clunie" w:date="2016-05-21T10:29:00Z">
            <w:trPr>
              <w:cantSplit/>
              <w:trHeight w:val="20"/>
              <w:jc w:val="center"/>
            </w:trPr>
          </w:trPrChange>
        </w:trPr>
        <w:tc>
          <w:tcPr>
            <w:tcW w:w="1261" w:type="dxa"/>
            <w:vMerge/>
            <w:tcPrChange w:id="821" w:author="David Clunie" w:date="2016-05-21T10:29:00Z">
              <w:tcPr>
                <w:tcW w:w="987" w:type="dxa"/>
                <w:vMerge/>
              </w:tcPr>
            </w:tcPrChange>
          </w:tcPr>
          <w:p w14:paraId="65CB99A2" w14:textId="77777777" w:rsidR="008E222E" w:rsidRPr="00192EDF" w:rsidRDefault="008E222E">
            <w:pPr>
              <w:pStyle w:val="TableRow"/>
              <w:rPr>
                <w:sz w:val="18"/>
              </w:rPr>
            </w:pPr>
          </w:p>
        </w:tc>
        <w:tc>
          <w:tcPr>
            <w:tcW w:w="1560" w:type="dxa"/>
            <w:vMerge/>
            <w:shd w:val="clear" w:color="auto" w:fill="auto"/>
            <w:tcPrChange w:id="822" w:author="David Clunie" w:date="2016-05-21T10:29:00Z">
              <w:tcPr>
                <w:tcW w:w="1920" w:type="dxa"/>
                <w:vMerge/>
                <w:shd w:val="clear" w:color="auto" w:fill="auto"/>
              </w:tcPr>
            </w:tcPrChange>
          </w:tcPr>
          <w:p w14:paraId="4ED1BB03" w14:textId="77777777" w:rsidR="008E222E" w:rsidRPr="00192EDF" w:rsidRDefault="008E222E" w:rsidP="004F5454">
            <w:pPr>
              <w:pStyle w:val="TableRow"/>
              <w:rPr>
                <w:sz w:val="18"/>
                <w:highlight w:val="yellow"/>
              </w:rPr>
            </w:pPr>
          </w:p>
        </w:tc>
        <w:tc>
          <w:tcPr>
            <w:tcW w:w="2490" w:type="dxa"/>
            <w:shd w:val="clear" w:color="auto" w:fill="auto"/>
            <w:tcMar>
              <w:top w:w="40" w:type="dxa"/>
              <w:left w:w="144" w:type="dxa"/>
              <w:bottom w:w="40" w:type="dxa"/>
              <w:right w:w="144" w:type="dxa"/>
            </w:tcMar>
            <w:tcPrChange w:id="823" w:author="David Clunie" w:date="2016-05-21T10:29:00Z">
              <w:tcPr>
                <w:tcW w:w="2490" w:type="dxa"/>
                <w:shd w:val="clear" w:color="auto" w:fill="auto"/>
                <w:tcMar>
                  <w:top w:w="40" w:type="dxa"/>
                  <w:left w:w="144" w:type="dxa"/>
                  <w:bottom w:w="40" w:type="dxa"/>
                  <w:right w:w="144" w:type="dxa"/>
                </w:tcMar>
              </w:tcPr>
            </w:tcPrChange>
          </w:tcPr>
          <w:p w14:paraId="5F002FCA" w14:textId="77777777" w:rsidR="008E222E" w:rsidRPr="00E21FAC" w:rsidRDefault="008E222E" w:rsidP="00A62BB9">
            <w:pPr>
              <w:pStyle w:val="TableRow"/>
              <w:ind w:left="-144" w:right="-144"/>
              <w:rPr>
                <w:sz w:val="18"/>
              </w:rPr>
            </w:pPr>
            <w:r w:rsidRPr="00E21FAC">
              <w:rPr>
                <w:sz w:val="18"/>
              </w:rPr>
              <w:t>1.2.840.10008.1.2.4.105</w:t>
            </w:r>
          </w:p>
        </w:tc>
        <w:tc>
          <w:tcPr>
            <w:tcW w:w="2501" w:type="dxa"/>
            <w:shd w:val="clear" w:color="auto" w:fill="auto"/>
            <w:tcPrChange w:id="824" w:author="David Clunie" w:date="2016-05-21T10:29:00Z">
              <w:tcPr>
                <w:tcW w:w="2501" w:type="dxa"/>
                <w:shd w:val="clear" w:color="auto" w:fill="auto"/>
              </w:tcPr>
            </w:tcPrChange>
          </w:tcPr>
          <w:p w14:paraId="25364016" w14:textId="77777777" w:rsidR="008E222E" w:rsidRPr="00192EDF" w:rsidRDefault="008E222E" w:rsidP="00192EDF">
            <w:pPr>
              <w:pStyle w:val="TableRow"/>
              <w:rPr>
                <w:sz w:val="18"/>
                <w:highlight w:val="yellow"/>
              </w:rPr>
            </w:pPr>
            <w:r w:rsidRPr="00050A09">
              <w:rPr>
                <w:rFonts w:cs="Arial"/>
                <w:sz w:val="18"/>
                <w:szCs w:val="18"/>
              </w:rPr>
              <w:t>MPEG-4 AVC/H.264 High Profile / Level 4.2</w:t>
            </w:r>
            <w:r>
              <w:rPr>
                <w:rFonts w:cs="Arial"/>
                <w:sz w:val="18"/>
                <w:szCs w:val="18"/>
              </w:rPr>
              <w:t xml:space="preserve"> </w:t>
            </w:r>
            <w:r w:rsidRPr="00050A09">
              <w:rPr>
                <w:rFonts w:cs="Arial"/>
                <w:sz w:val="18"/>
                <w:szCs w:val="18"/>
              </w:rPr>
              <w:t>For 3D Video</w:t>
            </w:r>
          </w:p>
        </w:tc>
        <w:tc>
          <w:tcPr>
            <w:tcW w:w="1095" w:type="dxa"/>
            <w:tcPrChange w:id="825" w:author="David Clunie" w:date="2016-05-21T10:29:00Z">
              <w:tcPr>
                <w:tcW w:w="1095" w:type="dxa"/>
              </w:tcPr>
            </w:tcPrChange>
          </w:tcPr>
          <w:p w14:paraId="2D454E74" w14:textId="77777777" w:rsidR="008E222E" w:rsidRPr="00050A09" w:rsidRDefault="008E222E" w:rsidP="007C0371">
            <w:pPr>
              <w:pStyle w:val="TableRow"/>
              <w:jc w:val="center"/>
              <w:rPr>
                <w:rFonts w:cs="Arial"/>
                <w:sz w:val="18"/>
                <w:szCs w:val="18"/>
              </w:rPr>
            </w:pPr>
            <w:r>
              <w:rPr>
                <w:sz w:val="18"/>
              </w:rPr>
              <w:t>optional</w:t>
            </w:r>
          </w:p>
        </w:tc>
      </w:tr>
      <w:tr w:rsidR="00BB23C1" w:rsidRPr="00A10D78" w14:paraId="077382E0" w14:textId="77777777" w:rsidTr="00BB23C1">
        <w:trPr>
          <w:cantSplit/>
          <w:trHeight w:val="20"/>
          <w:jc w:val="center"/>
          <w:trPrChange w:id="826" w:author="David Clunie" w:date="2016-05-21T10:29:00Z">
            <w:trPr>
              <w:cantSplit/>
              <w:trHeight w:val="20"/>
              <w:jc w:val="center"/>
            </w:trPr>
          </w:trPrChange>
        </w:trPr>
        <w:tc>
          <w:tcPr>
            <w:tcW w:w="1261" w:type="dxa"/>
            <w:vMerge/>
            <w:tcPrChange w:id="827" w:author="David Clunie" w:date="2016-05-21T10:29:00Z">
              <w:tcPr>
                <w:tcW w:w="987" w:type="dxa"/>
                <w:vMerge/>
              </w:tcPr>
            </w:tcPrChange>
          </w:tcPr>
          <w:p w14:paraId="5A99B439" w14:textId="77777777" w:rsidR="008E222E" w:rsidRPr="00192EDF" w:rsidRDefault="008E222E">
            <w:pPr>
              <w:pStyle w:val="TableRow"/>
              <w:rPr>
                <w:sz w:val="18"/>
              </w:rPr>
            </w:pPr>
          </w:p>
        </w:tc>
        <w:tc>
          <w:tcPr>
            <w:tcW w:w="1560" w:type="dxa"/>
            <w:vMerge/>
            <w:shd w:val="clear" w:color="auto" w:fill="auto"/>
            <w:tcPrChange w:id="828" w:author="David Clunie" w:date="2016-05-21T10:29:00Z">
              <w:tcPr>
                <w:tcW w:w="1920" w:type="dxa"/>
                <w:vMerge/>
                <w:shd w:val="clear" w:color="auto" w:fill="auto"/>
              </w:tcPr>
            </w:tcPrChange>
          </w:tcPr>
          <w:p w14:paraId="55A3E17F" w14:textId="77777777" w:rsidR="008E222E" w:rsidRPr="00192EDF" w:rsidRDefault="008E222E" w:rsidP="004F5454">
            <w:pPr>
              <w:pStyle w:val="TableRow"/>
              <w:rPr>
                <w:sz w:val="18"/>
                <w:highlight w:val="yellow"/>
              </w:rPr>
            </w:pPr>
          </w:p>
        </w:tc>
        <w:tc>
          <w:tcPr>
            <w:tcW w:w="2490" w:type="dxa"/>
            <w:shd w:val="clear" w:color="auto" w:fill="auto"/>
            <w:tcMar>
              <w:top w:w="40" w:type="dxa"/>
              <w:left w:w="144" w:type="dxa"/>
              <w:bottom w:w="40" w:type="dxa"/>
              <w:right w:w="144" w:type="dxa"/>
            </w:tcMar>
            <w:tcPrChange w:id="829" w:author="David Clunie" w:date="2016-05-21T10:29:00Z">
              <w:tcPr>
                <w:tcW w:w="2490" w:type="dxa"/>
                <w:shd w:val="clear" w:color="auto" w:fill="auto"/>
                <w:tcMar>
                  <w:top w:w="40" w:type="dxa"/>
                  <w:left w:w="144" w:type="dxa"/>
                  <w:bottom w:w="40" w:type="dxa"/>
                  <w:right w:w="144" w:type="dxa"/>
                </w:tcMar>
              </w:tcPr>
            </w:tcPrChange>
          </w:tcPr>
          <w:p w14:paraId="0B0EA978" w14:textId="77777777" w:rsidR="008E222E" w:rsidRPr="00E21FAC" w:rsidRDefault="008E222E" w:rsidP="00A62BB9">
            <w:pPr>
              <w:pStyle w:val="TableRow"/>
              <w:ind w:left="-144" w:right="-144"/>
              <w:rPr>
                <w:sz w:val="18"/>
              </w:rPr>
            </w:pPr>
            <w:r w:rsidRPr="00E21FAC">
              <w:rPr>
                <w:sz w:val="18"/>
              </w:rPr>
              <w:t>1.2.840.10008.1.2.4.106</w:t>
            </w:r>
          </w:p>
        </w:tc>
        <w:tc>
          <w:tcPr>
            <w:tcW w:w="2501" w:type="dxa"/>
            <w:shd w:val="clear" w:color="auto" w:fill="auto"/>
            <w:tcPrChange w:id="830" w:author="David Clunie" w:date="2016-05-21T10:29:00Z">
              <w:tcPr>
                <w:tcW w:w="2501" w:type="dxa"/>
                <w:shd w:val="clear" w:color="auto" w:fill="auto"/>
              </w:tcPr>
            </w:tcPrChange>
          </w:tcPr>
          <w:p w14:paraId="4C881C63" w14:textId="77777777" w:rsidR="008E222E" w:rsidRPr="00192EDF" w:rsidRDefault="008E222E" w:rsidP="00192EDF">
            <w:pPr>
              <w:pStyle w:val="TableRow"/>
              <w:rPr>
                <w:sz w:val="18"/>
                <w:highlight w:val="yellow"/>
              </w:rPr>
            </w:pPr>
            <w:r w:rsidRPr="00050A09">
              <w:rPr>
                <w:rFonts w:cs="Arial"/>
                <w:sz w:val="18"/>
                <w:szCs w:val="18"/>
              </w:rPr>
              <w:t>MPEG-4 AVC/H.264 Stereo High Profile /</w:t>
            </w:r>
            <w:r>
              <w:rPr>
                <w:rFonts w:cs="Arial"/>
                <w:sz w:val="18"/>
                <w:szCs w:val="18"/>
              </w:rPr>
              <w:t xml:space="preserve"> </w:t>
            </w:r>
            <w:r w:rsidRPr="00050A09">
              <w:rPr>
                <w:rFonts w:cs="Arial"/>
                <w:sz w:val="18"/>
                <w:szCs w:val="18"/>
              </w:rPr>
              <w:t>Level 4.2</w:t>
            </w:r>
          </w:p>
        </w:tc>
        <w:tc>
          <w:tcPr>
            <w:tcW w:w="1095" w:type="dxa"/>
            <w:tcPrChange w:id="831" w:author="David Clunie" w:date="2016-05-21T10:29:00Z">
              <w:tcPr>
                <w:tcW w:w="1095" w:type="dxa"/>
              </w:tcPr>
            </w:tcPrChange>
          </w:tcPr>
          <w:p w14:paraId="1CB5D9DC" w14:textId="77777777" w:rsidR="008E222E" w:rsidRPr="00050A09" w:rsidRDefault="008E222E" w:rsidP="007C0371">
            <w:pPr>
              <w:pStyle w:val="TableRow"/>
              <w:jc w:val="center"/>
              <w:rPr>
                <w:rFonts w:cs="Arial"/>
                <w:sz w:val="18"/>
                <w:szCs w:val="18"/>
              </w:rPr>
            </w:pPr>
            <w:r>
              <w:rPr>
                <w:sz w:val="18"/>
              </w:rPr>
              <w:t>optional</w:t>
            </w:r>
          </w:p>
        </w:tc>
      </w:tr>
    </w:tbl>
    <w:p w14:paraId="75707675" w14:textId="77777777" w:rsidR="00CF0D19" w:rsidRDefault="00CF0D19" w:rsidP="00CF0D19">
      <w:pPr>
        <w:pStyle w:val="Bullet0"/>
      </w:pPr>
      <w:bookmarkStart w:id="832" w:name="idp140589041504128"/>
    </w:p>
    <w:p w14:paraId="767D5159" w14:textId="77777777" w:rsidR="0044439B" w:rsidRDefault="0044439B" w:rsidP="0044439B">
      <w:pPr>
        <w:rPr>
          <w:shd w:val="clear" w:color="auto" w:fill="CCCCCC"/>
        </w:rPr>
      </w:pPr>
      <w:r w:rsidRPr="002D5236">
        <w:rPr>
          <w:lang w:val="en"/>
        </w:rPr>
        <w:t>The Implicit VR Little Endian (</w:t>
      </w:r>
      <w:r>
        <w:t>1.2.840.10008.1.2</w:t>
      </w:r>
      <w:r w:rsidRPr="002D5236">
        <w:t>),</w:t>
      </w:r>
      <w:r w:rsidRPr="00A8012E">
        <w:t xml:space="preserve"> </w:t>
      </w:r>
      <w:r w:rsidRPr="002D5236">
        <w:rPr>
          <w:lang w:val="en"/>
        </w:rPr>
        <w:t>and Explicit VR Big Endian (</w:t>
      </w:r>
      <w:r w:rsidRPr="00A8012E">
        <w:t>1.2.840.10008.1.2.2)</w:t>
      </w:r>
      <w:r w:rsidRPr="002D5236">
        <w:rPr>
          <w:shd w:val="clear" w:color="auto" w:fill="CCCCCC"/>
        </w:rPr>
        <w:t xml:space="preserve"> </w:t>
      </w:r>
      <w:r w:rsidRPr="002D5236">
        <w:t>transfer syntaxes shall not be used with Web Services.</w:t>
      </w:r>
    </w:p>
    <w:p w14:paraId="40A6C46F" w14:textId="157E8F6C" w:rsidR="0044439B" w:rsidRDefault="00C245CB" w:rsidP="0044439B">
      <w:ins w:id="833" w:author="David Clunie" w:date="2016-05-21T10:39:00Z">
        <w:r>
          <w:t xml:space="preserve">If a </w:t>
        </w:r>
      </w:ins>
      <w:ins w:id="834" w:author="David Clunie" w:date="2016-05-26T11:07:00Z">
        <w:r w:rsidR="00CA180C">
          <w:t>t</w:t>
        </w:r>
      </w:ins>
      <w:ins w:id="835" w:author="David Clunie" w:date="2016-05-21T10:39:00Z">
        <w:r>
          <w:t xml:space="preserve">ransfer </w:t>
        </w:r>
      </w:ins>
      <w:ins w:id="836" w:author="David Clunie" w:date="2016-05-26T11:07:00Z">
        <w:r w:rsidR="00CA180C">
          <w:t>s</w:t>
        </w:r>
      </w:ins>
      <w:ins w:id="837" w:author="David Clunie" w:date="2016-05-21T10:39:00Z">
        <w:r w:rsidRPr="00C245CB">
          <w:t>yntax parameter for a DICOM Media Type is not specified in a request or response</w:t>
        </w:r>
      </w:ins>
      <w:del w:id="838" w:author="David Clunie" w:date="2016-05-21T10:39:00Z">
        <w:r w:rsidR="0044439B" w:rsidRPr="000A1E62" w:rsidDel="00C245CB">
          <w:delText xml:space="preserve">If </w:delText>
        </w:r>
        <w:r w:rsidR="0044439B" w:rsidDel="00C245CB">
          <w:delText xml:space="preserve">a </w:delText>
        </w:r>
        <w:r w:rsidR="00C7532C" w:rsidDel="00C245CB">
          <w:delText>DICOM Media Type</w:delText>
        </w:r>
        <w:r w:rsidR="0044439B" w:rsidRPr="000A1E62" w:rsidDel="00C245CB">
          <w:delText xml:space="preserve"> does not specify a transfer syntax</w:delText>
        </w:r>
        <w:r w:rsidR="00C46376" w:rsidDel="00C245CB">
          <w:delText xml:space="preserve"> parameter</w:delText>
        </w:r>
        <w:r w:rsidR="007E7A88" w:rsidDel="00C245CB">
          <w:delText xml:space="preserve"> in a request or response</w:delText>
        </w:r>
      </w:del>
      <w:r w:rsidR="0044439B" w:rsidRPr="000A1E62">
        <w:t xml:space="preserve">, </w:t>
      </w:r>
      <w:del w:id="839" w:author="David Clunie" w:date="2016-05-21T10:40:00Z">
        <w:r w:rsidR="0044439B" w:rsidRPr="000A1E62" w:rsidDel="00C245CB">
          <w:delText xml:space="preserve">it </w:delText>
        </w:r>
      </w:del>
      <w:ins w:id="840" w:author="David Clunie" w:date="2016-05-21T10:40:00Z">
        <w:r>
          <w:t xml:space="preserve">the Transfer Syntax in the response shall </w:t>
        </w:r>
      </w:ins>
      <w:del w:id="841" w:author="David Clunie" w:date="2016-05-21T10:40:00Z">
        <w:r w:rsidR="0044439B" w:rsidRPr="000A1E62" w:rsidDel="00C245CB">
          <w:delText xml:space="preserve">defaults </w:delText>
        </w:r>
        <w:r w:rsidR="00B2536C" w:rsidDel="00C245CB">
          <w:delText xml:space="preserve">to </w:delText>
        </w:r>
      </w:del>
      <w:r w:rsidR="00C46376">
        <w:t xml:space="preserve">the Transfer Syntax specified as the default </w:t>
      </w:r>
      <w:r w:rsidR="00B2536C">
        <w:t xml:space="preserve">for the Resource Category and </w:t>
      </w:r>
      <w:r w:rsidR="00C57D2B">
        <w:t>media type</w:t>
      </w:r>
      <w:r w:rsidR="00B2536C">
        <w:t xml:space="preserve"> combination </w:t>
      </w:r>
      <w:r w:rsidR="00C46376">
        <w:t xml:space="preserve">in </w:t>
      </w:r>
      <w:r w:rsidR="00B2536C">
        <w:t>Table 6.1.1.8-3a or Table 6.1.1.8-3</w:t>
      </w:r>
      <w:r w:rsidR="00C46376" w:rsidRPr="007C0371">
        <w:t>b</w:t>
      </w:r>
      <w:r w:rsidR="0044439B" w:rsidRPr="000A1E62">
        <w:t>.</w:t>
      </w:r>
    </w:p>
    <w:p w14:paraId="58CAAEF7" w14:textId="77777777" w:rsidR="0044439B" w:rsidRDefault="0044439B" w:rsidP="0044439B">
      <w:r>
        <w:t>T</w:t>
      </w:r>
      <w:r w:rsidRPr="000A1E62">
        <w:t>he origin server may support additional Transfer Syntaxes.</w:t>
      </w:r>
    </w:p>
    <w:p w14:paraId="72A70EFF" w14:textId="77777777" w:rsidR="0044439B" w:rsidRPr="000A1E62" w:rsidRDefault="0044439B" w:rsidP="0044439B">
      <w:pPr>
        <w:pStyle w:val="Note"/>
      </w:pPr>
      <w:r w:rsidRPr="000A1E62">
        <w:t>Note</w:t>
      </w:r>
    </w:p>
    <w:bookmarkEnd w:id="832"/>
    <w:p w14:paraId="0DF7419A" w14:textId="77777777" w:rsidR="00234FD4" w:rsidRDefault="00234FD4">
      <w:pPr>
        <w:pStyle w:val="Note"/>
        <w:numPr>
          <w:ilvl w:val="0"/>
          <w:numId w:val="35"/>
        </w:numPr>
      </w:pPr>
      <w:r>
        <w:t xml:space="preserve">The compressed </w:t>
      </w:r>
      <w:r w:rsidR="00A86986">
        <w:t>b</w:t>
      </w:r>
      <w:r>
        <w:t>ulk</w:t>
      </w:r>
      <w:r w:rsidR="00A86986">
        <w:t xml:space="preserve"> </w:t>
      </w:r>
      <w:r>
        <w:t xml:space="preserve">data of each part of a multipart payload contains only the compressed </w:t>
      </w:r>
      <w:r w:rsidR="00B92DDF">
        <w:t>bit</w:t>
      </w:r>
      <w:r w:rsidR="00746CBB">
        <w:t xml:space="preserve"> </w:t>
      </w:r>
      <w:r>
        <w:t>stream and not the DICOM PS3.5 Encapsulated Sequence or Delimiter Items.</w:t>
      </w:r>
    </w:p>
    <w:p w14:paraId="619C7940" w14:textId="77777777" w:rsidR="003C00D1" w:rsidRDefault="003C00D1" w:rsidP="005B097F">
      <w:pPr>
        <w:pStyle w:val="Note"/>
        <w:numPr>
          <w:ilvl w:val="0"/>
          <w:numId w:val="35"/>
        </w:numPr>
      </w:pPr>
      <w:r w:rsidRPr="000A1E62">
        <w:t xml:space="preserve">For the media type </w:t>
      </w:r>
      <w:r>
        <w:t>image/</w:t>
      </w:r>
      <w:r w:rsidRPr="000A1E62">
        <w:t>dicom+</w:t>
      </w:r>
      <w:r>
        <w:t>jpeg</w:t>
      </w:r>
      <w:r w:rsidRPr="000A1E62">
        <w:t xml:space="preserve"> Transfer Syntaxes</w:t>
      </w:r>
      <w:r>
        <w:t xml:space="preserve">, </w:t>
      </w:r>
      <w:r w:rsidRPr="000A1E62">
        <w:t xml:space="preserve">the image </w:t>
      </w:r>
      <w:r>
        <w:t>may or may</w:t>
      </w:r>
      <w:r w:rsidRPr="000A1E62">
        <w:t xml:space="preserve"> not include the </w:t>
      </w:r>
      <w:r>
        <w:t>JFIF</w:t>
      </w:r>
      <w:r w:rsidRPr="000A1E62">
        <w:t xml:space="preserve"> </w:t>
      </w:r>
      <w:r>
        <w:t>marker segment</w:t>
      </w:r>
      <w:r w:rsidR="00444CFF">
        <w:t>.</w:t>
      </w:r>
      <w:r w:rsidR="00F86DC1">
        <w:t xml:space="preserve"> See PS3.5 Section </w:t>
      </w:r>
      <w:r w:rsidR="00F86DC1" w:rsidRPr="00F86DC1">
        <w:t>8.2.1</w:t>
      </w:r>
      <w:r w:rsidR="00F86DC1">
        <w:t>.</w:t>
      </w:r>
    </w:p>
    <w:p w14:paraId="4AE470F4" w14:textId="77777777" w:rsidR="0044439B" w:rsidRDefault="0044439B" w:rsidP="005B097F">
      <w:pPr>
        <w:pStyle w:val="Note"/>
        <w:numPr>
          <w:ilvl w:val="0"/>
          <w:numId w:val="35"/>
        </w:numPr>
      </w:pPr>
      <w:r w:rsidRPr="000A1E62">
        <w:t xml:space="preserve">For the media type </w:t>
      </w:r>
      <w:r w:rsidR="003C00D1">
        <w:t>image/</w:t>
      </w:r>
      <w:r w:rsidRPr="000A1E62">
        <w:t>dicom+jp2</w:t>
      </w:r>
      <w:r w:rsidR="003C00D1">
        <w:t xml:space="preserve"> and image/dicom+jpx Transfer Syntaxes, </w:t>
      </w:r>
      <w:r w:rsidRPr="000A1E62">
        <w:t xml:space="preserve">the image does not include the jp2 </w:t>
      </w:r>
      <w:r w:rsidR="00D66A65">
        <w:t>marker segment</w:t>
      </w:r>
      <w:r w:rsidRPr="000A1E62">
        <w:t>.</w:t>
      </w:r>
      <w:r w:rsidR="00F86DC1">
        <w:t xml:space="preserve"> See PS3.5 Section 8.2.4 and </w:t>
      </w:r>
      <w:r w:rsidR="00F86DC1" w:rsidRPr="00F86DC1">
        <w:t>A.4.4</w:t>
      </w:r>
      <w:r w:rsidR="00F86DC1">
        <w:t>.</w:t>
      </w:r>
    </w:p>
    <w:p w14:paraId="38CE1F47" w14:textId="77777777" w:rsidR="0044439B" w:rsidRDefault="00875540" w:rsidP="005B097F">
      <w:pPr>
        <w:pStyle w:val="Note"/>
        <w:ind w:left="720" w:hanging="360"/>
      </w:pPr>
      <w:ins w:id="842" w:author="David Clunie" w:date="2016-05-21T10:50:00Z">
        <w:r>
          <w:t>4</w:t>
        </w:r>
      </w:ins>
      <w:del w:id="843" w:author="David Clunie" w:date="2016-05-21T10:50:00Z">
        <w:r w:rsidR="00746CBB" w:rsidDel="00875540">
          <w:delText>3</w:delText>
        </w:r>
      </w:del>
      <w:r w:rsidR="002C3F4D">
        <w:t>.</w:t>
      </w:r>
      <w:r w:rsidR="00FE5384">
        <w:tab/>
      </w:r>
      <w:r w:rsidR="0044439B">
        <w:t xml:space="preserve">The resource on the origin server may have been encoded in the Deflated Explicit VR Little Endian (1.2.840.10008.1.2.1.99) transfer syntax.  If so, the origin server </w:t>
      </w:r>
      <w:r w:rsidR="004463A2">
        <w:t xml:space="preserve">may </w:t>
      </w:r>
      <w:r w:rsidR="0044439B">
        <w:t>inflate it, and then convert it into an Acceptable Transfer Syntax</w:t>
      </w:r>
      <w:r w:rsidR="004463A2">
        <w:t xml:space="preserve">. Alternatively, if the user-agent allowed a Content-Encoding header field of 'deflate', then the deflated bytes may be transferred unaltered, but the transfer syntax parameter in the response should be the </w:t>
      </w:r>
      <w:r w:rsidR="00771262" w:rsidRPr="00192EDF">
        <w:rPr>
          <w:rFonts w:cs="Arial"/>
          <w:szCs w:val="18"/>
        </w:rPr>
        <w:t>Explicit VR Little Endian</w:t>
      </w:r>
      <w:r w:rsidR="00771262">
        <w:rPr>
          <w:rFonts w:cs="Arial"/>
          <w:szCs w:val="18"/>
        </w:rPr>
        <w:t xml:space="preserve"> transfer syntax.</w:t>
      </w:r>
    </w:p>
    <w:p w14:paraId="5692AA14" w14:textId="77777777" w:rsidR="00DB26A3" w:rsidRDefault="00875540" w:rsidP="005B097F">
      <w:pPr>
        <w:pStyle w:val="Note"/>
        <w:ind w:left="720" w:hanging="360"/>
      </w:pPr>
      <w:ins w:id="844" w:author="David Clunie" w:date="2016-05-21T10:50:00Z">
        <w:r>
          <w:t>5</w:t>
        </w:r>
      </w:ins>
      <w:del w:id="845" w:author="David Clunie" w:date="2016-05-21T10:50:00Z">
        <w:r w:rsidR="00746CBB" w:rsidDel="00875540">
          <w:delText>4</w:delText>
        </w:r>
      </w:del>
      <w:r w:rsidR="00DB26A3">
        <w:t>.</w:t>
      </w:r>
      <w:r w:rsidR="00DB26A3">
        <w:tab/>
      </w:r>
      <w:del w:id="846" w:author="David Clunie" w:date="2016-05-21T10:55:00Z">
        <w:r w:rsidR="00DB26A3" w:rsidDel="00010C48">
          <w:delText>Multi</w:delText>
        </w:r>
      </w:del>
      <w:ins w:id="847" w:author="David Clunie" w:date="2016-05-21T10:55:00Z">
        <w:r w:rsidR="00010C48">
          <w:t>Compressed multi</w:t>
        </w:r>
      </w:ins>
      <w:r w:rsidR="00DB26A3">
        <w:t xml:space="preserve">-frame image bulk data is encoded as one frame per </w:t>
      </w:r>
      <w:r w:rsidR="00CD2684">
        <w:t xml:space="preserve">part. E.g., </w:t>
      </w:r>
      <w:r w:rsidR="00BD76C3">
        <w:t xml:space="preserve">each frame of a JPEG 2000 multi-frame image will be </w:t>
      </w:r>
      <w:r w:rsidR="00B24A3F">
        <w:t>encoded</w:t>
      </w:r>
      <w:r w:rsidR="00BD76C3">
        <w:t xml:space="preserve"> as a separate part with an image/jp2 </w:t>
      </w:r>
      <w:r w:rsidR="00C57D2B">
        <w:t>media type</w:t>
      </w:r>
      <w:r w:rsidR="00BD76C3">
        <w:t xml:space="preserve">, rather than as a single part with a </w:t>
      </w:r>
      <w:r w:rsidR="00BD76C3" w:rsidRPr="003100A4">
        <w:t>video/mj2</w:t>
      </w:r>
      <w:r w:rsidR="00BD76C3">
        <w:t xml:space="preserve"> (RFC 3745) </w:t>
      </w:r>
      <w:del w:id="848" w:author="David Clunie" w:date="2016-05-21T10:57:00Z">
        <w:r w:rsidR="00C57D2B" w:rsidDel="002C6FDF">
          <w:delText>media type</w:delText>
        </w:r>
      </w:del>
      <w:ins w:id="849" w:author="David Clunie" w:date="2016-05-21T10:56:00Z">
        <w:r w:rsidR="00010C48">
          <w:t xml:space="preserve">or uncompressed </w:t>
        </w:r>
        <w:r w:rsidR="00010C48" w:rsidRPr="00010C48">
          <w:t>application/octet-stream</w:t>
        </w:r>
      </w:ins>
      <w:ins w:id="850" w:author="David Clunie" w:date="2016-05-21T10:57:00Z">
        <w:r w:rsidR="002C6FDF">
          <w:t xml:space="preserve"> media type</w:t>
        </w:r>
      </w:ins>
      <w:r w:rsidR="00BD76C3">
        <w:t>.</w:t>
      </w:r>
    </w:p>
    <w:p w14:paraId="53939F73" w14:textId="77777777" w:rsidR="00B24A3F" w:rsidRDefault="00875540" w:rsidP="005B097F">
      <w:pPr>
        <w:pStyle w:val="Note"/>
        <w:ind w:left="720" w:hanging="360"/>
      </w:pPr>
      <w:ins w:id="851" w:author="David Clunie" w:date="2016-05-21T10:50:00Z">
        <w:r>
          <w:t>6</w:t>
        </w:r>
      </w:ins>
      <w:del w:id="852" w:author="David Clunie" w:date="2016-05-21T10:50:00Z">
        <w:r w:rsidR="00746CBB" w:rsidDel="00875540">
          <w:delText>5</w:delText>
        </w:r>
      </w:del>
      <w:r w:rsidR="00B24A3F">
        <w:t>.</w:t>
      </w:r>
      <w:r w:rsidR="00B24A3F">
        <w:tab/>
        <w:t xml:space="preserve">Video bulk data is encoded as a single part containing all frames. E.g., all frames of an MPEG-4 video will be encoded as a single part with a video/mp4 (RFC 4337) </w:t>
      </w:r>
      <w:r w:rsidR="00C57D2B">
        <w:t>media type</w:t>
      </w:r>
      <w:r w:rsidR="00B24A3F">
        <w:t>.</w:t>
      </w:r>
    </w:p>
    <w:p w14:paraId="6158E4FA" w14:textId="77777777" w:rsidR="007F7FD4" w:rsidRDefault="00875540" w:rsidP="00AE5137">
      <w:pPr>
        <w:pStyle w:val="Note"/>
        <w:ind w:left="720" w:hanging="360"/>
      </w:pPr>
      <w:ins w:id="853" w:author="David Clunie" w:date="2016-05-21T10:50:00Z">
        <w:r>
          <w:t>7</w:t>
        </w:r>
      </w:ins>
      <w:del w:id="854" w:author="David Clunie" w:date="2016-05-21T10:50:00Z">
        <w:r w:rsidR="00746CBB" w:rsidDel="00875540">
          <w:delText>6</w:delText>
        </w:r>
      </w:del>
      <w:r w:rsidR="00AE5137">
        <w:t>.</w:t>
      </w:r>
      <w:r w:rsidR="00AE5137">
        <w:tab/>
        <w:t xml:space="preserve">Many of the </w:t>
      </w:r>
      <w:r w:rsidR="00C57D2B">
        <w:t>media type</w:t>
      </w:r>
      <w:r w:rsidR="00AE5137" w:rsidRPr="007C0371">
        <w:t xml:space="preserve">s </w:t>
      </w:r>
      <w:r w:rsidR="00AE5137">
        <w:t>used for c</w:t>
      </w:r>
      <w:r w:rsidR="00AE5137" w:rsidRPr="007C0371">
        <w:t>ompresse</w:t>
      </w:r>
      <w:r w:rsidR="00923B1B">
        <w:t>d Pixel Data transferred</w:t>
      </w:r>
      <w:r w:rsidR="00AE5137">
        <w:t xml:space="preserve"> as </w:t>
      </w:r>
      <w:r w:rsidR="008352D0">
        <w:t>b</w:t>
      </w:r>
      <w:r w:rsidR="00AE5137">
        <w:t xml:space="preserve">ulk </w:t>
      </w:r>
      <w:r w:rsidR="008352D0">
        <w:t>d</w:t>
      </w:r>
      <w:r w:rsidR="00AE5137">
        <w:t>ata v</w:t>
      </w:r>
      <w:r w:rsidR="00AE5137" w:rsidRPr="007C0371">
        <w:t>alues</w:t>
      </w:r>
      <w:r w:rsidR="00AE5137" w:rsidRPr="00AE5137">
        <w:t xml:space="preserve"> </w:t>
      </w:r>
      <w:r w:rsidR="00AE5137">
        <w:t xml:space="preserve">are also used for </w:t>
      </w:r>
      <w:r w:rsidR="00AE5137" w:rsidRPr="00AE5137">
        <w:t xml:space="preserve">consumer format media types. </w:t>
      </w:r>
      <w:r w:rsidR="003778CE">
        <w:t xml:space="preserve">The </w:t>
      </w:r>
      <w:r w:rsidR="00A86986">
        <w:t xml:space="preserve">browser may not be able to display the </w:t>
      </w:r>
      <w:r w:rsidR="003778CE">
        <w:t xml:space="preserve">encoded data </w:t>
      </w:r>
      <w:r w:rsidR="00A86986">
        <w:t>directly</w:t>
      </w:r>
      <w:r w:rsidR="003778CE">
        <w:t>, even though s</w:t>
      </w:r>
      <w:r w:rsidR="00AE5137" w:rsidRPr="007C0371">
        <w:t xml:space="preserve">ome of the same </w:t>
      </w:r>
      <w:r w:rsidR="00C57D2B">
        <w:t>media type</w:t>
      </w:r>
      <w:r w:rsidR="00AE5137" w:rsidRPr="00AE5137">
        <w:t xml:space="preserve">s </w:t>
      </w:r>
      <w:r w:rsidR="00AE5137" w:rsidRPr="007C0371">
        <w:t xml:space="preserve">are also used for encoding </w:t>
      </w:r>
      <w:r w:rsidR="00AE5137">
        <w:t>rendered</w:t>
      </w:r>
      <w:r w:rsidR="00AE5137" w:rsidRPr="007C0371">
        <w:t xml:space="preserve"> Pixel Data; see Section 6.</w:t>
      </w:r>
      <w:r w:rsidR="00AE5137">
        <w:t>1.1.3</w:t>
      </w:r>
      <w:r w:rsidR="00AE5137" w:rsidRPr="00AE5137">
        <w:t>.</w:t>
      </w:r>
    </w:p>
    <w:p w14:paraId="2A5541BC" w14:textId="77777777" w:rsidR="00AE5137" w:rsidRDefault="007F7FD4" w:rsidP="005B097F">
      <w:pPr>
        <w:pStyle w:val="Note"/>
        <w:ind w:left="720" w:hanging="360"/>
      </w:pPr>
      <w:r>
        <w:tab/>
        <w:t>E.g</w:t>
      </w:r>
      <w:r w:rsidR="003778CE">
        <w:t xml:space="preserve">., the </w:t>
      </w:r>
      <w:r w:rsidR="00C57D2B">
        <w:t>media type</w:t>
      </w:r>
      <w:r w:rsidR="003778CE">
        <w:t xml:space="preserve"> for </w:t>
      </w:r>
      <w:r w:rsidR="00923B1B">
        <w:t>bulk d</w:t>
      </w:r>
      <w:r w:rsidR="003778CE" w:rsidRPr="000F4308">
        <w:t>ata values</w:t>
      </w:r>
      <w:r w:rsidR="003778CE">
        <w:t xml:space="preserve"> of lossless </w:t>
      </w:r>
      <w:r w:rsidR="00757895">
        <w:t>16-bit</w:t>
      </w:r>
      <w:r w:rsidR="003778CE">
        <w:t xml:space="preserve"> JPEG 10918-1 encoded </w:t>
      </w:r>
      <w:r w:rsidR="00C43849">
        <w:t xml:space="preserve">Pixel Data is "image/jpeg", the same as might be used for </w:t>
      </w:r>
      <w:r w:rsidR="00757895">
        <w:t>8-bit</w:t>
      </w:r>
      <w:r w:rsidR="00C43849">
        <w:t xml:space="preserve"> JPEG 10918-1 encoded </w:t>
      </w:r>
      <w:r w:rsidR="00955FD3">
        <w:t xml:space="preserve">Pixel Data, whether </w:t>
      </w:r>
      <w:r w:rsidR="00C43849">
        <w:t xml:space="preserve">extracted </w:t>
      </w:r>
      <w:r w:rsidR="00955FD3">
        <w:t xml:space="preserve">as bulk data, </w:t>
      </w:r>
      <w:r w:rsidR="00C43849">
        <w:t>or rendered</w:t>
      </w:r>
      <w:r w:rsidR="00BF2B5B">
        <w:t>. The transfer syntax</w:t>
      </w:r>
      <w:r>
        <w:t xml:space="preserve"> parameter </w:t>
      </w:r>
      <w:r w:rsidR="00757895">
        <w:t xml:space="preserve">of the Content-Type header field </w:t>
      </w:r>
      <w:r>
        <w:t>is useful to signal the difference.</w:t>
      </w:r>
    </w:p>
    <w:p w14:paraId="23C786E4" w14:textId="77777777" w:rsidR="003D4380" w:rsidRDefault="0044439B" w:rsidP="003D4380">
      <w:pPr>
        <w:pStyle w:val="Heading5"/>
      </w:pPr>
      <w:bookmarkStart w:id="855" w:name="_Toc432674323"/>
      <w:bookmarkStart w:id="856" w:name="_Toc433879530"/>
      <w:r>
        <w:t>6.1.1.8.</w:t>
      </w:r>
      <w:r w:rsidR="007E47A7">
        <w:t>1</w:t>
      </w:r>
      <w:r>
        <w:tab/>
      </w:r>
      <w:r w:rsidR="003D4380">
        <w:t>DICOM Media Type Syntax</w:t>
      </w:r>
      <w:bookmarkEnd w:id="855"/>
      <w:bookmarkEnd w:id="856"/>
    </w:p>
    <w:p w14:paraId="388E9825" w14:textId="77777777" w:rsidR="00276386" w:rsidRDefault="00276386" w:rsidP="000D07DD">
      <w:r>
        <w:t xml:space="preserve">The syntax of DICOM </w:t>
      </w:r>
      <w:r w:rsidR="008D587C">
        <w:t xml:space="preserve">Media Types </w:t>
      </w:r>
      <w:r>
        <w:t>is:</w:t>
      </w:r>
    </w:p>
    <w:p w14:paraId="516F8993" w14:textId="77777777" w:rsidR="00276386" w:rsidRPr="000A1E62" w:rsidRDefault="00276386" w:rsidP="00276386">
      <w:pPr>
        <w:pStyle w:val="ABNF"/>
      </w:pPr>
      <w:r>
        <w:t>dicom-media-type = (dcm-singlepart / dcm-multipart) [</w:t>
      </w:r>
      <w:r w:rsidR="007469E5">
        <w:t>dcm-parameters</w:t>
      </w:r>
      <w:r>
        <w:t>]</w:t>
      </w:r>
    </w:p>
    <w:p w14:paraId="3EFDA6D7" w14:textId="77777777" w:rsidR="00772BAF" w:rsidRDefault="00772BAF" w:rsidP="00772BAF">
      <w:r>
        <w:t>Where</w:t>
      </w:r>
    </w:p>
    <w:p w14:paraId="23F6692A" w14:textId="77777777" w:rsidR="00276386" w:rsidRDefault="00276386" w:rsidP="00AC4BA6">
      <w:pPr>
        <w:pStyle w:val="ABNF"/>
        <w:rPr>
          <w:szCs w:val="18"/>
        </w:rPr>
      </w:pPr>
      <w:r w:rsidRPr="00AC4BA6">
        <w:rPr>
          <w:szCs w:val="18"/>
        </w:rPr>
        <w:t>dcm-</w:t>
      </w:r>
      <w:r w:rsidR="00772BAF" w:rsidRPr="00AC4BA6">
        <w:rPr>
          <w:szCs w:val="18"/>
        </w:rPr>
        <w:t>singlepart</w:t>
      </w:r>
      <w:r w:rsidRPr="00AC4BA6">
        <w:rPr>
          <w:szCs w:val="18"/>
        </w:rPr>
        <w:t xml:space="preserve"> = dcm-mt-name</w:t>
      </w:r>
    </w:p>
    <w:p w14:paraId="3F2D28AE" w14:textId="4B1B5E3F" w:rsidR="009B5B6C" w:rsidRPr="00690501" w:rsidRDefault="009B5B6C" w:rsidP="00AC4BA6">
      <w:pPr>
        <w:pStyle w:val="ABNF"/>
        <w:rPr>
          <w:szCs w:val="18"/>
        </w:rPr>
      </w:pPr>
      <w:r>
        <w:rPr>
          <w:szCs w:val="18"/>
        </w:rPr>
        <w:t xml:space="preserve">dcm-multipart                                </w:t>
      </w:r>
      <w:ins w:id="857" w:author="James Philbin [2]" w:date="2016-05-31T06:03:00Z">
        <w:r w:rsidR="00957E90">
          <w:rPr>
            <w:szCs w:val="18"/>
          </w:rPr>
          <w:t xml:space="preserve">    </w:t>
        </w:r>
      </w:ins>
      <w:r w:rsidRPr="00CF0D19">
        <w:rPr>
          <w:rFonts w:ascii="Arial" w:hAnsi="Arial" w:cs="Arial"/>
          <w:szCs w:val="18"/>
        </w:rPr>
        <w:t xml:space="preserve">; </w:t>
      </w:r>
      <w:r w:rsidRPr="00690501">
        <w:rPr>
          <w:rFonts w:ascii="Arial" w:hAnsi="Arial" w:cs="Arial"/>
          <w:szCs w:val="18"/>
        </w:rPr>
        <w:t xml:space="preserve">see </w:t>
      </w:r>
      <w:r w:rsidR="007C0194" w:rsidRPr="00D64671">
        <w:rPr>
          <w:rFonts w:ascii="Arial" w:hAnsi="Arial" w:cs="Arial"/>
          <w:szCs w:val="18"/>
        </w:rPr>
        <w:t>Section 6.1.1.8.</w:t>
      </w:r>
      <w:ins w:id="858" w:author="David Clunie" w:date="2016-05-21T10:32:00Z">
        <w:r w:rsidR="00B97782">
          <w:rPr>
            <w:rFonts w:ascii="Arial" w:hAnsi="Arial" w:cs="Arial"/>
            <w:szCs w:val="18"/>
          </w:rPr>
          <w:t>1</w:t>
        </w:r>
      </w:ins>
      <w:del w:id="859" w:author="David Clunie" w:date="2016-05-21T10:32:00Z">
        <w:r w:rsidR="007C0194" w:rsidRPr="00D64671" w:rsidDel="00B97782">
          <w:rPr>
            <w:rFonts w:ascii="Arial" w:hAnsi="Arial" w:cs="Arial"/>
            <w:szCs w:val="18"/>
          </w:rPr>
          <w:delText>2</w:delText>
        </w:r>
      </w:del>
      <w:r w:rsidR="007C0194" w:rsidRPr="00D64671">
        <w:rPr>
          <w:rFonts w:ascii="Arial" w:hAnsi="Arial" w:cs="Arial"/>
          <w:szCs w:val="18"/>
        </w:rPr>
        <w:t>.1</w:t>
      </w:r>
      <w:r w:rsidRPr="00D64671">
        <w:rPr>
          <w:rFonts w:ascii="Arial" w:hAnsi="Arial" w:cs="Arial"/>
          <w:szCs w:val="18"/>
        </w:rPr>
        <w:t>.</w:t>
      </w:r>
    </w:p>
    <w:p w14:paraId="427E6C6F" w14:textId="0771DD6F" w:rsidR="009B5B6C" w:rsidRPr="00690501" w:rsidRDefault="00304404" w:rsidP="00304404">
      <w:pPr>
        <w:pStyle w:val="ABNF"/>
        <w:rPr>
          <w:szCs w:val="18"/>
        </w:rPr>
      </w:pPr>
      <w:r w:rsidRPr="00690501">
        <w:rPr>
          <w:szCs w:val="18"/>
        </w:rPr>
        <w:t>dcm-parameters = t</w:t>
      </w:r>
      <w:r w:rsidRPr="00D64671">
        <w:rPr>
          <w:szCs w:val="18"/>
        </w:rPr>
        <w:t>ransfer-syntax-</w:t>
      </w:r>
      <w:ins w:id="860" w:author="James Philbin [2]" w:date="2016-05-31T06:03:00Z">
        <w:r w:rsidR="00957E90">
          <w:rPr>
            <w:szCs w:val="18"/>
          </w:rPr>
          <w:t>mtp</w:t>
        </w:r>
      </w:ins>
      <w:del w:id="861" w:author="James Philbin [2]" w:date="2016-05-31T06:03:00Z">
        <w:r w:rsidRPr="00D64671" w:rsidDel="00957E90">
          <w:rPr>
            <w:szCs w:val="18"/>
          </w:rPr>
          <w:delText>parameter</w:delText>
        </w:r>
      </w:del>
      <w:del w:id="862" w:author="David Clunie" w:date="2016-05-26T09:48:00Z">
        <w:r w:rsidRPr="00D64671" w:rsidDel="00C7286C">
          <w:rPr>
            <w:szCs w:val="18"/>
          </w:rPr>
          <w:delText>s</w:delText>
        </w:r>
      </w:del>
      <w:r w:rsidRPr="00D64671">
        <w:rPr>
          <w:szCs w:val="18"/>
        </w:rPr>
        <w:t xml:space="preserve"> </w:t>
      </w:r>
      <w:ins w:id="863" w:author="David Clunie" w:date="2016-05-26T09:48:00Z">
        <w:r w:rsidR="00C7286C">
          <w:rPr>
            <w:szCs w:val="18"/>
          </w:rPr>
          <w:t xml:space="preserve"> </w:t>
        </w:r>
      </w:ins>
      <w:r w:rsidR="009B5B6C" w:rsidRPr="00D64671">
        <w:rPr>
          <w:szCs w:val="18"/>
        </w:rPr>
        <w:t xml:space="preserve"> </w:t>
      </w:r>
      <w:ins w:id="864" w:author="James Philbin [2]" w:date="2016-05-31T06:03:00Z">
        <w:r w:rsidR="00957E90">
          <w:rPr>
            <w:szCs w:val="18"/>
          </w:rPr>
          <w:t xml:space="preserve">          </w:t>
        </w:r>
      </w:ins>
      <w:r w:rsidR="009B5B6C" w:rsidRPr="00D64671">
        <w:rPr>
          <w:rFonts w:ascii="Arial" w:hAnsi="Arial" w:cs="Arial"/>
          <w:szCs w:val="18"/>
        </w:rPr>
        <w:t>; see Section 6.1.1.8.</w:t>
      </w:r>
      <w:ins w:id="865" w:author="David Clunie" w:date="2016-05-21T10:32:00Z">
        <w:r w:rsidR="00B97782">
          <w:rPr>
            <w:rFonts w:ascii="Arial" w:hAnsi="Arial" w:cs="Arial"/>
            <w:szCs w:val="18"/>
          </w:rPr>
          <w:t>1</w:t>
        </w:r>
      </w:ins>
      <w:del w:id="866" w:author="David Clunie" w:date="2016-05-21T10:32:00Z">
        <w:r w:rsidR="009B5B6C" w:rsidRPr="00D64671" w:rsidDel="00B97782">
          <w:rPr>
            <w:rFonts w:ascii="Arial" w:hAnsi="Arial" w:cs="Arial"/>
            <w:szCs w:val="18"/>
          </w:rPr>
          <w:delText>2</w:delText>
        </w:r>
      </w:del>
      <w:r w:rsidR="009B5B6C" w:rsidRPr="00D64671">
        <w:rPr>
          <w:rFonts w:ascii="Arial" w:hAnsi="Arial" w:cs="Arial"/>
          <w:szCs w:val="18"/>
        </w:rPr>
        <w:t>.2.</w:t>
      </w:r>
    </w:p>
    <w:p w14:paraId="0712B445" w14:textId="627E7058" w:rsidR="00304404" w:rsidRPr="00AC4BA6" w:rsidRDefault="009B5B6C" w:rsidP="00304404">
      <w:pPr>
        <w:pStyle w:val="ABNF"/>
        <w:rPr>
          <w:szCs w:val="18"/>
        </w:rPr>
      </w:pPr>
      <w:r w:rsidRPr="00690501">
        <w:rPr>
          <w:szCs w:val="18"/>
        </w:rPr>
        <w:t xml:space="preserve">               </w:t>
      </w:r>
      <w:r w:rsidR="00304404" w:rsidRPr="00D64671">
        <w:rPr>
          <w:szCs w:val="18"/>
        </w:rPr>
        <w:t xml:space="preserve">/ </w:t>
      </w:r>
      <w:del w:id="867" w:author="James Philbin [2]" w:date="2016-05-31T06:21:00Z">
        <w:r w:rsidR="00304404" w:rsidRPr="00D64671" w:rsidDel="007C4929">
          <w:rPr>
            <w:szCs w:val="18"/>
          </w:rPr>
          <w:delText>charset-parameter</w:delText>
        </w:r>
      </w:del>
      <w:ins w:id="868" w:author="James Philbin [2]" w:date="2016-05-31T06:21:00Z">
        <w:r w:rsidR="007C4929">
          <w:rPr>
            <w:szCs w:val="18"/>
          </w:rPr>
          <w:t>charset-mtp</w:t>
        </w:r>
      </w:ins>
      <w:del w:id="869" w:author="David Clunie" w:date="2016-05-26T09:48:00Z">
        <w:r w:rsidR="00304404" w:rsidRPr="00D64671" w:rsidDel="00C7286C">
          <w:rPr>
            <w:szCs w:val="18"/>
          </w:rPr>
          <w:delText>s</w:delText>
        </w:r>
      </w:del>
      <w:r w:rsidRPr="00D64671">
        <w:rPr>
          <w:szCs w:val="18"/>
        </w:rPr>
        <w:t xml:space="preserve">       </w:t>
      </w:r>
      <w:ins w:id="870" w:author="James Philbin [2]" w:date="2016-05-31T06:03:00Z">
        <w:r w:rsidR="00957E90">
          <w:rPr>
            <w:szCs w:val="18"/>
          </w:rPr>
          <w:t xml:space="preserve">        </w:t>
        </w:r>
      </w:ins>
      <w:del w:id="871" w:author="James Philbin [2]" w:date="2016-05-31T06:03:00Z">
        <w:r w:rsidRPr="00D64671" w:rsidDel="00957E90">
          <w:rPr>
            <w:szCs w:val="18"/>
          </w:rPr>
          <w:delText xml:space="preserve">   </w:delText>
        </w:r>
      </w:del>
      <w:ins w:id="872" w:author="David Clunie" w:date="2016-05-26T09:48:00Z">
        <w:del w:id="873" w:author="James Philbin [2]" w:date="2016-05-31T06:03:00Z">
          <w:r w:rsidR="00C7286C" w:rsidDel="00957E90">
            <w:rPr>
              <w:szCs w:val="18"/>
            </w:rPr>
            <w:delText xml:space="preserve"> </w:delText>
          </w:r>
        </w:del>
      </w:ins>
      <w:r w:rsidRPr="00D64671">
        <w:rPr>
          <w:rFonts w:ascii="Arial" w:hAnsi="Arial" w:cs="Arial"/>
          <w:szCs w:val="18"/>
        </w:rPr>
        <w:t>; see Section 6.1.1.8.</w:t>
      </w:r>
      <w:ins w:id="874" w:author="David Clunie" w:date="2016-05-21T10:32:00Z">
        <w:r w:rsidR="00B97782">
          <w:rPr>
            <w:rFonts w:ascii="Arial" w:hAnsi="Arial" w:cs="Arial"/>
            <w:szCs w:val="18"/>
          </w:rPr>
          <w:t>1</w:t>
        </w:r>
      </w:ins>
      <w:del w:id="875" w:author="David Clunie" w:date="2016-05-21T10:32:00Z">
        <w:r w:rsidRPr="00D64671" w:rsidDel="00B97782">
          <w:rPr>
            <w:rFonts w:ascii="Arial" w:hAnsi="Arial" w:cs="Arial"/>
            <w:szCs w:val="18"/>
          </w:rPr>
          <w:delText>2</w:delText>
        </w:r>
      </w:del>
      <w:r w:rsidRPr="00D64671">
        <w:rPr>
          <w:rFonts w:ascii="Arial" w:hAnsi="Arial" w:cs="Arial"/>
          <w:szCs w:val="18"/>
        </w:rPr>
        <w:t>.3.</w:t>
      </w:r>
    </w:p>
    <w:p w14:paraId="739A7BA7" w14:textId="79E9F767" w:rsidR="00276386" w:rsidRPr="00AC4BA6" w:rsidRDefault="00276386" w:rsidP="00AC4BA6">
      <w:pPr>
        <w:pStyle w:val="ABNF"/>
        <w:rPr>
          <w:szCs w:val="18"/>
        </w:rPr>
      </w:pPr>
      <w:r w:rsidRPr="00AC4BA6">
        <w:rPr>
          <w:szCs w:val="18"/>
        </w:rPr>
        <w:t>dcm-mt-name</w:t>
      </w:r>
      <w:r w:rsidRPr="00AC4BA6">
        <w:rPr>
          <w:szCs w:val="18"/>
        </w:rPr>
        <w:tab/>
        <w:t xml:space="preserve">= dicom / dicom-xml / </w:t>
      </w:r>
      <w:r w:rsidR="009E6D8B">
        <w:rPr>
          <w:szCs w:val="18"/>
        </w:rPr>
        <w:t>dicom-</w:t>
      </w:r>
      <w:r w:rsidRPr="00AC4BA6">
        <w:rPr>
          <w:szCs w:val="18"/>
        </w:rPr>
        <w:t>json</w:t>
      </w:r>
      <w:ins w:id="876" w:author="James Philbin [2]" w:date="2016-05-31T06:04:00Z">
        <w:r w:rsidR="00957E90">
          <w:rPr>
            <w:szCs w:val="18"/>
          </w:rPr>
          <w:t xml:space="preserve">  </w:t>
        </w:r>
      </w:ins>
      <w:del w:id="877" w:author="James Philbin [2]" w:date="2016-05-31T06:04:00Z">
        <w:r w:rsidRPr="00AC4BA6" w:rsidDel="00957E90">
          <w:rPr>
            <w:szCs w:val="18"/>
          </w:rPr>
          <w:delText xml:space="preserve"> </w:delText>
        </w:r>
        <w:r w:rsidR="00CF0D19" w:rsidDel="00957E90">
          <w:rPr>
            <w:szCs w:val="18"/>
          </w:rPr>
          <w:delText xml:space="preserve"> </w:delText>
        </w:r>
      </w:del>
      <w:del w:id="878" w:author="James Philbin [2]" w:date="2016-05-31T06:03:00Z">
        <w:r w:rsidR="00CF0D19" w:rsidDel="00957E90">
          <w:rPr>
            <w:szCs w:val="18"/>
          </w:rPr>
          <w:delText xml:space="preserve">  </w:delText>
        </w:r>
      </w:del>
      <w:ins w:id="879" w:author="David Clunie" w:date="2016-05-21T11:10:00Z">
        <w:r w:rsidR="00AA25A6" w:rsidRPr="00D64671">
          <w:rPr>
            <w:rFonts w:ascii="Arial" w:hAnsi="Arial" w:cs="Arial"/>
            <w:szCs w:val="18"/>
          </w:rPr>
          <w:t xml:space="preserve">; </w:t>
        </w:r>
      </w:ins>
      <w:del w:id="880" w:author="David Clunie" w:date="2016-05-21T11:10:00Z">
        <w:r w:rsidR="009B5B6C" w:rsidDel="00AA25A6">
          <w:rPr>
            <w:szCs w:val="18"/>
          </w:rPr>
          <w:delText>;</w:delText>
        </w:r>
        <w:r w:rsidR="009B5B6C" w:rsidRPr="00CF0D19" w:rsidDel="00AA25A6">
          <w:rPr>
            <w:rFonts w:ascii="Arial" w:hAnsi="Arial" w:cs="Arial"/>
            <w:szCs w:val="18"/>
          </w:rPr>
          <w:delText xml:space="preserve"> </w:delText>
        </w:r>
      </w:del>
      <w:r w:rsidR="00C7532C">
        <w:rPr>
          <w:rFonts w:ascii="Arial" w:hAnsi="Arial" w:cs="Arial"/>
          <w:szCs w:val="18"/>
        </w:rPr>
        <w:t>DICOM Media Type</w:t>
      </w:r>
      <w:r w:rsidR="009B5B6C" w:rsidRPr="00CF0D19">
        <w:rPr>
          <w:rFonts w:ascii="Arial" w:hAnsi="Arial" w:cs="Arial"/>
          <w:szCs w:val="18"/>
        </w:rPr>
        <w:t xml:space="preserve"> name</w:t>
      </w:r>
    </w:p>
    <w:p w14:paraId="0886A58A" w14:textId="77777777" w:rsidR="00276386" w:rsidRPr="00AC4BA6" w:rsidRDefault="00276386" w:rsidP="00AC4BA6">
      <w:pPr>
        <w:pStyle w:val="ABNF"/>
        <w:rPr>
          <w:szCs w:val="18"/>
        </w:rPr>
      </w:pPr>
      <w:r w:rsidRPr="00AC4BA6">
        <w:rPr>
          <w:szCs w:val="18"/>
        </w:rPr>
        <w:t>dicom</w:t>
      </w:r>
      <w:r w:rsidRPr="00AC4BA6">
        <w:rPr>
          <w:szCs w:val="18"/>
        </w:rPr>
        <w:tab/>
      </w:r>
      <w:r w:rsidRPr="00AC4BA6">
        <w:rPr>
          <w:szCs w:val="18"/>
        </w:rPr>
        <w:tab/>
      </w:r>
      <w:r w:rsidRPr="00AC4BA6">
        <w:rPr>
          <w:szCs w:val="18"/>
        </w:rPr>
        <w:tab/>
        <w:t>= "application/dicom"</w:t>
      </w:r>
    </w:p>
    <w:p w14:paraId="308959F4" w14:textId="77777777" w:rsidR="00276386" w:rsidRPr="00AC4BA6" w:rsidRDefault="00276386" w:rsidP="00AC4BA6">
      <w:pPr>
        <w:pStyle w:val="ABNF"/>
        <w:rPr>
          <w:szCs w:val="18"/>
        </w:rPr>
      </w:pPr>
      <w:r w:rsidRPr="00AC4BA6">
        <w:rPr>
          <w:szCs w:val="18"/>
        </w:rPr>
        <w:t>dicom-xml</w:t>
      </w:r>
      <w:r w:rsidRPr="00AC4BA6">
        <w:rPr>
          <w:szCs w:val="18"/>
        </w:rPr>
        <w:tab/>
      </w:r>
      <w:r w:rsidRPr="00AC4BA6">
        <w:rPr>
          <w:szCs w:val="18"/>
        </w:rPr>
        <w:tab/>
        <w:t>= "</w:t>
      </w:r>
      <w:r w:rsidRPr="00056D9E">
        <w:rPr>
          <w:szCs w:val="18"/>
          <w:highlight w:val="yellow"/>
        </w:rPr>
        <w:t>application/dicom</w:t>
      </w:r>
      <w:r w:rsidRPr="00056D9E">
        <w:rPr>
          <w:b/>
          <w:strike/>
          <w:szCs w:val="18"/>
          <w:highlight w:val="yellow"/>
        </w:rPr>
        <w:t>-</w:t>
      </w:r>
      <w:r w:rsidR="00860F2C" w:rsidRPr="00056D9E">
        <w:rPr>
          <w:b/>
          <w:szCs w:val="18"/>
          <w:highlight w:val="yellow"/>
          <w:u w:val="single"/>
        </w:rPr>
        <w:t>+</w:t>
      </w:r>
      <w:r w:rsidRPr="00056D9E">
        <w:rPr>
          <w:szCs w:val="18"/>
          <w:highlight w:val="yellow"/>
        </w:rPr>
        <w:t>xml"</w:t>
      </w:r>
    </w:p>
    <w:p w14:paraId="204CAFAC" w14:textId="77777777" w:rsidR="00276386" w:rsidRDefault="00924C23" w:rsidP="00AC4BA6">
      <w:pPr>
        <w:pStyle w:val="ABNF"/>
        <w:rPr>
          <w:ins w:id="881" w:author="James Philbin" w:date="2016-05-25T11:50:00Z"/>
          <w:szCs w:val="18"/>
        </w:rPr>
      </w:pPr>
      <w:r>
        <w:rPr>
          <w:szCs w:val="18"/>
        </w:rPr>
        <w:t>dicom-</w:t>
      </w:r>
      <w:r w:rsidR="00276386" w:rsidRPr="00AC4BA6">
        <w:rPr>
          <w:szCs w:val="18"/>
        </w:rPr>
        <w:t>json</w:t>
      </w:r>
      <w:r w:rsidR="00276386" w:rsidRPr="00AC4BA6">
        <w:rPr>
          <w:szCs w:val="18"/>
        </w:rPr>
        <w:tab/>
      </w:r>
      <w:r w:rsidR="00276386" w:rsidRPr="00AC4BA6">
        <w:rPr>
          <w:szCs w:val="18"/>
        </w:rPr>
        <w:tab/>
        <w:t>= "application/</w:t>
      </w:r>
      <w:r>
        <w:rPr>
          <w:szCs w:val="18"/>
        </w:rPr>
        <w:t>dicom+</w:t>
      </w:r>
      <w:r w:rsidR="00276386" w:rsidRPr="00AC4BA6">
        <w:rPr>
          <w:szCs w:val="18"/>
        </w:rPr>
        <w:t>json"</w:t>
      </w:r>
    </w:p>
    <w:p w14:paraId="38FC1EA5" w14:textId="77777777" w:rsidR="00CC6A5E" w:rsidRPr="00AC4BA6" w:rsidRDefault="00CC6A5E" w:rsidP="00AC4BA6">
      <w:pPr>
        <w:pStyle w:val="ABNF"/>
        <w:rPr>
          <w:szCs w:val="18"/>
        </w:rPr>
      </w:pPr>
      <w:ins w:id="882" w:author="James Philbin" w:date="2016-05-25T11:50:00Z">
        <w:r>
          <w:rPr>
            <w:szCs w:val="18"/>
          </w:rPr>
          <w:t>octet-stream</w:t>
        </w:r>
        <w:r>
          <w:rPr>
            <w:szCs w:val="18"/>
          </w:rPr>
          <w:tab/>
          <w:t>= "application/octet-stream"</w:t>
        </w:r>
      </w:ins>
    </w:p>
    <w:p w14:paraId="4BBFF638" w14:textId="3C28C3DF" w:rsidR="007D6E7F" w:rsidRDefault="007D6E7F" w:rsidP="007D6E7F">
      <w:pPr>
        <w:rPr>
          <w:ins w:id="883" w:author="David Clunie" w:date="2016-05-21T11:02:00Z"/>
        </w:rPr>
      </w:pPr>
      <w:ins w:id="884" w:author="David Clunie" w:date="2016-05-21T11:02:00Z">
        <w:r>
          <w:t xml:space="preserve">All DICOM Media Types may have </w:t>
        </w:r>
      </w:ins>
      <w:ins w:id="885" w:author="David Clunie" w:date="2016-05-26T09:48:00Z">
        <w:r w:rsidR="00C7286C">
          <w:t xml:space="preserve">a </w:t>
        </w:r>
      </w:ins>
      <w:ins w:id="886" w:author="David Clunie" w:date="2016-05-26T09:50:00Z">
        <w:r w:rsidR="00CE4DB5">
          <w:t>transfer syntax</w:t>
        </w:r>
      </w:ins>
      <w:ins w:id="887" w:author="David Clunie" w:date="2016-05-21T11:02:00Z">
        <w:r w:rsidR="00C7286C">
          <w:t xml:space="preserve"> parameter</w:t>
        </w:r>
        <w:r w:rsidRPr="007C0371">
          <w:t xml:space="preserve">, but </w:t>
        </w:r>
      </w:ins>
      <w:ins w:id="888" w:author="David Clunie" w:date="2016-05-26T09:49:00Z">
        <w:r w:rsidR="00C7286C">
          <w:t>its</w:t>
        </w:r>
      </w:ins>
      <w:ins w:id="889" w:author="David Clunie" w:date="2016-05-21T11:02:00Z">
        <w:r w:rsidRPr="007C0371">
          <w:t xml:space="preserve"> usage may be constrained by the service for which they are used</w:t>
        </w:r>
        <w:r>
          <w:t>.</w:t>
        </w:r>
      </w:ins>
    </w:p>
    <w:p w14:paraId="4353F542" w14:textId="77777777" w:rsidR="00C7286C" w:rsidRDefault="00C7286C" w:rsidP="00C7286C">
      <w:pPr>
        <w:pStyle w:val="Note"/>
        <w:rPr>
          <w:ins w:id="890" w:author="David Clunie" w:date="2016-05-26T09:49:00Z"/>
        </w:rPr>
      </w:pPr>
      <w:ins w:id="891" w:author="David Clunie" w:date="2016-05-26T09:49:00Z">
        <w:r>
          <w:t>Note. The application/dicom+xml and application/dicom+json Media Types may have a transfer syntax parameter in order to specify the encoding of inline binary data,</w:t>
        </w:r>
      </w:ins>
    </w:p>
    <w:p w14:paraId="58666D8B" w14:textId="12A542C2" w:rsidR="00FD5D9F" w:rsidRDefault="00AC4BA6" w:rsidP="000D07DD">
      <w:pPr>
        <w:rPr>
          <w:ins w:id="892" w:author="David Clunie" w:date="2016-05-26T09:36:00Z"/>
        </w:rPr>
      </w:pPr>
      <w:r>
        <w:t xml:space="preserve">All DICOM </w:t>
      </w:r>
      <w:r w:rsidR="008D587C">
        <w:t>Media T</w:t>
      </w:r>
      <w:r>
        <w:t>ype</w:t>
      </w:r>
      <w:r w:rsidR="00304404">
        <w:t>s</w:t>
      </w:r>
      <w:r>
        <w:t xml:space="preserve"> may have </w:t>
      </w:r>
      <w:del w:id="893" w:author="David Clunie" w:date="2016-05-26T09:49:00Z">
        <w:r w:rsidDel="00C7286C">
          <w:delText>transfer syntax and</w:delText>
        </w:r>
      </w:del>
      <w:ins w:id="894" w:author="David Clunie" w:date="2016-05-26T09:49:00Z">
        <w:r w:rsidR="00C7286C">
          <w:t>a</w:t>
        </w:r>
      </w:ins>
      <w:r>
        <w:t xml:space="preserve"> character set parameter</w:t>
      </w:r>
      <w:del w:id="895" w:author="David Clunie" w:date="2016-05-26T09:49:00Z">
        <w:r w:rsidDel="00C7286C">
          <w:delText>s</w:delText>
        </w:r>
      </w:del>
      <w:r w:rsidR="00861301" w:rsidRPr="007C0371">
        <w:t xml:space="preserve">, but </w:t>
      </w:r>
      <w:del w:id="896" w:author="David Clunie" w:date="2016-05-26T09:49:00Z">
        <w:r w:rsidR="00861301" w:rsidRPr="007C0371" w:rsidDel="00C7286C">
          <w:delText xml:space="preserve">their </w:delText>
        </w:r>
      </w:del>
      <w:ins w:id="897" w:author="David Clunie" w:date="2016-05-26T09:49:00Z">
        <w:r w:rsidR="00C7286C">
          <w:t>its</w:t>
        </w:r>
        <w:r w:rsidR="00C7286C" w:rsidRPr="007C0371">
          <w:t xml:space="preserve"> </w:t>
        </w:r>
      </w:ins>
      <w:r w:rsidR="00861301" w:rsidRPr="007C0371">
        <w:t>usage may be constrained by the service for which they are used</w:t>
      </w:r>
      <w:r>
        <w:t>.</w:t>
      </w:r>
    </w:p>
    <w:p w14:paraId="1E559C43" w14:textId="1E307061" w:rsidR="00AC4BA6" w:rsidDel="00C7286C" w:rsidRDefault="00AC4BA6">
      <w:pPr>
        <w:pStyle w:val="Note"/>
        <w:rPr>
          <w:del w:id="898" w:author="David Clunie" w:date="2016-05-26T09:49:00Z"/>
        </w:rPr>
        <w:pPrChange w:id="899" w:author="David Clunie" w:date="2016-05-26T09:37:00Z">
          <w:pPr/>
        </w:pPrChange>
      </w:pPr>
    </w:p>
    <w:p w14:paraId="5558689E" w14:textId="77777777" w:rsidR="006C186D" w:rsidRDefault="00B531DD" w:rsidP="005B097F">
      <w:pPr>
        <w:pStyle w:val="Heading6"/>
      </w:pPr>
      <w:bookmarkStart w:id="900" w:name="_Toc432674324"/>
      <w:bookmarkStart w:id="901" w:name="_Toc433879531"/>
      <w:r>
        <w:lastRenderedPageBreak/>
        <w:t>6.</w:t>
      </w:r>
      <w:r w:rsidR="00BF4FA7">
        <w:t>1.1.8</w:t>
      </w:r>
      <w:r>
        <w:t>.</w:t>
      </w:r>
      <w:r w:rsidR="007E47A7">
        <w:t>1</w:t>
      </w:r>
      <w:r w:rsidR="00DD5916">
        <w:t>.1</w:t>
      </w:r>
      <w:r w:rsidR="006C186D">
        <w:tab/>
      </w:r>
      <w:r w:rsidR="00370E4B">
        <w:t xml:space="preserve">DICOM </w:t>
      </w:r>
      <w:r w:rsidR="006C186D">
        <w:t>Multipart Media Types</w:t>
      </w:r>
      <w:bookmarkEnd w:id="900"/>
      <w:bookmarkEnd w:id="901"/>
    </w:p>
    <w:p w14:paraId="3BB24AAB" w14:textId="77777777" w:rsidR="00BF0E8E" w:rsidRDefault="00EE028A" w:rsidP="000D07DD">
      <w:r>
        <w:t xml:space="preserve">The syntax of </w:t>
      </w:r>
      <w:r w:rsidR="00BF0E8E">
        <w:t xml:space="preserve">multipart media types </w:t>
      </w:r>
      <w:r>
        <w:t>is</w:t>
      </w:r>
      <w:r w:rsidR="00BF0E8E">
        <w:t>:</w:t>
      </w:r>
    </w:p>
    <w:p w14:paraId="41E750B9" w14:textId="77777777" w:rsidR="00AC4BA6" w:rsidRPr="00A97DB0" w:rsidRDefault="00BF0E8E" w:rsidP="00BF0E8E">
      <w:pPr>
        <w:pStyle w:val="ABNF"/>
        <w:rPr>
          <w:szCs w:val="18"/>
        </w:rPr>
      </w:pPr>
      <w:r w:rsidRPr="00A97DB0">
        <w:rPr>
          <w:szCs w:val="18"/>
        </w:rPr>
        <w:t xml:space="preserve">dcm-multipart </w:t>
      </w:r>
      <w:r w:rsidR="00A97DB0">
        <w:rPr>
          <w:szCs w:val="18"/>
        </w:rPr>
        <w:t xml:space="preserve"> </w:t>
      </w:r>
      <w:r w:rsidRPr="00A97DB0">
        <w:rPr>
          <w:szCs w:val="18"/>
        </w:rPr>
        <w:t xml:space="preserve">= “multipart/related” </w:t>
      </w:r>
    </w:p>
    <w:p w14:paraId="62109170" w14:textId="77777777" w:rsidR="00BF0E8E" w:rsidRPr="00A97DB0" w:rsidRDefault="00AC4BA6" w:rsidP="00BF0E8E">
      <w:pPr>
        <w:pStyle w:val="ABNF"/>
        <w:rPr>
          <w:szCs w:val="18"/>
        </w:rPr>
      </w:pPr>
      <w:r w:rsidRPr="00A97DB0">
        <w:rPr>
          <w:szCs w:val="18"/>
        </w:rPr>
        <w:t xml:space="preserve">                 </w:t>
      </w:r>
      <w:r w:rsidR="00BF0E8E" w:rsidRPr="00A97DB0">
        <w:rPr>
          <w:szCs w:val="18"/>
        </w:rPr>
        <w:t xml:space="preserve">OWS “;” </w:t>
      </w:r>
      <w:r w:rsidR="00753FAE" w:rsidRPr="00A97DB0">
        <w:rPr>
          <w:szCs w:val="18"/>
        </w:rPr>
        <w:t xml:space="preserve">OWS </w:t>
      </w:r>
      <w:r w:rsidR="00BF0E8E" w:rsidRPr="00A97DB0">
        <w:rPr>
          <w:szCs w:val="18"/>
        </w:rPr>
        <w:t>“type</w:t>
      </w:r>
      <w:r w:rsidR="00746C5B">
        <w:rPr>
          <w:szCs w:val="18"/>
        </w:rPr>
        <w:t>" "</w:t>
      </w:r>
      <w:r w:rsidR="00BF0E8E" w:rsidRPr="00A97DB0">
        <w:rPr>
          <w:szCs w:val="18"/>
        </w:rPr>
        <w:t xml:space="preserve">=” dcm-mp-mt-name </w:t>
      </w:r>
    </w:p>
    <w:p w14:paraId="30A8536D" w14:textId="77777777" w:rsidR="00BF0E8E" w:rsidRPr="00A97DB0" w:rsidRDefault="00BF0E8E" w:rsidP="00BF0E8E">
      <w:pPr>
        <w:pStyle w:val="ABNF"/>
        <w:rPr>
          <w:szCs w:val="18"/>
        </w:rPr>
      </w:pPr>
      <w:r w:rsidRPr="00A97DB0">
        <w:rPr>
          <w:szCs w:val="18"/>
        </w:rPr>
        <w:t xml:space="preserve">      </w:t>
      </w:r>
      <w:r w:rsidR="00753FAE" w:rsidRPr="00A97DB0">
        <w:rPr>
          <w:szCs w:val="18"/>
        </w:rPr>
        <w:t xml:space="preserve">           OWS </w:t>
      </w:r>
      <w:r w:rsidRPr="00A97DB0">
        <w:rPr>
          <w:szCs w:val="18"/>
        </w:rPr>
        <w:t>“;”</w:t>
      </w:r>
      <w:r w:rsidR="00753FAE" w:rsidRPr="00A97DB0">
        <w:rPr>
          <w:szCs w:val="18"/>
        </w:rPr>
        <w:t xml:space="preserve"> OWS</w:t>
      </w:r>
      <w:r w:rsidRPr="00A97DB0">
        <w:rPr>
          <w:szCs w:val="18"/>
        </w:rPr>
        <w:t xml:space="preserve"> “boundary=” boundary</w:t>
      </w:r>
    </w:p>
    <w:p w14:paraId="449538FD" w14:textId="77777777" w:rsidR="00B531DD" w:rsidRPr="00A97DB0" w:rsidRDefault="00B531DD" w:rsidP="00BF0E8E">
      <w:pPr>
        <w:pStyle w:val="ABNF"/>
        <w:rPr>
          <w:szCs w:val="18"/>
        </w:rPr>
      </w:pPr>
      <w:r w:rsidRPr="00A97DB0">
        <w:rPr>
          <w:szCs w:val="18"/>
        </w:rPr>
        <w:t xml:space="preserve">                 [dcm-parameters]</w:t>
      </w:r>
    </w:p>
    <w:p w14:paraId="2BB82B30" w14:textId="77777777" w:rsidR="00BF0E8E" w:rsidRPr="00A97DB0" w:rsidRDefault="00BF0E8E" w:rsidP="00BF0E8E">
      <w:pPr>
        <w:pStyle w:val="ABNF"/>
        <w:rPr>
          <w:szCs w:val="18"/>
        </w:rPr>
      </w:pPr>
      <w:r w:rsidRPr="00A97DB0">
        <w:rPr>
          <w:szCs w:val="18"/>
        </w:rPr>
        <w:t xml:space="preserve">         </w:t>
      </w:r>
      <w:r w:rsidR="00753FAE" w:rsidRPr="00A97DB0">
        <w:rPr>
          <w:szCs w:val="18"/>
        </w:rPr>
        <w:t xml:space="preserve">        </w:t>
      </w:r>
      <w:r w:rsidRPr="00A97DB0">
        <w:rPr>
          <w:szCs w:val="18"/>
        </w:rPr>
        <w:t>[related-parameters]</w:t>
      </w:r>
    </w:p>
    <w:p w14:paraId="535D8BC8" w14:textId="77777777" w:rsidR="00EE028A" w:rsidRDefault="00EE028A" w:rsidP="00EE028A">
      <w:r>
        <w:t>Where</w:t>
      </w:r>
    </w:p>
    <w:p w14:paraId="46C84C1A" w14:textId="69DFD878" w:rsidR="008B4E45" w:rsidRDefault="00BF0E8E" w:rsidP="00AC4BA6">
      <w:pPr>
        <w:pStyle w:val="ABNF"/>
        <w:rPr>
          <w:ins w:id="902" w:author="James Philbin [2]" w:date="2016-05-31T06:18:00Z"/>
        </w:rPr>
      </w:pPr>
      <w:r w:rsidRPr="00AC4BA6">
        <w:t xml:space="preserve">dcm-mp-mt-name = dicom / dicom-xml / </w:t>
      </w:r>
      <w:r w:rsidR="00924C23">
        <w:t>dicom-</w:t>
      </w:r>
      <w:r w:rsidR="009257E3">
        <w:t xml:space="preserve">json / </w:t>
      </w:r>
      <w:r w:rsidRPr="00AC4BA6">
        <w:t>octet-stream</w:t>
      </w:r>
    </w:p>
    <w:p w14:paraId="4B8054ED" w14:textId="02E65C09" w:rsidR="007C4929" w:rsidDel="00795A33" w:rsidRDefault="007C4929" w:rsidP="00AC4BA6">
      <w:pPr>
        <w:pStyle w:val="ABNF"/>
        <w:rPr>
          <w:del w:id="903" w:author="James Philbin [2]" w:date="2016-05-31T06:24:00Z"/>
        </w:rPr>
      </w:pPr>
    </w:p>
    <w:p w14:paraId="0D1C5020" w14:textId="44CD3363" w:rsidR="008B4E45" w:rsidRDefault="007519F4" w:rsidP="005B097F">
      <w:r>
        <w:t xml:space="preserve">See Section 6.1.1.1 for the definition of </w:t>
      </w:r>
      <w:del w:id="904" w:author="James Philbin [2]" w:date="2016-05-31T06:15:00Z">
        <w:r w:rsidDel="007C4929">
          <w:delText>&lt;</w:delText>
        </w:r>
      </w:del>
      <w:r>
        <w:t>boundary</w:t>
      </w:r>
      <w:del w:id="905" w:author="James Philbin [2]" w:date="2016-05-31T06:16:00Z">
        <w:r w:rsidDel="007C4929">
          <w:delText>&gt;</w:delText>
        </w:r>
      </w:del>
      <w:r>
        <w:t xml:space="preserve"> and </w:t>
      </w:r>
      <w:del w:id="906" w:author="James Philbin [2]" w:date="2016-05-31T06:15:00Z">
        <w:r w:rsidDel="007C4929">
          <w:delText>&lt;</w:delText>
        </w:r>
      </w:del>
      <w:del w:id="907" w:author="James Philbin [2]" w:date="2016-05-31T06:25:00Z">
        <w:r w:rsidDel="00795A33">
          <w:delText>multipart-</w:delText>
        </w:r>
      </w:del>
      <w:r>
        <w:t>related</w:t>
      </w:r>
      <w:ins w:id="908" w:author="James Philbin [2]" w:date="2016-05-31T06:25:00Z">
        <w:r w:rsidR="00795A33">
          <w:t>-parameters</w:t>
        </w:r>
      </w:ins>
      <w:ins w:id="909" w:author="James Philbin [2]" w:date="2016-05-31T06:24:00Z">
        <w:r w:rsidR="00795A33">
          <w:t>.</w:t>
        </w:r>
      </w:ins>
      <w:del w:id="910" w:author="James Philbin [2]" w:date="2016-05-31T06:16:00Z">
        <w:r w:rsidDel="007C4929">
          <w:delText>&gt;</w:delText>
        </w:r>
      </w:del>
      <w:del w:id="911" w:author="James Philbin [2]" w:date="2016-05-31T06:24:00Z">
        <w:r w:rsidR="009257E3" w:rsidDel="00795A33">
          <w:delText xml:space="preserve">, and see Section 6.1.1.8.2 for the definition of </w:delText>
        </w:r>
      </w:del>
      <w:del w:id="912" w:author="James Philbin [2]" w:date="2016-05-31T06:15:00Z">
        <w:r w:rsidR="009257E3" w:rsidDel="007C4929">
          <w:delText>&lt;</w:delText>
        </w:r>
      </w:del>
      <w:del w:id="913" w:author="James Philbin [2]" w:date="2016-05-31T06:24:00Z">
        <w:r w:rsidR="009257E3" w:rsidDel="00795A33">
          <w:delText>dcm-parameters</w:delText>
        </w:r>
      </w:del>
      <w:del w:id="914" w:author="James Philbin [2]" w:date="2016-05-31T06:16:00Z">
        <w:r w:rsidR="009257E3" w:rsidDel="007C4929">
          <w:delText>&gt;</w:delText>
        </w:r>
      </w:del>
      <w:del w:id="915" w:author="James Philbin [2]" w:date="2016-05-31T06:24:00Z">
        <w:r w:rsidR="009257E3" w:rsidDel="00795A33">
          <w:delText>.</w:delText>
        </w:r>
      </w:del>
    </w:p>
    <w:p w14:paraId="123A8477" w14:textId="79229724" w:rsidR="00BF0E8E" w:rsidRDefault="00BF0E8E" w:rsidP="000D07DD">
      <w:r>
        <w:t xml:space="preserve">Each multipart media type shall </w:t>
      </w:r>
      <w:r w:rsidR="008B4E45">
        <w:t>include a</w:t>
      </w:r>
      <w:r>
        <w:t xml:space="preserve"> “type” parameter that defines the media type of the parts</w:t>
      </w:r>
      <w:r w:rsidR="00EE028A">
        <w:t xml:space="preserve">, and </w:t>
      </w:r>
      <w:r>
        <w:t xml:space="preserve">shall also </w:t>
      </w:r>
      <w:r w:rsidR="008B4E45">
        <w:t>include a</w:t>
      </w:r>
      <w:r>
        <w:t xml:space="preserve"> “boundary” parameter that specifies the </w:t>
      </w:r>
      <w:del w:id="916" w:author="James Philbin [2]" w:date="2016-05-31T06:15:00Z">
        <w:r w:rsidDel="007C4929">
          <w:delText>&lt;</w:delText>
        </w:r>
      </w:del>
      <w:r>
        <w:t>boundary</w:t>
      </w:r>
      <w:del w:id="917" w:author="James Philbin [2]" w:date="2016-05-31T06:16:00Z">
        <w:r w:rsidDel="007C4929">
          <w:delText>&gt;</w:delText>
        </w:r>
      </w:del>
      <w:r>
        <w:t xml:space="preserve"> string that is used to separate the parts.</w:t>
      </w:r>
    </w:p>
    <w:p w14:paraId="69F87C7B" w14:textId="77777777" w:rsidR="003B6571" w:rsidRDefault="003B6571" w:rsidP="003B6571">
      <w:pPr>
        <w:pStyle w:val="Heading6"/>
      </w:pPr>
      <w:bookmarkStart w:id="918" w:name="_Toc433879532"/>
      <w:bookmarkStart w:id="919" w:name="_Toc432674325"/>
      <w:bookmarkStart w:id="920" w:name="_Toc429904502"/>
      <w:bookmarkStart w:id="921" w:name="_Toc430175417"/>
      <w:r>
        <w:t>6.1.1.8.</w:t>
      </w:r>
      <w:r w:rsidR="007E47A7">
        <w:t>1</w:t>
      </w:r>
      <w:r>
        <w:t>.2</w:t>
      </w:r>
      <w:r>
        <w:tab/>
        <w:t>Transfer Syntax Parameter</w:t>
      </w:r>
      <w:del w:id="922" w:author="David Clunie" w:date="2016-05-26T09:49:00Z">
        <w:r w:rsidDel="00CE4DB5">
          <w:delText>s</w:delText>
        </w:r>
      </w:del>
      <w:bookmarkEnd w:id="918"/>
    </w:p>
    <w:bookmarkEnd w:id="919"/>
    <w:bookmarkEnd w:id="920"/>
    <w:bookmarkEnd w:id="921"/>
    <w:p w14:paraId="7CCC5DCF" w14:textId="72464DDB" w:rsidR="003627B9" w:rsidRDefault="008A5281" w:rsidP="00B531DD">
      <w:pPr>
        <w:rPr>
          <w:ins w:id="923" w:author="David Clunie" w:date="2016-05-21T11:13:00Z"/>
        </w:rPr>
      </w:pPr>
      <w:commentRangeStart w:id="924"/>
      <w:r>
        <w:t xml:space="preserve">All </w:t>
      </w:r>
      <w:r w:rsidR="00C7532C">
        <w:t>DICOM Media Type</w:t>
      </w:r>
      <w:ins w:id="925" w:author="David Clunie" w:date="2016-05-26T09:49:00Z">
        <w:r w:rsidR="00CE4DB5">
          <w:t>s</w:t>
        </w:r>
      </w:ins>
      <w:del w:id="926" w:author="David Clunie" w:date="2016-05-21T11:05:00Z">
        <w:r w:rsidDel="00734A5C">
          <w:delText>s</w:delText>
        </w:r>
      </w:del>
      <w:r>
        <w:t xml:space="preserve"> </w:t>
      </w:r>
      <w:commentRangeEnd w:id="924"/>
      <w:r w:rsidR="00997DD4">
        <w:rPr>
          <w:rStyle w:val="CommentReference"/>
          <w:rFonts w:eastAsiaTheme="minorHAnsi" w:cstheme="minorBidi"/>
        </w:rPr>
        <w:commentReference w:id="924"/>
      </w:r>
      <w:r>
        <w:t xml:space="preserve">may have </w:t>
      </w:r>
      <w:ins w:id="927" w:author="David Clunie" w:date="2016-05-26T09:50:00Z">
        <w:r w:rsidR="00CE4DB5">
          <w:t xml:space="preserve">a </w:t>
        </w:r>
      </w:ins>
      <w:ins w:id="928" w:author="David Clunie" w:date="2016-05-26T11:09:00Z">
        <w:r w:rsidR="00CA180C">
          <w:t xml:space="preserve">single </w:t>
        </w:r>
      </w:ins>
      <w:ins w:id="929" w:author="David Clunie" w:date="2016-05-26T09:39:00Z">
        <w:r w:rsidR="005A1D51">
          <w:t>t</w:t>
        </w:r>
      </w:ins>
      <w:ins w:id="930" w:author="David Clunie" w:date="2016-05-21T11:47:00Z">
        <w:r w:rsidR="00D31D47">
          <w:t xml:space="preserve">ransfer </w:t>
        </w:r>
      </w:ins>
      <w:ins w:id="931" w:author="David Clunie" w:date="2016-05-26T09:39:00Z">
        <w:r w:rsidR="005A1D51">
          <w:t>s</w:t>
        </w:r>
      </w:ins>
      <w:ins w:id="932" w:author="David Clunie" w:date="2016-05-21T11:47:00Z">
        <w:r w:rsidR="00D31D47">
          <w:t xml:space="preserve">yntax </w:t>
        </w:r>
      </w:ins>
      <w:ins w:id="933" w:author="David Clunie" w:date="2016-05-26T09:39:00Z">
        <w:r w:rsidR="005A1D51">
          <w:t>p</w:t>
        </w:r>
      </w:ins>
      <w:ins w:id="934" w:author="David Clunie" w:date="2016-05-21T11:47:00Z">
        <w:r w:rsidR="00CE4DB5">
          <w:t>arameter</w:t>
        </w:r>
      </w:ins>
      <w:del w:id="935" w:author="David Clunie" w:date="2016-05-21T11:47:00Z">
        <w:r w:rsidDel="00D31D47">
          <w:delText>transfer syntax parameters</w:delText>
        </w:r>
      </w:del>
      <w:r w:rsidR="002F1E99" w:rsidRPr="007C0371">
        <w:t xml:space="preserve">, but </w:t>
      </w:r>
      <w:del w:id="936" w:author="David Clunie" w:date="2016-05-26T09:50:00Z">
        <w:r w:rsidR="002F1E99" w:rsidRPr="007C0371" w:rsidDel="00CE4DB5">
          <w:delText xml:space="preserve">their </w:delText>
        </w:r>
      </w:del>
      <w:ins w:id="937" w:author="David Clunie" w:date="2016-05-26T09:50:00Z">
        <w:r w:rsidR="00CE4DB5">
          <w:t>its</w:t>
        </w:r>
        <w:r w:rsidR="00CE4DB5" w:rsidRPr="007C0371">
          <w:t xml:space="preserve"> </w:t>
        </w:r>
      </w:ins>
      <w:r w:rsidR="002F1E99" w:rsidRPr="007C0371">
        <w:t>usage may be constrained by the service for which they are used</w:t>
      </w:r>
      <w:r>
        <w:t>.</w:t>
      </w:r>
    </w:p>
    <w:p w14:paraId="4737DA51" w14:textId="54DB71F0" w:rsidR="003627B9" w:rsidRDefault="008A5281" w:rsidP="00B531DD">
      <w:pPr>
        <w:rPr>
          <w:ins w:id="938" w:author="David Clunie" w:date="2016-05-21T11:13:00Z"/>
        </w:rPr>
      </w:pPr>
      <w:del w:id="939" w:author="David Clunie" w:date="2016-05-21T11:13:00Z">
        <w:r w:rsidDel="003627B9">
          <w:delText xml:space="preserve">  </w:delText>
        </w:r>
      </w:del>
      <w:r w:rsidR="001327A4" w:rsidRPr="000A1E62">
        <w:t xml:space="preserve">Support for </w:t>
      </w:r>
      <w:del w:id="940" w:author="David Clunie" w:date="2016-05-26T09:51:00Z">
        <w:r w:rsidR="001327A4" w:rsidRPr="000A1E62" w:rsidDel="00CE4DB5">
          <w:delText>&lt;</w:delText>
        </w:r>
      </w:del>
      <w:r w:rsidR="001327A4">
        <w:t>t</w:t>
      </w:r>
      <w:r w:rsidR="005B097F">
        <w:t>ransfer</w:t>
      </w:r>
      <w:ins w:id="941" w:author="David Clunie" w:date="2016-05-26T09:51:00Z">
        <w:r w:rsidR="00CE4DB5">
          <w:t xml:space="preserve"> </w:t>
        </w:r>
      </w:ins>
      <w:del w:id="942" w:author="David Clunie" w:date="2016-05-26T09:51:00Z">
        <w:r w:rsidR="005B097F" w:rsidDel="00CE4DB5">
          <w:delText>-</w:delText>
        </w:r>
      </w:del>
      <w:r w:rsidR="001327A4">
        <w:t>s</w:t>
      </w:r>
      <w:r w:rsidR="005B097F">
        <w:t>yntax</w:t>
      </w:r>
      <w:ins w:id="943" w:author="David Clunie" w:date="2016-05-26T09:51:00Z">
        <w:r w:rsidR="00CE4DB5">
          <w:t xml:space="preserve"> </w:t>
        </w:r>
      </w:ins>
      <w:del w:id="944" w:author="David Clunie" w:date="2016-05-26T09:51:00Z">
        <w:r w:rsidR="001327A4" w:rsidDel="00CE4DB5">
          <w:delText>-</w:delText>
        </w:r>
      </w:del>
      <w:r w:rsidR="001327A4">
        <w:t>parameter</w:t>
      </w:r>
      <w:ins w:id="945" w:author="James Philbin [2]" w:date="2016-05-31T05:29:00Z">
        <w:r w:rsidR="00543FE2">
          <w:t>s</w:t>
        </w:r>
      </w:ins>
      <w:del w:id="946" w:author="David Clunie" w:date="2016-05-26T09:50:00Z">
        <w:r w:rsidR="001327A4" w:rsidDel="00CE4DB5">
          <w:delText>s</w:delText>
        </w:r>
      </w:del>
      <w:del w:id="947" w:author="David Clunie" w:date="2016-05-26T09:51:00Z">
        <w:r w:rsidR="001327A4" w:rsidRPr="000A1E62" w:rsidDel="00CE4DB5">
          <w:delText>&gt;</w:delText>
        </w:r>
      </w:del>
      <w:r w:rsidR="001327A4" w:rsidRPr="000A1E62">
        <w:t xml:space="preserve"> is optional for URI and WS Se</w:t>
      </w:r>
      <w:r w:rsidR="001327A4">
        <w:t>rvices</w:t>
      </w:r>
      <w:commentRangeStart w:id="948"/>
      <w:r w:rsidR="0095349B">
        <w:t xml:space="preserve"> </w:t>
      </w:r>
      <w:r w:rsidR="0095349B" w:rsidRPr="007C0371">
        <w:t>responses and forbidden in requests</w:t>
      </w:r>
      <w:commentRangeEnd w:id="948"/>
      <w:r w:rsidR="00543FE2">
        <w:rPr>
          <w:rStyle w:val="CommentReference"/>
          <w:rFonts w:eastAsiaTheme="minorHAnsi" w:cstheme="minorBidi"/>
        </w:rPr>
        <w:commentReference w:id="948"/>
      </w:r>
      <w:r w:rsidR="001327A4">
        <w:t>.</w:t>
      </w:r>
    </w:p>
    <w:p w14:paraId="44BF22AD" w14:textId="61CEF286" w:rsidR="003627B9" w:rsidRDefault="001327A4" w:rsidP="00B531DD">
      <w:pPr>
        <w:rPr>
          <w:ins w:id="949" w:author="David Clunie" w:date="2016-05-21T11:13:00Z"/>
        </w:rPr>
      </w:pPr>
      <w:del w:id="950" w:author="David Clunie" w:date="2016-05-21T11:13:00Z">
        <w:r w:rsidDel="003627B9">
          <w:delText xml:space="preserve">  It is required for </w:delText>
        </w:r>
      </w:del>
      <w:r>
        <w:t xml:space="preserve">RS </w:t>
      </w:r>
      <w:del w:id="951" w:author="David Clunie" w:date="2016-05-21T11:13:00Z">
        <w:r w:rsidDel="003627B9">
          <w:delText>s</w:delText>
        </w:r>
        <w:r w:rsidRPr="000A1E62" w:rsidDel="003627B9">
          <w:delText>ervices</w:delText>
        </w:r>
      </w:del>
      <w:ins w:id="952" w:author="David Clunie" w:date="2016-05-21T11:13:00Z">
        <w:r w:rsidR="003627B9">
          <w:t xml:space="preserve">origin servers shall support </w:t>
        </w:r>
        <w:r w:rsidR="00CE4DB5">
          <w:t>transfer syntax parameter</w:t>
        </w:r>
      </w:ins>
      <w:ins w:id="953" w:author="James Philbin [2]" w:date="2016-05-31T05:30:00Z">
        <w:r w:rsidR="00543FE2">
          <w:t>s</w:t>
        </w:r>
      </w:ins>
      <w:r w:rsidRPr="000A1E62">
        <w:t xml:space="preserve">. </w:t>
      </w:r>
    </w:p>
    <w:p w14:paraId="73A22B19" w14:textId="43E484FE" w:rsidR="00E23C61" w:rsidRDefault="001327A4" w:rsidP="00B531DD">
      <w:pPr>
        <w:rPr>
          <w:ins w:id="954" w:author="James Philbin [2]" w:date="2016-05-31T05:31:00Z"/>
          <w:strike/>
        </w:rPr>
      </w:pPr>
      <w:del w:id="955" w:author="David Clunie" w:date="2016-05-21T11:13:00Z">
        <w:r w:rsidRPr="00EB0EA0" w:rsidDel="003627B9">
          <w:rPr>
            <w:strike/>
            <w:rPrChange w:id="956" w:author="James Philbin [2]" w:date="2016-05-31T05:31:00Z">
              <w:rPr/>
            </w:rPrChange>
          </w:rPr>
          <w:delText xml:space="preserve"> </w:delText>
        </w:r>
      </w:del>
      <w:r w:rsidRPr="00EB0EA0">
        <w:rPr>
          <w:strike/>
          <w:rPrChange w:id="957" w:author="James Philbin [2]" w:date="2016-05-31T05:31:00Z">
            <w:rPr/>
          </w:rPrChange>
        </w:rPr>
        <w:t xml:space="preserve">Origin servers that support </w:t>
      </w:r>
      <w:ins w:id="958" w:author="David Clunie" w:date="2016-05-26T09:39:00Z">
        <w:r w:rsidR="005A1D51" w:rsidRPr="00EB0EA0">
          <w:rPr>
            <w:strike/>
            <w:rPrChange w:id="959" w:author="James Philbin [2]" w:date="2016-05-31T05:31:00Z">
              <w:rPr/>
            </w:rPrChange>
          </w:rPr>
          <w:t>t</w:t>
        </w:r>
      </w:ins>
      <w:ins w:id="960" w:author="David Clunie" w:date="2016-05-21T11:47:00Z">
        <w:r w:rsidR="00847659" w:rsidRPr="00EB0EA0">
          <w:rPr>
            <w:strike/>
            <w:rPrChange w:id="961" w:author="James Philbin [2]" w:date="2016-05-31T05:31:00Z">
              <w:rPr/>
            </w:rPrChange>
          </w:rPr>
          <w:t xml:space="preserve">ransfer </w:t>
        </w:r>
      </w:ins>
      <w:ins w:id="962" w:author="David Clunie" w:date="2016-05-26T09:39:00Z">
        <w:r w:rsidR="005A1D51" w:rsidRPr="00EB0EA0">
          <w:rPr>
            <w:strike/>
            <w:rPrChange w:id="963" w:author="James Philbin [2]" w:date="2016-05-31T05:31:00Z">
              <w:rPr/>
            </w:rPrChange>
          </w:rPr>
          <w:t>s</w:t>
        </w:r>
      </w:ins>
      <w:ins w:id="964" w:author="David Clunie" w:date="2016-05-21T11:47:00Z">
        <w:r w:rsidR="00847659" w:rsidRPr="00EB0EA0">
          <w:rPr>
            <w:strike/>
            <w:rPrChange w:id="965" w:author="James Philbin [2]" w:date="2016-05-31T05:31:00Z">
              <w:rPr/>
            </w:rPrChange>
          </w:rPr>
          <w:t xml:space="preserve">yntax </w:t>
        </w:r>
      </w:ins>
      <w:ins w:id="966" w:author="David Clunie" w:date="2016-05-26T09:39:00Z">
        <w:r w:rsidR="005A1D51" w:rsidRPr="00EB0EA0">
          <w:rPr>
            <w:strike/>
            <w:rPrChange w:id="967" w:author="James Philbin [2]" w:date="2016-05-31T05:31:00Z">
              <w:rPr/>
            </w:rPrChange>
          </w:rPr>
          <w:t>p</w:t>
        </w:r>
      </w:ins>
      <w:ins w:id="968" w:author="David Clunie" w:date="2016-05-21T11:47:00Z">
        <w:r w:rsidR="00CE4DB5" w:rsidRPr="00EB0EA0">
          <w:rPr>
            <w:strike/>
            <w:rPrChange w:id="969" w:author="James Philbin [2]" w:date="2016-05-31T05:31:00Z">
              <w:rPr/>
            </w:rPrChange>
          </w:rPr>
          <w:t>arameter</w:t>
        </w:r>
      </w:ins>
      <w:ins w:id="970" w:author="James Philbin [2]" w:date="2016-05-31T05:31:00Z">
        <w:r w:rsidR="00543FE2" w:rsidRPr="00EB0EA0">
          <w:rPr>
            <w:strike/>
            <w:rPrChange w:id="971" w:author="James Philbin [2]" w:date="2016-05-31T05:31:00Z">
              <w:rPr/>
            </w:rPrChange>
          </w:rPr>
          <w:t>s</w:t>
        </w:r>
      </w:ins>
      <w:ins w:id="972" w:author="David Clunie" w:date="2016-05-21T11:47:00Z">
        <w:r w:rsidR="00847659" w:rsidRPr="00EB0EA0" w:rsidDel="00847659">
          <w:rPr>
            <w:strike/>
            <w:rPrChange w:id="973" w:author="James Philbin [2]" w:date="2016-05-31T05:31:00Z">
              <w:rPr/>
            </w:rPrChange>
          </w:rPr>
          <w:t xml:space="preserve"> </w:t>
        </w:r>
      </w:ins>
      <w:del w:id="974" w:author="David Clunie" w:date="2016-05-21T11:47:00Z">
        <w:r w:rsidRPr="00EB0EA0" w:rsidDel="00847659">
          <w:rPr>
            <w:strike/>
            <w:rPrChange w:id="975" w:author="James Philbin [2]" w:date="2016-05-31T05:31:00Z">
              <w:rPr/>
            </w:rPrChange>
          </w:rPr>
          <w:delText xml:space="preserve">transfer syntax parameters </w:delText>
        </w:r>
      </w:del>
      <w:r w:rsidRPr="00EB0EA0">
        <w:rPr>
          <w:strike/>
          <w:rPrChange w:id="976" w:author="James Philbin [2]" w:date="2016-05-31T05:31:00Z">
            <w:rPr/>
          </w:rPrChange>
        </w:rPr>
        <w:t xml:space="preserve">shall </w:t>
      </w:r>
      <w:del w:id="977" w:author="David Clunie" w:date="2016-05-21T11:15:00Z">
        <w:r w:rsidRPr="00EB0EA0" w:rsidDel="0003763C">
          <w:rPr>
            <w:strike/>
            <w:rPrChange w:id="978" w:author="James Philbin [2]" w:date="2016-05-31T05:31:00Z">
              <w:rPr/>
            </w:rPrChange>
          </w:rPr>
          <w:delText xml:space="preserve">specify </w:delText>
        </w:r>
      </w:del>
      <w:del w:id="979" w:author="David Clunie" w:date="2016-05-21T11:14:00Z">
        <w:r w:rsidRPr="00EB0EA0" w:rsidDel="003627B9">
          <w:rPr>
            <w:strike/>
            <w:rPrChange w:id="980" w:author="James Philbin [2]" w:date="2016-05-31T05:31:00Z">
              <w:rPr/>
            </w:rPrChange>
          </w:rPr>
          <w:delText xml:space="preserve">them </w:delText>
        </w:r>
      </w:del>
      <w:del w:id="981" w:author="David Clunie" w:date="2016-05-21T11:40:00Z">
        <w:r w:rsidRPr="00EB0EA0" w:rsidDel="00101E1F">
          <w:rPr>
            <w:strike/>
            <w:rPrChange w:id="982" w:author="James Philbin [2]" w:date="2016-05-31T05:31:00Z">
              <w:rPr/>
            </w:rPrChange>
          </w:rPr>
          <w:delText>in their conformance statement</w:delText>
        </w:r>
      </w:del>
      <w:ins w:id="983" w:author="David Clunie" w:date="2016-05-21T11:15:00Z">
        <w:r w:rsidR="0003763C" w:rsidRPr="00EB0EA0">
          <w:rPr>
            <w:strike/>
            <w:rPrChange w:id="984" w:author="James Philbin [2]" w:date="2016-05-31T05:31:00Z">
              <w:rPr/>
            </w:rPrChange>
          </w:rPr>
          <w:t xml:space="preserve">specify </w:t>
        </w:r>
      </w:ins>
      <w:ins w:id="985" w:author="David Clunie" w:date="2016-05-21T11:40:00Z">
        <w:r w:rsidR="00101E1F" w:rsidRPr="00EB0EA0">
          <w:rPr>
            <w:strike/>
            <w:rPrChange w:id="986" w:author="James Philbin [2]" w:date="2016-05-31T05:31:00Z">
              <w:rPr/>
            </w:rPrChange>
          </w:rPr>
          <w:t xml:space="preserve">in their conformance statement </w:t>
        </w:r>
      </w:ins>
      <w:ins w:id="987" w:author="David Clunie" w:date="2016-05-26T09:39:00Z">
        <w:r w:rsidR="005A1D51" w:rsidRPr="00EB0EA0">
          <w:rPr>
            <w:strike/>
            <w:rPrChange w:id="988" w:author="James Philbin [2]" w:date="2016-05-31T05:31:00Z">
              <w:rPr/>
            </w:rPrChange>
          </w:rPr>
          <w:t>those</w:t>
        </w:r>
      </w:ins>
      <w:ins w:id="989" w:author="David Clunie" w:date="2016-05-21T11:15:00Z">
        <w:r w:rsidR="0003763C" w:rsidRPr="00EB0EA0">
          <w:rPr>
            <w:strike/>
            <w:rPrChange w:id="990" w:author="James Philbin [2]" w:date="2016-05-31T05:31:00Z">
              <w:rPr/>
            </w:rPrChange>
          </w:rPr>
          <w:t xml:space="preserve"> </w:t>
        </w:r>
      </w:ins>
      <w:ins w:id="991" w:author="David Clunie" w:date="2016-05-26T09:51:00Z">
        <w:r w:rsidR="00CE4DB5" w:rsidRPr="00EB0EA0">
          <w:rPr>
            <w:strike/>
            <w:rPrChange w:id="992" w:author="James Philbin [2]" w:date="2016-05-31T05:31:00Z">
              <w:rPr/>
            </w:rPrChange>
          </w:rPr>
          <w:t xml:space="preserve">values of </w:t>
        </w:r>
      </w:ins>
      <w:ins w:id="993" w:author="David Clunie" w:date="2016-05-26T09:39:00Z">
        <w:r w:rsidR="005A1D51" w:rsidRPr="00EB0EA0">
          <w:rPr>
            <w:strike/>
            <w:rPrChange w:id="994" w:author="James Philbin [2]" w:date="2016-05-31T05:31:00Z">
              <w:rPr/>
            </w:rPrChange>
          </w:rPr>
          <w:t>t</w:t>
        </w:r>
      </w:ins>
      <w:ins w:id="995" w:author="David Clunie" w:date="2016-05-21T11:47:00Z">
        <w:r w:rsidR="00847659" w:rsidRPr="00EB0EA0">
          <w:rPr>
            <w:strike/>
            <w:rPrChange w:id="996" w:author="James Philbin [2]" w:date="2016-05-31T05:31:00Z">
              <w:rPr/>
            </w:rPrChange>
          </w:rPr>
          <w:t xml:space="preserve">ransfer </w:t>
        </w:r>
      </w:ins>
      <w:ins w:id="997" w:author="David Clunie" w:date="2016-05-26T09:39:00Z">
        <w:r w:rsidR="005A1D51" w:rsidRPr="00EB0EA0">
          <w:rPr>
            <w:strike/>
            <w:rPrChange w:id="998" w:author="James Philbin [2]" w:date="2016-05-31T05:31:00Z">
              <w:rPr/>
            </w:rPrChange>
          </w:rPr>
          <w:t>s</w:t>
        </w:r>
      </w:ins>
      <w:ins w:id="999" w:author="David Clunie" w:date="2016-05-21T11:47:00Z">
        <w:r w:rsidR="00847659" w:rsidRPr="00EB0EA0">
          <w:rPr>
            <w:strike/>
            <w:rPrChange w:id="1000" w:author="James Philbin [2]" w:date="2016-05-31T05:31:00Z">
              <w:rPr/>
            </w:rPrChange>
          </w:rPr>
          <w:t xml:space="preserve">yntax </w:t>
        </w:r>
      </w:ins>
      <w:ins w:id="1001" w:author="David Clunie" w:date="2016-05-26T09:39:00Z">
        <w:r w:rsidR="005A1D51" w:rsidRPr="00EB0EA0">
          <w:rPr>
            <w:strike/>
            <w:rPrChange w:id="1002" w:author="James Philbin [2]" w:date="2016-05-31T05:31:00Z">
              <w:rPr/>
            </w:rPrChange>
          </w:rPr>
          <w:t>p</w:t>
        </w:r>
      </w:ins>
      <w:ins w:id="1003" w:author="David Clunie" w:date="2016-05-21T11:47:00Z">
        <w:r w:rsidR="00CE4DB5" w:rsidRPr="00EB0EA0">
          <w:rPr>
            <w:strike/>
            <w:rPrChange w:id="1004" w:author="James Philbin [2]" w:date="2016-05-31T05:31:00Z">
              <w:rPr/>
            </w:rPrChange>
          </w:rPr>
          <w:t>arameter</w:t>
        </w:r>
        <w:r w:rsidR="00847659" w:rsidRPr="00EB0EA0">
          <w:rPr>
            <w:strike/>
            <w:rPrChange w:id="1005" w:author="James Philbin [2]" w:date="2016-05-31T05:31:00Z">
              <w:rPr/>
            </w:rPrChange>
          </w:rPr>
          <w:t xml:space="preserve"> </w:t>
        </w:r>
      </w:ins>
      <w:ins w:id="1006" w:author="David Clunie" w:date="2016-05-26T09:39:00Z">
        <w:r w:rsidR="005A1D51" w:rsidRPr="00EB0EA0">
          <w:rPr>
            <w:strike/>
            <w:rPrChange w:id="1007" w:author="James Philbin [2]" w:date="2016-05-31T05:31:00Z">
              <w:rPr/>
            </w:rPrChange>
          </w:rPr>
          <w:t xml:space="preserve">that </w:t>
        </w:r>
      </w:ins>
      <w:ins w:id="1008" w:author="David Clunie" w:date="2016-05-21T11:15:00Z">
        <w:r w:rsidR="0003763C" w:rsidRPr="00EB0EA0">
          <w:rPr>
            <w:strike/>
            <w:rPrChange w:id="1009" w:author="James Philbin [2]" w:date="2016-05-31T05:31:00Z">
              <w:rPr/>
            </w:rPrChange>
          </w:rPr>
          <w:t xml:space="preserve">are </w:t>
        </w:r>
      </w:ins>
      <w:ins w:id="1010" w:author="David Clunie" w:date="2016-05-21T11:40:00Z">
        <w:r w:rsidR="00101E1F" w:rsidRPr="00EB0EA0">
          <w:rPr>
            <w:strike/>
            <w:rPrChange w:id="1011" w:author="James Philbin [2]" w:date="2016-05-31T05:31:00Z">
              <w:rPr/>
            </w:rPrChange>
          </w:rPr>
          <w:t xml:space="preserve">supported </w:t>
        </w:r>
        <w:del w:id="1012" w:author="James Philbin" w:date="2016-05-25T12:41:00Z">
          <w:r w:rsidR="00101E1F" w:rsidRPr="00EB0EA0" w:rsidDel="00997DD4">
            <w:rPr>
              <w:strike/>
              <w:rPrChange w:id="1013" w:author="James Philbin [2]" w:date="2016-05-31T05:31:00Z">
                <w:rPr/>
              </w:rPrChange>
            </w:rPr>
            <w:delText xml:space="preserve">for return </w:delText>
          </w:r>
        </w:del>
        <w:r w:rsidR="00101E1F" w:rsidRPr="00EB0EA0">
          <w:rPr>
            <w:strike/>
            <w:rPrChange w:id="1014" w:author="James Philbin [2]" w:date="2016-05-31T05:31:00Z">
              <w:rPr/>
            </w:rPrChange>
          </w:rPr>
          <w:t>in the response</w:t>
        </w:r>
      </w:ins>
      <w:r w:rsidRPr="00EB0EA0">
        <w:rPr>
          <w:strike/>
          <w:rPrChange w:id="1015" w:author="James Philbin [2]" w:date="2016-05-31T05:31:00Z">
            <w:rPr/>
          </w:rPrChange>
        </w:rPr>
        <w:t>.</w:t>
      </w:r>
    </w:p>
    <w:p w14:paraId="30CEEF92" w14:textId="6B2EDE7E" w:rsidR="00EB0EA0" w:rsidRPr="00A95FDB" w:rsidDel="00EB0EA0" w:rsidRDefault="00EB0EA0" w:rsidP="00B531DD">
      <w:pPr>
        <w:rPr>
          <w:ins w:id="1016" w:author="David Clunie" w:date="2016-05-21T11:15:00Z"/>
          <w:del w:id="1017" w:author="James Philbin [2]" w:date="2016-05-31T05:40:00Z"/>
        </w:rPr>
      </w:pPr>
    </w:p>
    <w:p w14:paraId="2F5C5FA2" w14:textId="25CAC7FC" w:rsidR="0003763C" w:rsidRPr="00EB0EA0" w:rsidRDefault="0003763C" w:rsidP="00B531DD">
      <w:pPr>
        <w:rPr>
          <w:strike/>
          <w:rPrChange w:id="1018" w:author="James Philbin [2]" w:date="2016-05-31T05:37:00Z">
            <w:rPr/>
          </w:rPrChange>
        </w:rPr>
      </w:pPr>
      <w:ins w:id="1019" w:author="David Clunie" w:date="2016-05-21T11:15:00Z">
        <w:r w:rsidRPr="00EB0EA0">
          <w:rPr>
            <w:strike/>
            <w:rPrChange w:id="1020" w:author="James Philbin [2]" w:date="2016-05-31T05:37:00Z">
              <w:rPr/>
            </w:rPrChange>
          </w:rPr>
          <w:t>User agents that support</w:t>
        </w:r>
        <w:del w:id="1021" w:author="James Philbin [2]" w:date="2016-05-31T05:36:00Z">
          <w:r w:rsidRPr="00EB0EA0" w:rsidDel="00EB0EA0">
            <w:rPr>
              <w:strike/>
              <w:rPrChange w:id="1022" w:author="James Philbin [2]" w:date="2016-05-31T05:37:00Z">
                <w:rPr/>
              </w:rPrChange>
            </w:rPr>
            <w:delText xml:space="preserve"> </w:delText>
          </w:r>
        </w:del>
      </w:ins>
      <w:ins w:id="1023" w:author="David Clunie" w:date="2016-05-26T09:51:00Z">
        <w:del w:id="1024" w:author="James Philbin [2]" w:date="2016-05-31T05:36:00Z">
          <w:r w:rsidR="00CE4DB5" w:rsidRPr="00EB0EA0" w:rsidDel="00EB0EA0">
            <w:rPr>
              <w:strike/>
              <w:rPrChange w:id="1025" w:author="James Philbin [2]" w:date="2016-05-31T05:37:00Z">
                <w:rPr/>
              </w:rPrChange>
            </w:rPr>
            <w:delText>a</w:delText>
          </w:r>
        </w:del>
        <w:r w:rsidR="00CE4DB5" w:rsidRPr="00EB0EA0">
          <w:rPr>
            <w:strike/>
            <w:rPrChange w:id="1026" w:author="James Philbin [2]" w:date="2016-05-31T05:37:00Z">
              <w:rPr/>
            </w:rPrChange>
          </w:rPr>
          <w:t xml:space="preserve"> </w:t>
        </w:r>
      </w:ins>
      <w:ins w:id="1027" w:author="David Clunie" w:date="2016-05-26T09:39:00Z">
        <w:r w:rsidR="005A1D51" w:rsidRPr="00EB0EA0">
          <w:rPr>
            <w:strike/>
            <w:rPrChange w:id="1028" w:author="James Philbin [2]" w:date="2016-05-31T05:37:00Z">
              <w:rPr/>
            </w:rPrChange>
          </w:rPr>
          <w:t>t</w:t>
        </w:r>
      </w:ins>
      <w:ins w:id="1029" w:author="David Clunie" w:date="2016-05-21T11:47:00Z">
        <w:r w:rsidR="00847659" w:rsidRPr="00EB0EA0">
          <w:rPr>
            <w:strike/>
            <w:rPrChange w:id="1030" w:author="James Philbin [2]" w:date="2016-05-31T05:37:00Z">
              <w:rPr/>
            </w:rPrChange>
          </w:rPr>
          <w:t xml:space="preserve">ransfer </w:t>
        </w:r>
      </w:ins>
      <w:ins w:id="1031" w:author="David Clunie" w:date="2016-05-26T09:39:00Z">
        <w:r w:rsidR="005A1D51" w:rsidRPr="00EB0EA0">
          <w:rPr>
            <w:strike/>
            <w:rPrChange w:id="1032" w:author="James Philbin [2]" w:date="2016-05-31T05:37:00Z">
              <w:rPr/>
            </w:rPrChange>
          </w:rPr>
          <w:t>s</w:t>
        </w:r>
      </w:ins>
      <w:ins w:id="1033" w:author="David Clunie" w:date="2016-05-21T11:47:00Z">
        <w:r w:rsidR="00847659" w:rsidRPr="00EB0EA0">
          <w:rPr>
            <w:strike/>
            <w:rPrChange w:id="1034" w:author="James Philbin [2]" w:date="2016-05-31T05:37:00Z">
              <w:rPr/>
            </w:rPrChange>
          </w:rPr>
          <w:t xml:space="preserve">yntax </w:t>
        </w:r>
      </w:ins>
      <w:ins w:id="1035" w:author="David Clunie" w:date="2016-05-26T09:39:00Z">
        <w:r w:rsidR="005A1D51" w:rsidRPr="00EB0EA0">
          <w:rPr>
            <w:strike/>
            <w:rPrChange w:id="1036" w:author="James Philbin [2]" w:date="2016-05-31T05:37:00Z">
              <w:rPr/>
            </w:rPrChange>
          </w:rPr>
          <w:t>p</w:t>
        </w:r>
      </w:ins>
      <w:ins w:id="1037" w:author="David Clunie" w:date="2016-05-21T11:47:00Z">
        <w:r w:rsidR="00CE4DB5" w:rsidRPr="00EB0EA0">
          <w:rPr>
            <w:strike/>
            <w:rPrChange w:id="1038" w:author="James Philbin [2]" w:date="2016-05-31T05:37:00Z">
              <w:rPr/>
            </w:rPrChange>
          </w:rPr>
          <w:t>arameter</w:t>
        </w:r>
      </w:ins>
      <w:ins w:id="1039" w:author="James Philbin [2]" w:date="2016-05-31T05:36:00Z">
        <w:r w:rsidR="00EB0EA0" w:rsidRPr="00EB0EA0">
          <w:rPr>
            <w:strike/>
            <w:rPrChange w:id="1040" w:author="James Philbin [2]" w:date="2016-05-31T05:37:00Z">
              <w:rPr/>
            </w:rPrChange>
          </w:rPr>
          <w:t>s</w:t>
        </w:r>
      </w:ins>
      <w:ins w:id="1041" w:author="David Clunie" w:date="2016-05-21T11:47:00Z">
        <w:r w:rsidR="00847659" w:rsidRPr="00EB0EA0">
          <w:rPr>
            <w:strike/>
            <w:rPrChange w:id="1042" w:author="James Philbin [2]" w:date="2016-05-31T05:37:00Z">
              <w:rPr/>
            </w:rPrChange>
          </w:rPr>
          <w:t xml:space="preserve"> </w:t>
        </w:r>
      </w:ins>
      <w:ins w:id="1043" w:author="David Clunie" w:date="2016-05-21T11:15:00Z">
        <w:r w:rsidRPr="00EB0EA0">
          <w:rPr>
            <w:strike/>
            <w:rPrChange w:id="1044" w:author="James Philbin [2]" w:date="2016-05-31T05:37:00Z">
              <w:rPr/>
            </w:rPrChange>
          </w:rPr>
          <w:t xml:space="preserve">shall specify </w:t>
        </w:r>
      </w:ins>
      <w:ins w:id="1045" w:author="David Clunie" w:date="2016-05-21T11:40:00Z">
        <w:r w:rsidR="00101E1F" w:rsidRPr="00EB0EA0">
          <w:rPr>
            <w:strike/>
            <w:rPrChange w:id="1046" w:author="James Philbin [2]" w:date="2016-05-31T05:37:00Z">
              <w:rPr/>
            </w:rPrChange>
          </w:rPr>
          <w:t xml:space="preserve">in their conformance statement </w:t>
        </w:r>
      </w:ins>
      <w:ins w:id="1047" w:author="David Clunie" w:date="2016-05-26T09:40:00Z">
        <w:r w:rsidR="005A1D51" w:rsidRPr="00EB0EA0">
          <w:rPr>
            <w:strike/>
            <w:rPrChange w:id="1048" w:author="James Philbin [2]" w:date="2016-05-31T05:37:00Z">
              <w:rPr/>
            </w:rPrChange>
          </w:rPr>
          <w:t>those</w:t>
        </w:r>
      </w:ins>
      <w:ins w:id="1049" w:author="David Clunie" w:date="2016-05-21T11:15:00Z">
        <w:r w:rsidRPr="00EB0EA0">
          <w:rPr>
            <w:strike/>
            <w:rPrChange w:id="1050" w:author="James Philbin [2]" w:date="2016-05-31T05:37:00Z">
              <w:rPr/>
            </w:rPrChange>
          </w:rPr>
          <w:t xml:space="preserve"> </w:t>
        </w:r>
      </w:ins>
      <w:ins w:id="1051" w:author="David Clunie" w:date="2016-05-26T09:40:00Z">
        <w:r w:rsidR="005A1D51" w:rsidRPr="00EB0EA0">
          <w:rPr>
            <w:strike/>
            <w:rPrChange w:id="1052" w:author="James Philbin [2]" w:date="2016-05-31T05:37:00Z">
              <w:rPr/>
            </w:rPrChange>
          </w:rPr>
          <w:t>t</w:t>
        </w:r>
      </w:ins>
      <w:ins w:id="1053" w:author="David Clunie" w:date="2016-05-21T11:47:00Z">
        <w:r w:rsidR="00847659" w:rsidRPr="00EB0EA0">
          <w:rPr>
            <w:strike/>
            <w:rPrChange w:id="1054" w:author="James Philbin [2]" w:date="2016-05-31T05:37:00Z">
              <w:rPr/>
            </w:rPrChange>
          </w:rPr>
          <w:t xml:space="preserve">ransfer </w:t>
        </w:r>
      </w:ins>
      <w:ins w:id="1055" w:author="David Clunie" w:date="2016-05-26T09:40:00Z">
        <w:r w:rsidR="005A1D51" w:rsidRPr="00EB0EA0">
          <w:rPr>
            <w:strike/>
            <w:rPrChange w:id="1056" w:author="James Philbin [2]" w:date="2016-05-31T05:37:00Z">
              <w:rPr/>
            </w:rPrChange>
          </w:rPr>
          <w:t>s</w:t>
        </w:r>
      </w:ins>
      <w:ins w:id="1057" w:author="David Clunie" w:date="2016-05-21T11:47:00Z">
        <w:r w:rsidR="00847659" w:rsidRPr="00EB0EA0">
          <w:rPr>
            <w:strike/>
            <w:rPrChange w:id="1058" w:author="James Philbin [2]" w:date="2016-05-31T05:37:00Z">
              <w:rPr/>
            </w:rPrChange>
          </w:rPr>
          <w:t xml:space="preserve">yntax </w:t>
        </w:r>
      </w:ins>
      <w:ins w:id="1059" w:author="David Clunie" w:date="2016-05-26T09:40:00Z">
        <w:r w:rsidR="005A1D51" w:rsidRPr="00EB0EA0">
          <w:rPr>
            <w:strike/>
            <w:rPrChange w:id="1060" w:author="James Philbin [2]" w:date="2016-05-31T05:37:00Z">
              <w:rPr/>
            </w:rPrChange>
          </w:rPr>
          <w:t>p</w:t>
        </w:r>
      </w:ins>
      <w:ins w:id="1061" w:author="David Clunie" w:date="2016-05-21T11:47:00Z">
        <w:r w:rsidR="00847659" w:rsidRPr="00EB0EA0">
          <w:rPr>
            <w:strike/>
            <w:rPrChange w:id="1062" w:author="James Philbin [2]" w:date="2016-05-31T05:37:00Z">
              <w:rPr/>
            </w:rPrChange>
          </w:rPr>
          <w:t>arameter</w:t>
        </w:r>
      </w:ins>
      <w:ins w:id="1063" w:author="David Clunie" w:date="2016-05-26T09:51:00Z">
        <w:r w:rsidR="00CE4DB5" w:rsidRPr="00EB0EA0">
          <w:rPr>
            <w:strike/>
            <w:rPrChange w:id="1064" w:author="James Philbin [2]" w:date="2016-05-31T05:37:00Z">
              <w:rPr/>
            </w:rPrChange>
          </w:rPr>
          <w:t xml:space="preserve"> value</w:t>
        </w:r>
      </w:ins>
      <w:ins w:id="1065" w:author="David Clunie" w:date="2016-05-21T11:47:00Z">
        <w:r w:rsidR="00847659" w:rsidRPr="00EB0EA0">
          <w:rPr>
            <w:strike/>
            <w:rPrChange w:id="1066" w:author="James Philbin [2]" w:date="2016-05-31T05:37:00Z">
              <w:rPr/>
            </w:rPrChange>
          </w:rPr>
          <w:t>s</w:t>
        </w:r>
      </w:ins>
      <w:ins w:id="1067" w:author="David Clunie" w:date="2016-05-26T09:40:00Z">
        <w:r w:rsidR="005A1D51" w:rsidRPr="00EB0EA0">
          <w:rPr>
            <w:strike/>
            <w:rPrChange w:id="1068" w:author="James Philbin [2]" w:date="2016-05-31T05:37:00Z">
              <w:rPr/>
            </w:rPrChange>
          </w:rPr>
          <w:t xml:space="preserve"> that</w:t>
        </w:r>
      </w:ins>
      <w:ins w:id="1069" w:author="David Clunie" w:date="2016-05-21T11:47:00Z">
        <w:r w:rsidR="00847659" w:rsidRPr="00EB0EA0">
          <w:rPr>
            <w:strike/>
            <w:rPrChange w:id="1070" w:author="James Philbin [2]" w:date="2016-05-31T05:37:00Z">
              <w:rPr/>
            </w:rPrChange>
          </w:rPr>
          <w:t xml:space="preserve"> </w:t>
        </w:r>
      </w:ins>
      <w:ins w:id="1071" w:author="James Philbin" w:date="2016-05-25T12:41:00Z">
        <w:r w:rsidR="00997DD4" w:rsidRPr="00EB0EA0">
          <w:rPr>
            <w:strike/>
            <w:rPrChange w:id="1072" w:author="James Philbin [2]" w:date="2016-05-31T05:37:00Z">
              <w:rPr/>
            </w:rPrChange>
          </w:rPr>
          <w:t xml:space="preserve">may be </w:t>
        </w:r>
      </w:ins>
      <w:ins w:id="1073" w:author="David Clunie" w:date="2016-05-21T11:15:00Z">
        <w:del w:id="1074" w:author="James Philbin" w:date="2016-05-25T12:41:00Z">
          <w:r w:rsidRPr="00EB0EA0" w:rsidDel="00997DD4">
            <w:rPr>
              <w:strike/>
              <w:rPrChange w:id="1075" w:author="James Philbin [2]" w:date="2016-05-31T05:37:00Z">
                <w:rPr/>
              </w:rPrChange>
            </w:rPr>
            <w:delText xml:space="preserve">are </w:delText>
          </w:r>
        </w:del>
      </w:ins>
      <w:ins w:id="1076" w:author="David Clunie" w:date="2016-05-21T11:16:00Z">
        <w:r w:rsidR="00D827E8" w:rsidRPr="00EB0EA0">
          <w:rPr>
            <w:strike/>
            <w:rPrChange w:id="1077" w:author="James Philbin [2]" w:date="2016-05-31T05:37:00Z">
              <w:rPr/>
            </w:rPrChange>
          </w:rPr>
          <w:t>supplied in the request</w:t>
        </w:r>
      </w:ins>
      <w:ins w:id="1078" w:author="David Clunie" w:date="2016-05-21T11:15:00Z">
        <w:r w:rsidRPr="00EB0EA0">
          <w:rPr>
            <w:strike/>
            <w:rPrChange w:id="1079" w:author="James Philbin [2]" w:date="2016-05-31T05:37:00Z">
              <w:rPr/>
            </w:rPrChange>
          </w:rPr>
          <w:t>.</w:t>
        </w:r>
      </w:ins>
    </w:p>
    <w:p w14:paraId="05CDA5F1" w14:textId="77777777" w:rsidR="00870673" w:rsidRDefault="00870673" w:rsidP="00870673">
      <w:r>
        <w:t>The syntax</w:t>
      </w:r>
      <w:r w:rsidR="00C00FA2">
        <w:t xml:space="preserve"> </w:t>
      </w:r>
      <w:r>
        <w:t>is:</w:t>
      </w:r>
    </w:p>
    <w:p w14:paraId="3D63CB18" w14:textId="1BABAC5C" w:rsidR="00870673" w:rsidDel="00543FE2" w:rsidRDefault="005B097F" w:rsidP="00870673">
      <w:pPr>
        <w:pStyle w:val="ABNF"/>
        <w:rPr>
          <w:del w:id="1080" w:author="James Philbin [2]" w:date="2016-05-31T05:27:00Z"/>
        </w:rPr>
      </w:pPr>
      <w:commentRangeStart w:id="1081"/>
      <w:del w:id="1082" w:author="James Philbin [2]" w:date="2016-05-31T05:27:00Z">
        <w:r w:rsidDel="00543FE2">
          <w:delText>t</w:delText>
        </w:r>
        <w:r w:rsidR="00891608" w:rsidDel="00543FE2">
          <w:delText>ransfer-</w:delText>
        </w:r>
        <w:r w:rsidR="00870673" w:rsidDel="00543FE2">
          <w:delText>s</w:delText>
        </w:r>
        <w:r w:rsidR="00891608" w:rsidDel="00543FE2">
          <w:delText>yntax</w:delText>
        </w:r>
        <w:r w:rsidR="00870673" w:rsidDel="00543FE2">
          <w:delText>-parameter</w:delText>
        </w:r>
      </w:del>
      <w:ins w:id="1083" w:author="David Clunie" w:date="2016-05-26T09:52:00Z">
        <w:del w:id="1084" w:author="James Philbin [2]" w:date="2016-05-31T05:27:00Z">
          <w:r w:rsidR="00897EEB" w:rsidDel="00543FE2">
            <w:delText xml:space="preserve"> </w:delText>
          </w:r>
        </w:del>
      </w:ins>
      <w:del w:id="1085" w:author="James Philbin [2]" w:date="2016-05-31T05:27:00Z">
        <w:r w:rsidR="00870673" w:rsidDel="00543FE2">
          <w:delText>s</w:delText>
        </w:r>
        <w:r w:rsidR="00891608" w:rsidDel="00543FE2">
          <w:delText xml:space="preserve"> </w:delText>
        </w:r>
        <w:r w:rsidR="00870673" w:rsidDel="00543FE2">
          <w:delText xml:space="preserve">= </w:delText>
        </w:r>
        <w:r w:rsidR="00870673" w:rsidDel="00543FE2">
          <w:rPr>
            <w:rFonts w:eastAsia="Helvetica Neue" w:cs="Consolas"/>
            <w:color w:val="000000"/>
          </w:rPr>
          <w:delText>ts-any-parameter</w:delText>
        </w:r>
        <w:r w:rsidR="00870673" w:rsidDel="00543FE2">
          <w:delText xml:space="preserve"> / *ts-uid-parameter</w:delText>
        </w:r>
      </w:del>
    </w:p>
    <w:p w14:paraId="38732891" w14:textId="1EC2DB37" w:rsidR="00870673" w:rsidDel="00543FE2" w:rsidRDefault="00870673" w:rsidP="00870673">
      <w:pPr>
        <w:pStyle w:val="ABNF"/>
        <w:rPr>
          <w:del w:id="1086" w:author="James Philbin [2]" w:date="2016-05-31T05:27:00Z"/>
          <w:rFonts w:eastAsia="Helvetica Neue" w:cs="Consolas"/>
          <w:color w:val="000000"/>
        </w:rPr>
      </w:pPr>
      <w:del w:id="1087" w:author="James Philbin [2]" w:date="2016-05-31T05:27:00Z">
        <w:r w:rsidDel="00543FE2">
          <w:rPr>
            <w:rFonts w:eastAsia="Helvetica Neue" w:cs="Consolas"/>
            <w:color w:val="000000"/>
          </w:rPr>
          <w:delText xml:space="preserve">ts-any-parameter    </w:delText>
        </w:r>
        <w:r w:rsidR="00891608" w:rsidDel="00543FE2">
          <w:rPr>
            <w:rFonts w:eastAsia="Helvetica Neue" w:cs="Consolas"/>
            <w:color w:val="000000"/>
          </w:rPr>
          <w:delText xml:space="preserve">       </w:delText>
        </w:r>
        <w:r w:rsidDel="00543FE2">
          <w:rPr>
            <w:rFonts w:eastAsia="Helvetica Neue" w:cs="Consolas"/>
            <w:color w:val="000000"/>
          </w:rPr>
          <w:delText xml:space="preserve">= OWS </w:delText>
        </w:r>
        <w:r w:rsidR="002A4993" w:rsidDel="00543FE2">
          <w:rPr>
            <w:rFonts w:eastAsia="Helvetica Neue" w:cs="Consolas"/>
            <w:color w:val="000000"/>
          </w:rPr>
          <w:delText xml:space="preserve">";" </w:delText>
        </w:r>
        <w:r w:rsidDel="00543FE2">
          <w:rPr>
            <w:rFonts w:eastAsia="Helvetica Neue" w:cs="Consolas"/>
            <w:color w:val="000000"/>
          </w:rPr>
          <w:delText xml:space="preserve">OWS </w:delText>
        </w:r>
        <w:r w:rsidR="0040111E" w:rsidDel="00543FE2">
          <w:rPr>
            <w:rFonts w:eastAsia="Helvetica Neue" w:cs="Consolas"/>
            <w:color w:val="000000"/>
          </w:rPr>
          <w:delText>%s</w:delText>
        </w:r>
        <w:r w:rsidR="002A4993" w:rsidDel="00543FE2">
          <w:rPr>
            <w:rFonts w:eastAsia="Helvetica Neue" w:cs="Consolas"/>
            <w:color w:val="000000"/>
          </w:rPr>
          <w:delText>"</w:delText>
        </w:r>
        <w:r w:rsidRPr="000A1E62" w:rsidDel="00543FE2">
          <w:rPr>
            <w:rFonts w:eastAsia="Helvetica Neue" w:cs="Consolas"/>
            <w:color w:val="000000"/>
          </w:rPr>
          <w:delText>transfer-syntax</w:delText>
        </w:r>
        <w:r w:rsidR="00F0348A" w:rsidDel="00543FE2">
          <w:rPr>
            <w:rFonts w:eastAsia="Helvetica Neue" w:cs="Consolas"/>
            <w:color w:val="000000"/>
          </w:rPr>
          <w:delText>" "</w:delText>
        </w:r>
        <w:r w:rsidRPr="000A1E62" w:rsidDel="00543FE2">
          <w:rPr>
            <w:rFonts w:eastAsia="Helvetica Neue" w:cs="Consolas"/>
            <w:color w:val="000000"/>
          </w:rPr>
          <w:delText>=</w:delText>
        </w:r>
        <w:r w:rsidR="00F0348A" w:rsidDel="00543FE2">
          <w:rPr>
            <w:rFonts w:eastAsia="Helvetica Neue" w:cs="Consolas"/>
            <w:color w:val="000000"/>
          </w:rPr>
          <w:delText xml:space="preserve">" </w:delText>
        </w:r>
        <w:r w:rsidR="002A4993" w:rsidDel="00543FE2">
          <w:rPr>
            <w:rFonts w:eastAsia="Helvetica Neue" w:cs="Consolas"/>
            <w:color w:val="000000"/>
          </w:rPr>
          <w:delText>"*"</w:delText>
        </w:r>
      </w:del>
    </w:p>
    <w:p w14:paraId="34E81C24" w14:textId="4FA25412" w:rsidR="00870673" w:rsidDel="00543FE2" w:rsidRDefault="00870673" w:rsidP="00870673">
      <w:pPr>
        <w:pStyle w:val="ABNF"/>
        <w:rPr>
          <w:del w:id="1088" w:author="James Philbin [2]" w:date="2016-05-31T05:27:00Z"/>
          <w:rFonts w:eastAsia="Helvetica Neue" w:cs="Consolas"/>
          <w:color w:val="000000"/>
        </w:rPr>
      </w:pPr>
      <w:del w:id="1089" w:author="James Philbin [2]" w:date="2016-05-31T05:27:00Z">
        <w:r w:rsidDel="00543FE2">
          <w:delText xml:space="preserve">ts-uid-parameter    </w:delText>
        </w:r>
        <w:r w:rsidR="00891608" w:rsidDel="00543FE2">
          <w:delText xml:space="preserve">       </w:delText>
        </w:r>
        <w:r w:rsidDel="00543FE2">
          <w:delText>= OWS</w:delText>
        </w:r>
        <w:r w:rsidRPr="000A1E62" w:rsidDel="00543FE2">
          <w:rPr>
            <w:rFonts w:eastAsia="Helvetica Neue" w:cs="Consolas"/>
            <w:color w:val="000000"/>
          </w:rPr>
          <w:delText xml:space="preserve"> </w:delText>
        </w:r>
        <w:r w:rsidR="002A4993" w:rsidDel="00543FE2">
          <w:rPr>
            <w:rFonts w:eastAsia="Helvetica Neue" w:cs="Consolas"/>
            <w:color w:val="000000"/>
          </w:rPr>
          <w:delText>"</w:delText>
        </w:r>
        <w:r w:rsidR="002A4993" w:rsidRPr="000A1E62" w:rsidDel="00543FE2">
          <w:rPr>
            <w:rFonts w:eastAsia="Helvetica Neue" w:cs="Consolas"/>
            <w:color w:val="000000"/>
          </w:rPr>
          <w:delText>;</w:delText>
        </w:r>
        <w:r w:rsidR="002A4993" w:rsidDel="00543FE2">
          <w:rPr>
            <w:rFonts w:eastAsia="Helvetica Neue" w:cs="Consolas"/>
            <w:color w:val="000000"/>
          </w:rPr>
          <w:delText>"</w:delText>
        </w:r>
        <w:r w:rsidR="002A4993" w:rsidRPr="000A1E62" w:rsidDel="00543FE2">
          <w:rPr>
            <w:rFonts w:eastAsia="Helvetica Neue" w:cs="Consolas"/>
            <w:color w:val="000000"/>
          </w:rPr>
          <w:delText xml:space="preserve"> </w:delText>
        </w:r>
        <w:r w:rsidDel="00543FE2">
          <w:rPr>
            <w:rFonts w:eastAsia="Helvetica Neue" w:cs="Consolas"/>
            <w:color w:val="000000"/>
          </w:rPr>
          <w:delText xml:space="preserve">OWS </w:delText>
        </w:r>
        <w:r w:rsidR="0040111E" w:rsidDel="00543FE2">
          <w:rPr>
            <w:rFonts w:eastAsia="Helvetica Neue" w:cs="Consolas"/>
            <w:color w:val="000000"/>
          </w:rPr>
          <w:delText>$s</w:delText>
        </w:r>
        <w:r w:rsidR="002A4993" w:rsidDel="00543FE2">
          <w:rPr>
            <w:rFonts w:eastAsia="Helvetica Neue" w:cs="Consolas"/>
            <w:color w:val="000000"/>
          </w:rPr>
          <w:delText>"</w:delText>
        </w:r>
        <w:r w:rsidRPr="000A1E62" w:rsidDel="00543FE2">
          <w:rPr>
            <w:rFonts w:eastAsia="Helvetica Neue" w:cs="Consolas"/>
            <w:color w:val="000000"/>
          </w:rPr>
          <w:delText>transfer-syntax</w:delText>
        </w:r>
        <w:r w:rsidR="002A4993" w:rsidRPr="000A1E62" w:rsidDel="00543FE2">
          <w:rPr>
            <w:rFonts w:eastAsia="Helvetica Neue" w:cs="Consolas"/>
            <w:color w:val="000000"/>
          </w:rPr>
          <w:delText>=</w:delText>
        </w:r>
        <w:r w:rsidR="002A4993" w:rsidDel="00543FE2">
          <w:rPr>
            <w:rFonts w:eastAsia="Helvetica Neue" w:cs="Consolas"/>
            <w:color w:val="000000"/>
          </w:rPr>
          <w:delText>"</w:delText>
        </w:r>
        <w:r w:rsidR="002A4993" w:rsidRPr="000A1E62" w:rsidDel="00543FE2">
          <w:rPr>
            <w:rFonts w:eastAsia="Helvetica Neue" w:cs="Consolas"/>
            <w:color w:val="000000"/>
          </w:rPr>
          <w:delText xml:space="preserve"> </w:delText>
        </w:r>
        <w:r w:rsidRPr="000A1E62" w:rsidDel="00543FE2">
          <w:rPr>
            <w:rFonts w:eastAsia="Helvetica Neue" w:cs="Consolas"/>
            <w:color w:val="000000"/>
          </w:rPr>
          <w:delText>transfer-syntax</w:delText>
        </w:r>
        <w:r w:rsidDel="00543FE2">
          <w:rPr>
            <w:rFonts w:eastAsia="Helvetica Neue" w:cs="Consolas"/>
            <w:color w:val="000000"/>
          </w:rPr>
          <w:delText>-uid)</w:delText>
        </w:r>
      </w:del>
    </w:p>
    <w:p w14:paraId="5914FF4D" w14:textId="77777777" w:rsidR="00A95FDB" w:rsidRDefault="00870673" w:rsidP="00543FE2">
      <w:pPr>
        <w:pStyle w:val="ABNF"/>
        <w:rPr>
          <w:ins w:id="1090" w:author="James Philbin [2]" w:date="2016-05-31T08:30:00Z"/>
          <w:rFonts w:ascii="Arial" w:eastAsia="Helvetica Neue" w:hAnsi="Arial" w:cs="Arial"/>
          <w:color w:val="000000"/>
        </w:rPr>
      </w:pPr>
      <w:del w:id="1091" w:author="James Philbin [2]" w:date="2016-05-31T05:27:00Z">
        <w:r w:rsidRPr="00746C5B" w:rsidDel="00543FE2">
          <w:rPr>
            <w:rFonts w:eastAsia="Helvetica Neue"/>
            <w:color w:val="000000"/>
          </w:rPr>
          <w:delText xml:space="preserve">transfer-syntax-uid </w:delText>
        </w:r>
        <w:r w:rsidR="00891608" w:rsidRPr="00746C5B" w:rsidDel="00543FE2">
          <w:rPr>
            <w:rFonts w:eastAsia="Helvetica Neue"/>
            <w:color w:val="000000"/>
          </w:rPr>
          <w:delText xml:space="preserve">       </w:delText>
        </w:r>
        <w:r w:rsidR="00B01DD6" w:rsidRPr="00572472" w:rsidDel="00543FE2">
          <w:rPr>
            <w:rFonts w:ascii="Arial" w:eastAsia="Helvetica Neue" w:hAnsi="Arial" w:cs="Arial"/>
            <w:color w:val="000000"/>
          </w:rPr>
          <w:delText>; a UID from PS3.6 Table A-1 with a UID Type of Transfer Syntax</w:delText>
        </w:r>
      </w:del>
      <w:commentRangeEnd w:id="1081"/>
      <w:r w:rsidR="00A95FDB">
        <w:rPr>
          <w:rStyle w:val="CommentReference"/>
          <w:rFonts w:ascii="Arial" w:eastAsiaTheme="minorHAnsi" w:hAnsi="Arial" w:cstheme="minorBidi"/>
        </w:rPr>
        <w:commentReference w:id="1081"/>
      </w:r>
    </w:p>
    <w:p w14:paraId="7F8F9B8E" w14:textId="2DF9894C" w:rsidR="00543FE2" w:rsidRDefault="00543FE2" w:rsidP="00543FE2">
      <w:pPr>
        <w:pStyle w:val="ABNF"/>
        <w:rPr>
          <w:ins w:id="1092" w:author="James Philbin [2]" w:date="2016-05-31T05:27:00Z"/>
        </w:rPr>
      </w:pPr>
      <w:ins w:id="1093" w:author="James Philbin [2]" w:date="2016-05-31T05:27:00Z">
        <w:r>
          <w:t>transfer-syntax-mtp = OWS</w:t>
        </w:r>
        <w:r w:rsidRPr="000A1E62">
          <w:rPr>
            <w:rFonts w:eastAsia="Helvetica Neue" w:cs="Consolas"/>
            <w:color w:val="000000"/>
          </w:rPr>
          <w:t xml:space="preserve"> </w:t>
        </w:r>
        <w:r>
          <w:rPr>
            <w:rFonts w:eastAsia="Helvetica Neue" w:cs="Consolas"/>
            <w:color w:val="000000"/>
          </w:rPr>
          <w:t>"</w:t>
        </w:r>
        <w:r w:rsidRPr="000A1E62">
          <w:rPr>
            <w:rFonts w:eastAsia="Helvetica Neue" w:cs="Consolas"/>
            <w:color w:val="000000"/>
          </w:rPr>
          <w:t>;</w:t>
        </w:r>
        <w:r>
          <w:rPr>
            <w:rFonts w:eastAsia="Helvetica Neue" w:cs="Consolas"/>
            <w:color w:val="000000"/>
          </w:rPr>
          <w:t>"</w:t>
        </w:r>
        <w:r w:rsidRPr="000A1E62">
          <w:rPr>
            <w:rFonts w:eastAsia="Helvetica Neue" w:cs="Consolas"/>
            <w:color w:val="000000"/>
          </w:rPr>
          <w:t xml:space="preserve"> </w:t>
        </w:r>
        <w:r>
          <w:rPr>
            <w:rFonts w:eastAsia="Helvetica Neue" w:cs="Consolas"/>
            <w:color w:val="000000"/>
          </w:rPr>
          <w:t>OWS $s"</w:t>
        </w:r>
        <w:r w:rsidRPr="000A1E62">
          <w:rPr>
            <w:rFonts w:eastAsia="Helvetica Neue" w:cs="Consolas"/>
            <w:color w:val="000000"/>
          </w:rPr>
          <w:t>transfer-syntax=</w:t>
        </w:r>
        <w:r>
          <w:rPr>
            <w:rFonts w:eastAsia="Helvetica Neue" w:cs="Consolas"/>
            <w:color w:val="000000"/>
          </w:rPr>
          <w:t>"</w:t>
        </w:r>
        <w:r w:rsidRPr="000A1E62">
          <w:rPr>
            <w:rFonts w:eastAsia="Helvetica Neue" w:cs="Consolas"/>
            <w:color w:val="000000"/>
          </w:rPr>
          <w:t xml:space="preserve"> </w:t>
        </w:r>
        <w:r>
          <w:rPr>
            <w:rFonts w:eastAsia="Helvetica Neue" w:cs="Consolas"/>
            <w:color w:val="000000"/>
          </w:rPr>
          <w:t>ts-value</w:t>
        </w:r>
      </w:ins>
    </w:p>
    <w:p w14:paraId="434F8FE5" w14:textId="77777777" w:rsidR="00543FE2" w:rsidRDefault="00543FE2" w:rsidP="00543FE2">
      <w:pPr>
        <w:pStyle w:val="ABNF"/>
        <w:rPr>
          <w:ins w:id="1094" w:author="James Philbin [2]" w:date="2016-05-31T05:27:00Z"/>
          <w:rFonts w:eastAsia="Helvetica Neue" w:cs="Consolas"/>
          <w:color w:val="000000"/>
        </w:rPr>
      </w:pPr>
      <w:ins w:id="1095" w:author="James Philbin [2]" w:date="2016-05-31T05:27:00Z">
        <w:r>
          <w:rPr>
            <w:rFonts w:eastAsia="Helvetica Neue" w:cs="Consolas"/>
            <w:color w:val="000000"/>
          </w:rPr>
          <w:t>ts-value            = transfer-syntax-uid / "*"</w:t>
        </w:r>
      </w:ins>
    </w:p>
    <w:p w14:paraId="5E502107" w14:textId="77777777" w:rsidR="00543FE2" w:rsidRDefault="00543FE2" w:rsidP="00543FE2">
      <w:pPr>
        <w:pStyle w:val="ABNF"/>
        <w:rPr>
          <w:ins w:id="1096" w:author="James Philbin [2]" w:date="2016-05-31T05:27:00Z"/>
          <w:rFonts w:ascii="Arial" w:eastAsia="Helvetica Neue" w:hAnsi="Arial" w:cs="Arial"/>
          <w:color w:val="000000"/>
        </w:rPr>
      </w:pPr>
      <w:ins w:id="1097" w:author="James Philbin [2]" w:date="2016-05-31T05:27:00Z">
        <w:r w:rsidRPr="00746C5B">
          <w:rPr>
            <w:rFonts w:eastAsia="Helvetica Neue"/>
            <w:color w:val="000000"/>
          </w:rPr>
          <w:t xml:space="preserve">transfer-syntax-uid  </w:t>
        </w:r>
        <w:r w:rsidRPr="00572472">
          <w:rPr>
            <w:rFonts w:ascii="Arial" w:eastAsia="Helvetica Neue" w:hAnsi="Arial" w:cs="Arial"/>
            <w:color w:val="000000"/>
          </w:rPr>
          <w:t>; a UID from PS3.6 Table A-1 with a UID Type of Transfer Syntax</w:t>
        </w:r>
      </w:ins>
    </w:p>
    <w:p w14:paraId="3DA8FD4B" w14:textId="77777777" w:rsidR="00543FE2" w:rsidRDefault="00543FE2" w:rsidP="00572472">
      <w:pPr>
        <w:pStyle w:val="ABNF"/>
        <w:rPr>
          <w:rFonts w:ascii="Arial" w:eastAsia="Helvetica Neue" w:hAnsi="Arial" w:cs="Arial"/>
          <w:color w:val="000000"/>
        </w:rPr>
      </w:pPr>
    </w:p>
    <w:p w14:paraId="703C530F" w14:textId="3C2B67E1" w:rsidR="0040111E" w:rsidRDefault="0040111E" w:rsidP="00690501">
      <w:r>
        <w:t xml:space="preserve">The value of </w:t>
      </w:r>
      <w:ins w:id="1098" w:author="James Philbin" w:date="2016-05-25T12:42:00Z">
        <w:del w:id="1099" w:author="David Clunie" w:date="2016-05-26T09:55:00Z">
          <w:r w:rsidR="00997DD4" w:rsidDel="00897EEB">
            <w:delText>a</w:delText>
          </w:r>
        </w:del>
      </w:ins>
      <w:ins w:id="1100" w:author="David Clunie" w:date="2016-05-26T09:55:00Z">
        <w:r w:rsidR="00897EEB">
          <w:t>the</w:t>
        </w:r>
      </w:ins>
      <w:ins w:id="1101" w:author="James Philbin" w:date="2016-05-25T12:42:00Z">
        <w:r w:rsidR="00997DD4">
          <w:t xml:space="preserve"> </w:t>
        </w:r>
      </w:ins>
      <w:del w:id="1102" w:author="James Philbin" w:date="2016-05-25T12:42:00Z">
        <w:r w:rsidDel="00997DD4">
          <w:delText xml:space="preserve">the </w:delText>
        </w:r>
      </w:del>
      <w:ins w:id="1103" w:author="David Clunie" w:date="2016-05-26T09:40:00Z">
        <w:r w:rsidR="005A1D51">
          <w:t>t</w:t>
        </w:r>
      </w:ins>
      <w:ins w:id="1104" w:author="David Clunie" w:date="2016-05-21T11:47:00Z">
        <w:r w:rsidR="00847659">
          <w:t xml:space="preserve">ransfer </w:t>
        </w:r>
      </w:ins>
      <w:ins w:id="1105" w:author="David Clunie" w:date="2016-05-26T09:40:00Z">
        <w:r w:rsidR="005A1D51">
          <w:t>s</w:t>
        </w:r>
      </w:ins>
      <w:ins w:id="1106" w:author="David Clunie" w:date="2016-05-21T11:47:00Z">
        <w:r w:rsidR="00847659">
          <w:t xml:space="preserve">yntax </w:t>
        </w:r>
      </w:ins>
      <w:ins w:id="1107" w:author="David Clunie" w:date="2016-05-26T09:40:00Z">
        <w:r w:rsidR="005A1D51">
          <w:t>p</w:t>
        </w:r>
      </w:ins>
      <w:ins w:id="1108" w:author="David Clunie" w:date="2016-05-21T11:47:00Z">
        <w:r w:rsidR="00847659">
          <w:t>arameter</w:t>
        </w:r>
        <w:r w:rsidR="00847659" w:rsidDel="00847659">
          <w:t xml:space="preserve"> </w:t>
        </w:r>
      </w:ins>
      <w:del w:id="1109" w:author="David Clunie" w:date="2016-05-21T11:47:00Z">
        <w:r w:rsidDel="00847659">
          <w:delText xml:space="preserve">transfer syntax parameter </w:delText>
        </w:r>
      </w:del>
      <w:r>
        <w:t xml:space="preserve">may be either </w:t>
      </w:r>
      <w:r w:rsidR="001327A4">
        <w:t xml:space="preserve">a </w:t>
      </w:r>
      <w:del w:id="1110" w:author="David Clunie" w:date="2016-05-26T09:57:00Z">
        <w:r w:rsidR="001327A4" w:rsidDel="00010F8A">
          <w:delText xml:space="preserve">transfer </w:delText>
        </w:r>
      </w:del>
      <w:ins w:id="1111" w:author="David Clunie" w:date="2016-05-26T09:57:00Z">
        <w:r w:rsidR="00010F8A">
          <w:t xml:space="preserve">Transfer </w:t>
        </w:r>
      </w:ins>
      <w:del w:id="1112" w:author="David Clunie" w:date="2016-05-26T09:58:00Z">
        <w:r w:rsidR="001327A4" w:rsidDel="00010F8A">
          <w:delText xml:space="preserve">syntax </w:delText>
        </w:r>
      </w:del>
      <w:ins w:id="1113" w:author="David Clunie" w:date="2016-05-26T09:58:00Z">
        <w:r w:rsidR="00010F8A">
          <w:t xml:space="preserve">Syntax </w:t>
        </w:r>
      </w:ins>
      <w:r>
        <w:t xml:space="preserve">UID </w:t>
      </w:r>
      <w:r w:rsidRPr="00572472">
        <w:t>or</w:t>
      </w:r>
      <w:r>
        <w:t xml:space="preserve"> </w:t>
      </w:r>
      <w:r w:rsidRPr="005037E9">
        <w:t>the token “</w:t>
      </w:r>
      <w:r w:rsidR="00690501">
        <w:t>*</w:t>
      </w:r>
      <w:r w:rsidRPr="005037E9">
        <w:t>”</w:t>
      </w:r>
      <w:r>
        <w:t>.</w:t>
      </w:r>
    </w:p>
    <w:p w14:paraId="554B592A" w14:textId="4C829783" w:rsidR="001327A4" w:rsidDel="0094694F" w:rsidRDefault="0040111E">
      <w:pPr>
        <w:pStyle w:val="Note"/>
        <w:rPr>
          <w:del w:id="1114" w:author="David Clunie" w:date="2016-05-26T10:21:00Z"/>
          <w:rFonts w:eastAsia="Helvetica Neue" w:cs="Arial"/>
          <w:color w:val="000000"/>
        </w:rPr>
        <w:pPrChange w:id="1115" w:author="David Clunie" w:date="2016-05-26T09:57:00Z">
          <w:pPr/>
        </w:pPrChange>
      </w:pPr>
      <w:del w:id="1116" w:author="David Clunie" w:date="2016-05-26T10:21:00Z">
        <w:r w:rsidDel="0094694F">
          <w:delText xml:space="preserve">There may be </w:delText>
        </w:r>
      </w:del>
      <w:del w:id="1117" w:author="David Clunie" w:date="2016-05-26T09:55:00Z">
        <w:r w:rsidDel="003656B9">
          <w:delText>zero or more</w:delText>
        </w:r>
      </w:del>
      <w:del w:id="1118" w:author="David Clunie" w:date="2016-05-26T10:21:00Z">
        <w:r w:rsidDel="0094694F">
          <w:delText xml:space="preserve"> </w:delText>
        </w:r>
      </w:del>
      <w:del w:id="1119" w:author="David Clunie" w:date="2016-05-21T11:47:00Z">
        <w:r w:rsidDel="00847659">
          <w:delText xml:space="preserve">transfer syntax parameters </w:delText>
        </w:r>
      </w:del>
      <w:del w:id="1120" w:author="David Clunie" w:date="2016-05-26T09:55:00Z">
        <w:r w:rsidDel="003656B9">
          <w:delText>with a value that is a UID</w:delText>
        </w:r>
      </w:del>
      <w:del w:id="1121" w:author="David Clunie" w:date="2016-05-26T10:21:00Z">
        <w:r w:rsidR="00572472" w:rsidDel="0094694F">
          <w:delText>.</w:delText>
        </w:r>
      </w:del>
      <w:del w:id="1122" w:author="David Clunie" w:date="2016-05-26T09:55:00Z">
        <w:r w:rsidR="00572472" w:rsidDel="003656B9">
          <w:delText xml:space="preserve"> </w:delText>
        </w:r>
        <w:r w:rsidDel="003656B9">
          <w:delText xml:space="preserve">If there is more than one </w:delText>
        </w:r>
      </w:del>
      <w:del w:id="1123" w:author="David Clunie" w:date="2016-05-21T11:47:00Z">
        <w:r w:rsidDel="00847659">
          <w:delText>transfer syntax parameter</w:delText>
        </w:r>
      </w:del>
      <w:del w:id="1124" w:author="David Clunie" w:date="2016-05-26T09:55:00Z">
        <w:r w:rsidDel="003656B9">
          <w:delText xml:space="preserve">, they are </w:delText>
        </w:r>
        <w:r w:rsidR="009257E3" w:rsidDel="003656B9">
          <w:delText>prioritized from left to right.</w:delText>
        </w:r>
      </w:del>
    </w:p>
    <w:p w14:paraId="46A87DB1" w14:textId="3A3FAE00" w:rsidR="001327A4" w:rsidRPr="00BF04E3" w:rsidRDefault="001327A4" w:rsidP="001327A4">
      <w:pPr>
        <w:rPr>
          <w14:glow w14:rad="0">
            <w14:schemeClr w14:val="bg1"/>
          </w14:glow>
        </w:rPr>
      </w:pPr>
      <w:r w:rsidRPr="00BF04E3">
        <w:t xml:space="preserve">For example, to specify that </w:t>
      </w:r>
      <w:del w:id="1125" w:author="David Clunie" w:date="2016-05-26T09:56:00Z">
        <w:r w:rsidRPr="00BF04E3" w:rsidDel="003656B9">
          <w:delText xml:space="preserve">either </w:delText>
        </w:r>
      </w:del>
      <w:r w:rsidRPr="00BF04E3">
        <w:t xml:space="preserve">1.2.840.10008.1.2.4.50 </w:t>
      </w:r>
      <w:del w:id="1126" w:author="David Clunie" w:date="2016-05-26T09:56:00Z">
        <w:r w:rsidRPr="00BF04E3" w:rsidDel="003656B9">
          <w:delText>or 1.2.840.10008.1.2.4.57 are</w:delText>
        </w:r>
      </w:del>
      <w:ins w:id="1127" w:author="David Clunie" w:date="2016-05-26T09:56:00Z">
        <w:r w:rsidR="003656B9">
          <w:t>is the</w:t>
        </w:r>
      </w:ins>
      <w:r w:rsidRPr="00BF04E3">
        <w:t xml:space="preserve"> acceptable </w:t>
      </w:r>
      <w:ins w:id="1128" w:author="David Clunie" w:date="2016-05-21T11:47:00Z">
        <w:r w:rsidR="00847659">
          <w:t>T</w:t>
        </w:r>
      </w:ins>
      <w:del w:id="1129" w:author="David Clunie" w:date="2016-05-21T11:47:00Z">
        <w:r w:rsidRPr="00BF04E3" w:rsidDel="00847659">
          <w:delText>t</w:delText>
        </w:r>
      </w:del>
      <w:r w:rsidRPr="00BF04E3">
        <w:t xml:space="preserve">ransfer </w:t>
      </w:r>
      <w:ins w:id="1130" w:author="David Clunie" w:date="2016-05-21T11:48:00Z">
        <w:r w:rsidR="00847659">
          <w:t>S</w:t>
        </w:r>
      </w:ins>
      <w:del w:id="1131" w:author="David Clunie" w:date="2016-05-21T11:48:00Z">
        <w:r w:rsidRPr="00BF04E3" w:rsidDel="00847659">
          <w:delText>s</w:delText>
        </w:r>
      </w:del>
      <w:r w:rsidRPr="00BF04E3">
        <w:t xml:space="preserve">yntaxes, an Accept header field could be: </w:t>
      </w:r>
    </w:p>
    <w:p w14:paraId="48EADC8C" w14:textId="6665C4B0" w:rsidR="001327A4" w:rsidRPr="000A1E62" w:rsidRDefault="001327A4" w:rsidP="001327A4">
      <w:pPr>
        <w:ind w:left="360"/>
        <w:rPr>
          <w:sz w:val="18"/>
        </w:rPr>
      </w:pPr>
      <w:r w:rsidRPr="00BF04E3">
        <w:rPr>
          <w:sz w:val="18"/>
        </w:rPr>
        <w:t>Accept: appl</w:t>
      </w:r>
      <w:r>
        <w:rPr>
          <w:sz w:val="18"/>
        </w:rPr>
        <w:t>ication/dicom; transfer-syntax=1.2.840.10008.1.2.4.50</w:t>
      </w:r>
      <w:del w:id="1132" w:author="David Clunie" w:date="2016-05-26T09:56:00Z">
        <w:r w:rsidDel="003656B9">
          <w:rPr>
            <w:sz w:val="18"/>
          </w:rPr>
          <w:delText>; transfer-syntax=1.2.840.10008.1.2.4.57</w:delText>
        </w:r>
      </w:del>
    </w:p>
    <w:p w14:paraId="48FB4DA9" w14:textId="27CD5EF1" w:rsidR="0094694F" w:rsidRDefault="00EB0EA0" w:rsidP="0094694F">
      <w:pPr>
        <w:rPr>
          <w:ins w:id="1133" w:author="David Clunie" w:date="2016-05-26T10:21:00Z"/>
        </w:rPr>
      </w:pPr>
      <w:ins w:id="1134" w:author="James Philbin [2]" w:date="2016-05-31T05:38:00Z">
        <w:r>
          <w:t xml:space="preserve">A DICOM Media Type </w:t>
        </w:r>
      </w:ins>
      <w:ins w:id="1135" w:author="David Clunie" w:date="2016-05-26T10:21:00Z">
        <w:del w:id="1136" w:author="James Philbin [2]" w:date="2016-05-31T05:38:00Z">
          <w:r w:rsidR="0094694F" w:rsidDel="00EB0EA0">
            <w:delText xml:space="preserve">There </w:delText>
          </w:r>
        </w:del>
        <w:r w:rsidR="0094694F">
          <w:t xml:space="preserve">may only </w:t>
        </w:r>
        <w:del w:id="1137" w:author="James Philbin [2]" w:date="2016-05-31T05:38:00Z">
          <w:r w:rsidR="0094694F" w:rsidDel="00EB0EA0">
            <w:delText>be</w:delText>
          </w:r>
        </w:del>
      </w:ins>
      <w:ins w:id="1138" w:author="James Philbin [2]" w:date="2016-05-31T05:38:00Z">
        <w:r>
          <w:t>have</w:t>
        </w:r>
      </w:ins>
      <w:ins w:id="1139" w:author="David Clunie" w:date="2016-05-26T10:21:00Z">
        <w:r w:rsidR="0094694F">
          <w:t xml:space="preserve"> one transfer syntax parameter</w:t>
        </w:r>
      </w:ins>
      <w:ins w:id="1140" w:author="James Philbin [2]" w:date="2016-05-31T05:37:00Z">
        <w:r>
          <w:t xml:space="preserve"> and it </w:t>
        </w:r>
      </w:ins>
      <w:ins w:id="1141" w:author="James Philbin [2]" w:date="2016-05-31T05:38:00Z">
        <w:r>
          <w:t>shall have only one value</w:t>
        </w:r>
      </w:ins>
      <w:ins w:id="1142" w:author="David Clunie" w:date="2016-05-26T10:21:00Z">
        <w:r w:rsidR="0094694F">
          <w:t>.</w:t>
        </w:r>
      </w:ins>
    </w:p>
    <w:p w14:paraId="6BDF3AC3" w14:textId="516AF28A" w:rsidR="0094694F" w:rsidRDefault="0094694F" w:rsidP="0094694F">
      <w:pPr>
        <w:pStyle w:val="Note"/>
        <w:rPr>
          <w:ins w:id="1143" w:author="David Clunie" w:date="2016-05-26T10:21:00Z"/>
        </w:rPr>
      </w:pPr>
      <w:ins w:id="1144" w:author="David Clunie" w:date="2016-05-26T10:21:00Z">
        <w:r>
          <w:t>Note:</w:t>
        </w:r>
        <w:r>
          <w:tab/>
          <w:t xml:space="preserve">Per </w:t>
        </w:r>
        <w:r w:rsidRPr="003656B9">
          <w:t>RFC 6838 Media Type Specifications and Registration Procedures</w:t>
        </w:r>
        <w:r>
          <w:t>, i</w:t>
        </w:r>
        <w:r w:rsidRPr="003656B9">
          <w:t>t is an error for a specific parameter to be specified more than once</w:t>
        </w:r>
        <w:r>
          <w:t>. If a choice of Transfer Syntaxes is acceptable. more than one media type may be provided in the Accept header with different q parameter values to indicate preference. E.g.,</w:t>
        </w:r>
        <w:r w:rsidRPr="00010F8A">
          <w:t xml:space="preserve"> </w:t>
        </w:r>
        <w:r w:rsidRPr="00BF04E3">
          <w:t xml:space="preserve">to specify that 1.2.840.10008.1.2.4.50 </w:t>
        </w:r>
        <w:r>
          <w:t xml:space="preserve">and </w:t>
        </w:r>
        <w:r w:rsidRPr="00BF04E3">
          <w:t xml:space="preserve">to specify that </w:t>
        </w:r>
        <w:r>
          <w:t>1.2.840.10008.1.2.4.57 are acceptable but 1.2.840.10008.1.2.4.50 is preferred, an Accept header field could be:</w:t>
        </w:r>
      </w:ins>
    </w:p>
    <w:p w14:paraId="49C2221F" w14:textId="3FD7ED16" w:rsidR="0094694F" w:rsidRDefault="0094694F" w:rsidP="0094694F">
      <w:pPr>
        <w:pStyle w:val="Note"/>
        <w:rPr>
          <w:ins w:id="1145" w:author="David Clunie" w:date="2016-05-26T10:21:00Z"/>
          <w:rFonts w:eastAsia="Helvetica Neue" w:cs="Arial"/>
          <w:color w:val="000000"/>
        </w:rPr>
      </w:pPr>
      <w:ins w:id="1146" w:author="David Clunie" w:date="2016-05-26T10:22:00Z">
        <w:r w:rsidRPr="0094694F">
          <w:rPr>
            <w:rFonts w:eastAsia="Helvetica Neue" w:cs="Arial"/>
            <w:color w:val="000000"/>
          </w:rPr>
          <w:lastRenderedPageBreak/>
          <w:t>Accept: multipart/related</w:t>
        </w:r>
      </w:ins>
      <w:ins w:id="1147" w:author="James Philbin [2]" w:date="2016-05-31T05:39:00Z">
        <w:r w:rsidR="00EB0EA0">
          <w:rPr>
            <w:rFonts w:eastAsia="Helvetica Neue" w:cs="Arial"/>
            <w:color w:val="000000"/>
          </w:rPr>
          <w:t>;</w:t>
        </w:r>
      </w:ins>
      <w:ins w:id="1148" w:author="David Clunie" w:date="2016-05-26T10:22:00Z">
        <w:del w:id="1149" w:author="James Philbin [2]" w:date="2016-05-31T05:39:00Z">
          <w:r w:rsidDel="00EB0EA0">
            <w:rPr>
              <w:rFonts w:eastAsia="Helvetica Neue" w:cs="Arial"/>
              <w:color w:val="000000"/>
            </w:rPr>
            <w:delText>,</w:delText>
          </w:r>
        </w:del>
        <w:r>
          <w:rPr>
            <w:rFonts w:eastAsia="Helvetica Neue" w:cs="Arial"/>
            <w:color w:val="000000"/>
          </w:rPr>
          <w:t xml:space="preserve"> a</w:t>
        </w:r>
        <w:r w:rsidRPr="0094694F">
          <w:rPr>
            <w:rFonts w:eastAsia="Helvetica Neue" w:cs="Arial"/>
            <w:color w:val="000000"/>
          </w:rPr>
          <w:t>pplication/dicom;transfer-syntax=1.2.840.10008.1.2.4.50, application/dicom;transfer-syntax=1.2.840.10008.1.2.4.57;q=0.5</w:t>
        </w:r>
      </w:ins>
    </w:p>
    <w:p w14:paraId="751BBA40" w14:textId="3F1E1283" w:rsidR="00543865" w:rsidRDefault="001327A4" w:rsidP="001327A4">
      <w:pPr>
        <w:rPr>
          <w:ins w:id="1150" w:author="David Clunie" w:date="2016-05-21T11:46:00Z"/>
        </w:rPr>
      </w:pPr>
      <w:r>
        <w:t>The</w:t>
      </w:r>
      <w:ins w:id="1151" w:author="James Philbin [2]" w:date="2016-05-31T05:39:00Z">
        <w:r w:rsidR="00EB0EA0">
          <w:t xml:space="preserve"> wildcard</w:t>
        </w:r>
      </w:ins>
      <w:r>
        <w:t xml:space="preserve"> token “</w:t>
      </w:r>
      <w:r w:rsidR="00572472">
        <w:t>*</w:t>
      </w:r>
      <w:r>
        <w:t>”</w:t>
      </w:r>
      <w:r w:rsidRPr="005037E9">
        <w:t xml:space="preserve"> indicates that the user agent w</w:t>
      </w:r>
      <w:r>
        <w:t xml:space="preserve">ill accept any </w:t>
      </w:r>
      <w:ins w:id="1152" w:author="David Clunie" w:date="2016-05-21T11:46:00Z">
        <w:r w:rsidR="00543865">
          <w:t>T</w:t>
        </w:r>
      </w:ins>
      <w:del w:id="1153" w:author="David Clunie" w:date="2016-05-21T11:46:00Z">
        <w:r w:rsidDel="00543865">
          <w:delText>t</w:delText>
        </w:r>
      </w:del>
      <w:r>
        <w:t xml:space="preserve">ransfer </w:t>
      </w:r>
      <w:ins w:id="1154" w:author="David Clunie" w:date="2016-05-21T11:46:00Z">
        <w:r w:rsidR="00543865">
          <w:t>S</w:t>
        </w:r>
      </w:ins>
      <w:del w:id="1155" w:author="David Clunie" w:date="2016-05-21T11:46:00Z">
        <w:r w:rsidDel="00543865">
          <w:delText>s</w:delText>
        </w:r>
      </w:del>
      <w:r>
        <w:t>yntax</w:t>
      </w:r>
      <w:del w:id="1156" w:author="David Clunie" w:date="2016-05-21T11:44:00Z">
        <w:r w:rsidDel="00543865">
          <w:delText>, which</w:delText>
        </w:r>
      </w:del>
      <w:ins w:id="1157" w:author="David Clunie" w:date="2016-05-21T11:44:00Z">
        <w:r w:rsidR="00543865">
          <w:t xml:space="preserve">. This </w:t>
        </w:r>
      </w:ins>
      <w:del w:id="1158" w:author="David Clunie" w:date="2016-05-21T11:44:00Z">
        <w:r w:rsidDel="00543865">
          <w:delText xml:space="preserve"> </w:delText>
        </w:r>
      </w:del>
      <w:r w:rsidRPr="005037E9">
        <w:t>allow</w:t>
      </w:r>
      <w:ins w:id="1159" w:author="David Clunie" w:date="2016-05-21T11:44:00Z">
        <w:r w:rsidR="00543865">
          <w:t>s, for example,</w:t>
        </w:r>
      </w:ins>
      <w:del w:id="1160" w:author="David Clunie" w:date="2016-05-21T11:44:00Z">
        <w:r w:rsidDel="00543865">
          <w:delText>s</w:delText>
        </w:r>
      </w:del>
      <w:r w:rsidRPr="005037E9">
        <w:t xml:space="preserve"> the origin server to respond without needing to transcode</w:t>
      </w:r>
      <w:r>
        <w:t xml:space="preserve"> an existing representation</w:t>
      </w:r>
      <w:r w:rsidRPr="005037E9">
        <w:t xml:space="preserve"> to a new </w:t>
      </w:r>
      <w:ins w:id="1161" w:author="David Clunie" w:date="2016-05-21T11:46:00Z">
        <w:r w:rsidR="00543865">
          <w:t>T</w:t>
        </w:r>
      </w:ins>
      <w:del w:id="1162" w:author="David Clunie" w:date="2016-05-21T11:46:00Z">
        <w:r w:rsidRPr="005037E9" w:rsidDel="00543865">
          <w:delText>t</w:delText>
        </w:r>
      </w:del>
      <w:r w:rsidRPr="005037E9">
        <w:t xml:space="preserve">ransfer </w:t>
      </w:r>
      <w:del w:id="1163" w:author="David Clunie" w:date="2016-05-21T11:46:00Z">
        <w:r w:rsidRPr="005037E9" w:rsidDel="00543865">
          <w:delText>syntax</w:delText>
        </w:r>
      </w:del>
      <w:ins w:id="1164" w:author="David Clunie" w:date="2016-05-21T11:46:00Z">
        <w:r w:rsidR="00543865">
          <w:t>S</w:t>
        </w:r>
        <w:r w:rsidR="00543865" w:rsidRPr="005037E9">
          <w:t>yntax</w:t>
        </w:r>
      </w:ins>
      <w:ins w:id="1165" w:author="David Clunie" w:date="2016-05-21T11:45:00Z">
        <w:r w:rsidR="00543865">
          <w:t>, or to respond with the Explicit VR Little Endian Transfer Syntax regardless of the Transfer Syntax stored</w:t>
        </w:r>
      </w:ins>
      <w:r w:rsidRPr="005037E9">
        <w:t>.</w:t>
      </w:r>
      <w:r>
        <w:t xml:space="preserve"> </w:t>
      </w:r>
    </w:p>
    <w:p w14:paraId="43C52FD2" w14:textId="0930437D" w:rsidR="00234FD4" w:rsidRDefault="001327A4" w:rsidP="001327A4">
      <w:pPr>
        <w:rPr>
          <w:ins w:id="1166" w:author="James Philbin [2]" w:date="2016-05-31T05:40:00Z"/>
        </w:rPr>
      </w:pPr>
      <w:del w:id="1167" w:author="David Clunie" w:date="2016-05-21T11:46:00Z">
        <w:r w:rsidDel="00543865">
          <w:delText xml:space="preserve"> </w:delText>
        </w:r>
      </w:del>
      <w:r>
        <w:t xml:space="preserve">If a media type has a </w:t>
      </w:r>
      <w:ins w:id="1168" w:author="David Clunie" w:date="2016-05-26T09:40:00Z">
        <w:r w:rsidR="00AE7492">
          <w:t>t</w:t>
        </w:r>
      </w:ins>
      <w:ins w:id="1169" w:author="David Clunie" w:date="2016-05-21T11:48:00Z">
        <w:r w:rsidR="00847659">
          <w:t xml:space="preserve">ransfer </w:t>
        </w:r>
      </w:ins>
      <w:ins w:id="1170" w:author="David Clunie" w:date="2016-05-26T09:40:00Z">
        <w:r w:rsidR="00AE7492">
          <w:t>s</w:t>
        </w:r>
      </w:ins>
      <w:ins w:id="1171" w:author="David Clunie" w:date="2016-05-21T11:48:00Z">
        <w:r w:rsidR="00847659">
          <w:t xml:space="preserve">yntax </w:t>
        </w:r>
      </w:ins>
      <w:ins w:id="1172" w:author="David Clunie" w:date="2016-05-26T09:40:00Z">
        <w:r w:rsidR="00AE7492">
          <w:t>p</w:t>
        </w:r>
      </w:ins>
      <w:ins w:id="1173" w:author="David Clunie" w:date="2016-05-21T11:48:00Z">
        <w:r w:rsidR="00847659">
          <w:t>arameter</w:t>
        </w:r>
        <w:r w:rsidR="00847659" w:rsidDel="00847659">
          <w:t xml:space="preserve"> </w:t>
        </w:r>
      </w:ins>
      <w:del w:id="1174" w:author="David Clunie" w:date="2016-05-21T11:48:00Z">
        <w:r w:rsidDel="00847659">
          <w:delText xml:space="preserve">transfer syntax parameter </w:delText>
        </w:r>
      </w:del>
      <w:r>
        <w:t>with value “</w:t>
      </w:r>
      <w:r w:rsidR="00572472">
        <w:t>*</w:t>
      </w:r>
      <w:r>
        <w:t xml:space="preserve">”, </w:t>
      </w:r>
      <w:r w:rsidR="00B12D10">
        <w:t xml:space="preserve">it shall be the </w:t>
      </w:r>
      <w:del w:id="1175" w:author="David Clunie" w:date="2016-05-26T10:22:00Z">
        <w:r w:rsidR="00B12D10" w:rsidDel="0094694F">
          <w:delText>last</w:delText>
        </w:r>
        <w:r w:rsidDel="0094694F">
          <w:delText xml:space="preserve"> </w:delText>
        </w:r>
      </w:del>
      <w:ins w:id="1176" w:author="David Clunie" w:date="2016-05-26T10:22:00Z">
        <w:r w:rsidR="0094694F">
          <w:t xml:space="preserve">only </w:t>
        </w:r>
      </w:ins>
      <w:ins w:id="1177" w:author="David Clunie" w:date="2016-05-26T09:40:00Z">
        <w:r w:rsidR="00FC01C5">
          <w:t>t</w:t>
        </w:r>
      </w:ins>
      <w:del w:id="1178" w:author="David Clunie" w:date="2016-05-21T11:46:00Z">
        <w:r w:rsidDel="007746AA">
          <w:delText>t</w:delText>
        </w:r>
      </w:del>
      <w:r>
        <w:t xml:space="preserve">ransfer </w:t>
      </w:r>
      <w:ins w:id="1179" w:author="David Clunie" w:date="2016-05-26T09:40:00Z">
        <w:r w:rsidR="00FC01C5">
          <w:t>s</w:t>
        </w:r>
      </w:ins>
      <w:del w:id="1180" w:author="David Clunie" w:date="2016-05-21T11:46:00Z">
        <w:r w:rsidDel="007746AA">
          <w:delText>s</w:delText>
        </w:r>
      </w:del>
      <w:r>
        <w:t xml:space="preserve">yntax </w:t>
      </w:r>
      <w:del w:id="1181" w:author="David Clunie" w:date="2016-05-21T11:46:00Z">
        <w:r w:rsidDel="007746AA">
          <w:delText xml:space="preserve">parameter </w:delText>
        </w:r>
      </w:del>
      <w:ins w:id="1182" w:author="David Clunie" w:date="2016-05-26T09:40:00Z">
        <w:r w:rsidR="00FC01C5">
          <w:t>p</w:t>
        </w:r>
      </w:ins>
      <w:ins w:id="1183" w:author="David Clunie" w:date="2016-05-21T11:46:00Z">
        <w:r w:rsidR="007746AA">
          <w:t xml:space="preserve">arameter </w:t>
        </w:r>
      </w:ins>
      <w:r>
        <w:t>present.</w:t>
      </w:r>
    </w:p>
    <w:p w14:paraId="1B99C909" w14:textId="5BFE8FF1" w:rsidR="00EB0EA0" w:rsidRDefault="00EB0EA0" w:rsidP="001327A4">
      <w:ins w:id="1184" w:author="James Philbin [2]" w:date="2016-05-31T05:40:00Z">
        <w:r>
          <w:t xml:space="preserve">If an </w:t>
        </w:r>
        <w:r w:rsidRPr="002A2417">
          <w:t>Origin server support</w:t>
        </w:r>
        <w:r>
          <w:t>s</w:t>
        </w:r>
        <w:r w:rsidRPr="002A2417">
          <w:t xml:space="preserve"> transfer syntax parameters</w:t>
        </w:r>
        <w:r>
          <w:t>, it shall support the wildcard value.  It</w:t>
        </w:r>
        <w:r w:rsidRPr="002A2417" w:rsidDel="00847659">
          <w:t xml:space="preserve"> </w:t>
        </w:r>
        <w:r w:rsidRPr="002A2417">
          <w:t xml:space="preserve">shall </w:t>
        </w:r>
        <w:r>
          <w:t xml:space="preserve">also </w:t>
        </w:r>
        <w:r w:rsidRPr="002A2417">
          <w:t xml:space="preserve">specify </w:t>
        </w:r>
        <w:r>
          <w:t>all supported Transfer Syntaxes in its</w:t>
        </w:r>
        <w:r w:rsidRPr="002A2417">
          <w:t xml:space="preserve"> conformance statement</w:t>
        </w:r>
        <w:r>
          <w:t>.</w:t>
        </w:r>
      </w:ins>
    </w:p>
    <w:p w14:paraId="7EC86DD1" w14:textId="77777777" w:rsidR="000D07DD" w:rsidRPr="000A1E62" w:rsidRDefault="006752A7" w:rsidP="001327A4">
      <w:pPr>
        <w:pStyle w:val="Heading6"/>
        <w:rPr>
          <w:rFonts w:eastAsiaTheme="majorEastAsia"/>
        </w:rPr>
      </w:pPr>
      <w:bookmarkStart w:id="1185" w:name="_Toc429904503"/>
      <w:bookmarkStart w:id="1186" w:name="_Toc430175418"/>
      <w:bookmarkStart w:id="1187" w:name="_Toc432674327"/>
      <w:bookmarkStart w:id="1188" w:name="_Toc433879533"/>
      <w:r>
        <w:rPr>
          <w:rFonts w:eastAsiaTheme="majorEastAsia"/>
        </w:rPr>
        <w:t>6.</w:t>
      </w:r>
      <w:r w:rsidR="00BF4FA7">
        <w:rPr>
          <w:rFonts w:eastAsiaTheme="majorEastAsia"/>
        </w:rPr>
        <w:t>1.1.8</w:t>
      </w:r>
      <w:r w:rsidR="00F8326B">
        <w:rPr>
          <w:rFonts w:eastAsiaTheme="majorEastAsia"/>
        </w:rPr>
        <w:t>.</w:t>
      </w:r>
      <w:r w:rsidR="007E47A7">
        <w:rPr>
          <w:rFonts w:eastAsiaTheme="majorEastAsia"/>
        </w:rPr>
        <w:t>1</w:t>
      </w:r>
      <w:r w:rsidR="0040111E">
        <w:rPr>
          <w:rFonts w:eastAsiaTheme="majorEastAsia"/>
        </w:rPr>
        <w:t>.3</w:t>
      </w:r>
      <w:r w:rsidR="00DD4CB6">
        <w:rPr>
          <w:rFonts w:eastAsiaTheme="majorEastAsia"/>
        </w:rPr>
        <w:tab/>
      </w:r>
      <w:r w:rsidR="000D07DD" w:rsidRPr="000A1E62">
        <w:rPr>
          <w:rFonts w:eastAsiaTheme="majorEastAsia"/>
        </w:rPr>
        <w:t>Character Set Parameter</w:t>
      </w:r>
      <w:del w:id="1189" w:author="David Clunie" w:date="2016-05-26T11:08:00Z">
        <w:r w:rsidR="000D07DD" w:rsidRPr="000A1E62" w:rsidDel="00CA180C">
          <w:rPr>
            <w:rFonts w:eastAsiaTheme="majorEastAsia"/>
          </w:rPr>
          <w:delText>s</w:delText>
        </w:r>
      </w:del>
      <w:bookmarkEnd w:id="1185"/>
      <w:bookmarkEnd w:id="1186"/>
      <w:bookmarkEnd w:id="1187"/>
      <w:bookmarkEnd w:id="1188"/>
    </w:p>
    <w:p w14:paraId="6A29E5A8" w14:textId="441153BD" w:rsidR="00C00FA2" w:rsidRDefault="00A56142" w:rsidP="008A5281">
      <w:ins w:id="1190" w:author="David Clunie" w:date="2016-05-26T11:14:00Z">
        <w:r>
          <w:t xml:space="preserve">The </w:t>
        </w:r>
      </w:ins>
      <w:r w:rsidR="00C7532C">
        <w:t>DICOM Media Type</w:t>
      </w:r>
      <w:r w:rsidR="00B70830">
        <w:t xml:space="preserve"> character set </w:t>
      </w:r>
      <w:r w:rsidR="006752A7" w:rsidRPr="006752A7">
        <w:t>parameter</w:t>
      </w:r>
      <w:del w:id="1191" w:author="David Clunie" w:date="2016-05-26T11:14:00Z">
        <w:r w:rsidR="006752A7" w:rsidRPr="006752A7" w:rsidDel="00A56142">
          <w:delText>s</w:delText>
        </w:r>
      </w:del>
      <w:r w:rsidR="006752A7" w:rsidRPr="006752A7">
        <w:t xml:space="preserve"> </w:t>
      </w:r>
      <w:del w:id="1192" w:author="David Clunie" w:date="2016-05-26T11:14:00Z">
        <w:r w:rsidR="006752A7" w:rsidRPr="006752A7" w:rsidDel="00A56142">
          <w:delText xml:space="preserve">are </w:delText>
        </w:r>
      </w:del>
      <w:ins w:id="1193" w:author="David Clunie" w:date="2016-05-26T11:14:00Z">
        <w:r>
          <w:t>is</w:t>
        </w:r>
        <w:r w:rsidRPr="006752A7">
          <w:t xml:space="preserve"> </w:t>
        </w:r>
      </w:ins>
      <w:r w:rsidR="006752A7" w:rsidRPr="006752A7">
        <w:t>used to specify Acceptable Character Sets for the response.</w:t>
      </w:r>
      <w:r w:rsidR="006752A7">
        <w:t xml:space="preserve">  </w:t>
      </w:r>
      <w:r w:rsidR="005D2329">
        <w:t xml:space="preserve">A </w:t>
      </w:r>
      <w:r w:rsidR="00C7532C">
        <w:t>DICOM Media Type</w:t>
      </w:r>
      <w:r w:rsidR="005D2329">
        <w:t xml:space="preserve"> may have </w:t>
      </w:r>
      <w:del w:id="1194" w:author="David Clunie" w:date="2016-05-26T11:09:00Z">
        <w:r w:rsidR="005D2329" w:rsidDel="00CA180C">
          <w:delText>zero or more</w:delText>
        </w:r>
      </w:del>
      <w:ins w:id="1195" w:author="David Clunie" w:date="2016-05-26T11:09:00Z">
        <w:r w:rsidR="00CA180C">
          <w:t>a</w:t>
        </w:r>
      </w:ins>
      <w:r w:rsidR="005D2329">
        <w:t xml:space="preserve"> </w:t>
      </w:r>
      <w:ins w:id="1196" w:author="David Clunie" w:date="2016-05-26T11:09:00Z">
        <w:r w:rsidR="00CA180C">
          <w:t xml:space="preserve">single </w:t>
        </w:r>
      </w:ins>
      <w:r w:rsidR="005D2329">
        <w:t>character set parameter</w:t>
      </w:r>
      <w:ins w:id="1197" w:author="James Philbin [2]" w:date="2016-05-31T05:41:00Z">
        <w:r w:rsidR="00EB0EA0">
          <w:t>, which shall have only a single value</w:t>
        </w:r>
      </w:ins>
      <w:ins w:id="1198" w:author="David Clunie" w:date="2016-05-26T11:09:00Z">
        <w:r w:rsidR="00CA180C">
          <w:t>.</w:t>
        </w:r>
      </w:ins>
      <w:del w:id="1199" w:author="David Clunie" w:date="2016-05-26T11:09:00Z">
        <w:r w:rsidR="005D2329" w:rsidDel="00CA180C">
          <w:delText xml:space="preserve">s.  </w:delText>
        </w:r>
        <w:r w:rsidR="006752A7" w:rsidDel="00CA180C">
          <w:delText xml:space="preserve">If there is more than one “charset” parameter, they are prioritized from left to right.  </w:delText>
        </w:r>
      </w:del>
    </w:p>
    <w:p w14:paraId="645C4C40" w14:textId="77777777" w:rsidR="006752A7" w:rsidRDefault="006752A7" w:rsidP="008A5281">
      <w:r>
        <w:t>The syntax is:</w:t>
      </w:r>
    </w:p>
    <w:p w14:paraId="43E61482" w14:textId="56B6EE7A" w:rsidR="006752A7" w:rsidRDefault="006752A7" w:rsidP="007471C7">
      <w:pPr>
        <w:pStyle w:val="ABNF"/>
      </w:pPr>
      <w:del w:id="1200" w:author="James Philbin [2]" w:date="2016-05-31T06:21:00Z">
        <w:r w:rsidDel="007C4929">
          <w:delText>charset-parameter</w:delText>
        </w:r>
      </w:del>
      <w:ins w:id="1201" w:author="James Philbin [2]" w:date="2016-05-31T06:21:00Z">
        <w:r w:rsidR="007C4929">
          <w:t>charset-mtp</w:t>
        </w:r>
      </w:ins>
      <w:del w:id="1202" w:author="David Clunie" w:date="2016-05-26T11:10:00Z">
        <w:r w:rsidDel="00CA180C">
          <w:delText>s</w:delText>
        </w:r>
      </w:del>
      <w:r>
        <w:tab/>
        <w:t xml:space="preserve">= </w:t>
      </w:r>
      <w:del w:id="1203" w:author="David Clunie" w:date="2016-05-26T11:09:00Z">
        <w:r w:rsidDel="00CA180C">
          <w:delText>*(</w:delText>
        </w:r>
      </w:del>
      <w:r>
        <w:t>OWS</w:t>
      </w:r>
      <w:r w:rsidRPr="000A1E62">
        <w:rPr>
          <w:rFonts w:eastAsia="Helvetica Neue" w:cs="Consolas"/>
          <w:color w:val="000000"/>
        </w:rPr>
        <w:t xml:space="preserve"> </w:t>
      </w:r>
      <w:r w:rsidR="001A516A">
        <w:rPr>
          <w:rFonts w:eastAsia="Helvetica Neue" w:cs="Consolas"/>
          <w:color w:val="000000"/>
        </w:rPr>
        <w:t>"</w:t>
      </w:r>
      <w:r w:rsidR="001A516A" w:rsidRPr="000A1E62">
        <w:rPr>
          <w:rFonts w:eastAsia="Helvetica Neue" w:cs="Consolas"/>
          <w:color w:val="000000"/>
        </w:rPr>
        <w:t>;</w:t>
      </w:r>
      <w:r w:rsidR="001A516A">
        <w:rPr>
          <w:rFonts w:eastAsia="Helvetica Neue" w:cs="Consolas"/>
          <w:color w:val="000000"/>
        </w:rPr>
        <w:t>"</w:t>
      </w:r>
      <w:r w:rsidR="001A516A" w:rsidRPr="000A1E62">
        <w:rPr>
          <w:rFonts w:eastAsia="Helvetica Neue" w:cs="Consolas"/>
          <w:color w:val="000000"/>
        </w:rPr>
        <w:t xml:space="preserve"> </w:t>
      </w:r>
      <w:r>
        <w:rPr>
          <w:rFonts w:eastAsia="Helvetica Neue" w:cs="Consolas"/>
          <w:color w:val="000000"/>
        </w:rPr>
        <w:t xml:space="preserve">OWS </w:t>
      </w:r>
      <w:r w:rsidR="001327A4">
        <w:rPr>
          <w:rFonts w:eastAsia="Helvetica Neue" w:cs="Consolas"/>
          <w:color w:val="000000"/>
        </w:rPr>
        <w:t>%s</w:t>
      </w:r>
      <w:r>
        <w:t>"charset</w:t>
      </w:r>
      <w:r w:rsidR="00F0348A">
        <w:t>" "</w:t>
      </w:r>
      <w:r>
        <w:t>=" charset</w:t>
      </w:r>
      <w:del w:id="1204" w:author="David Clunie" w:date="2016-05-26T11:10:00Z">
        <w:r w:rsidDel="00CA180C">
          <w:delText>)</w:delText>
        </w:r>
      </w:del>
    </w:p>
    <w:p w14:paraId="6CAD9039" w14:textId="77777777" w:rsidR="00E368E4" w:rsidRPr="00E368E4" w:rsidRDefault="006752A7" w:rsidP="008A5281">
      <w:pPr>
        <w:rPr>
          <w:sz w:val="18"/>
        </w:rPr>
      </w:pPr>
      <w:r w:rsidRPr="006752A7">
        <w:t xml:space="preserve">All </w:t>
      </w:r>
      <w:r w:rsidR="00C7532C">
        <w:t>DICOM Media Type</w:t>
      </w:r>
      <w:r w:rsidRPr="006752A7">
        <w:t>s shall have a Default Character Set of UTF-8.</w:t>
      </w:r>
    </w:p>
    <w:p w14:paraId="5982C21B" w14:textId="77777777" w:rsidR="000D07DD" w:rsidRDefault="000D07DD" w:rsidP="008A5281">
      <w:r w:rsidRPr="000A1E62">
        <w:t xml:space="preserve">See </w:t>
      </w:r>
      <w:r w:rsidR="008D26F4" w:rsidRPr="00572472">
        <w:t>Section 6.1.2</w:t>
      </w:r>
      <w:r w:rsidR="00467D96" w:rsidRPr="00E368E4">
        <w:t xml:space="preserve"> for character set details</w:t>
      </w:r>
      <w:r w:rsidRPr="00E368E4">
        <w:t>.</w:t>
      </w:r>
    </w:p>
    <w:p w14:paraId="085D7921" w14:textId="77777777" w:rsidR="00234FD4" w:rsidDel="00B15C10" w:rsidRDefault="00234FD4" w:rsidP="00234FD4">
      <w:pPr>
        <w:pStyle w:val="Heading7"/>
        <w:rPr>
          <w:del w:id="1205" w:author="James Philbin" w:date="2016-05-25T12:09:00Z"/>
        </w:rPr>
      </w:pPr>
      <w:del w:id="1206" w:author="James Philbin" w:date="2016-05-25T12:09:00Z">
        <w:r w:rsidDel="00B15C10">
          <w:delText>6.1.1.8.</w:delText>
        </w:r>
        <w:r w:rsidR="007E47A7" w:rsidDel="00B15C10">
          <w:delText>1</w:delText>
        </w:r>
        <w:r w:rsidDel="00B15C10">
          <w:delText>.3.1 Content Type</w:delText>
        </w:r>
      </w:del>
    </w:p>
    <w:p w14:paraId="04FC8902" w14:textId="77777777" w:rsidR="00234FD4" w:rsidDel="00B15C10" w:rsidRDefault="00234FD4" w:rsidP="00234FD4">
      <w:pPr>
        <w:rPr>
          <w:del w:id="1207" w:author="James Philbin" w:date="2016-05-25T12:09:00Z"/>
        </w:rPr>
      </w:pPr>
      <w:del w:id="1208" w:author="James Philbin" w:date="2016-05-25T12:09:00Z">
        <w:r w:rsidDel="00B15C10">
          <w:delText>Content-Type header fields shall only have zero or one charset parameter, which corresponds to the character encoding of the corresponding message part.</w:delText>
        </w:r>
        <w:r w:rsidR="00A06F6B" w:rsidDel="00B15C10">
          <w:delText xml:space="preserve">  See Section 6.1.1.8.1.2.1.</w:delText>
        </w:r>
      </w:del>
    </w:p>
    <w:p w14:paraId="6720D708" w14:textId="77777777" w:rsidR="004E500E" w:rsidRDefault="00F8326B" w:rsidP="0066603B">
      <w:pPr>
        <w:pStyle w:val="Heading5"/>
      </w:pPr>
      <w:bookmarkStart w:id="1209" w:name="_Toc432674328"/>
      <w:bookmarkStart w:id="1210" w:name="_Toc433879534"/>
      <w:r>
        <w:t>6.</w:t>
      </w:r>
      <w:r w:rsidR="00BF4FA7">
        <w:t>1.1.8</w:t>
      </w:r>
      <w:r>
        <w:t>.</w:t>
      </w:r>
      <w:r w:rsidR="00857906">
        <w:t>2</w:t>
      </w:r>
      <w:r w:rsidR="004E500E">
        <w:tab/>
        <w:t>Transfer Syntax Query Parameter</w:t>
      </w:r>
      <w:bookmarkEnd w:id="1209"/>
      <w:bookmarkEnd w:id="1210"/>
    </w:p>
    <w:p w14:paraId="71E64EC8" w14:textId="11FAA7AC" w:rsidR="00C00FA2" w:rsidRDefault="00664A7A" w:rsidP="00857320">
      <w:r w:rsidRPr="00664A7A">
        <w:t xml:space="preserve">The </w:t>
      </w:r>
      <w:del w:id="1211" w:author="James Philbin [2]" w:date="2016-05-31T05:42:00Z">
        <w:r w:rsidRPr="00664A7A" w:rsidDel="00B3332C">
          <w:delText>&lt;</w:delText>
        </w:r>
      </w:del>
      <w:r w:rsidRPr="00664A7A">
        <w:t>transfer</w:t>
      </w:r>
      <w:ins w:id="1212" w:author="James Philbin [2]" w:date="2016-05-31T05:42:00Z">
        <w:r w:rsidR="00B3332C">
          <w:t xml:space="preserve"> </w:t>
        </w:r>
      </w:ins>
      <w:del w:id="1213" w:author="James Philbin [2]" w:date="2016-05-31T05:42:00Z">
        <w:r w:rsidRPr="00664A7A" w:rsidDel="00B3332C">
          <w:delText>-</w:delText>
        </w:r>
      </w:del>
      <w:r w:rsidRPr="00664A7A">
        <w:t>syntax</w:t>
      </w:r>
      <w:del w:id="1214" w:author="James Philbin [2]" w:date="2016-05-31T05:42:00Z">
        <w:r w:rsidRPr="00664A7A" w:rsidDel="00B3332C">
          <w:delText>&gt;</w:delText>
        </w:r>
      </w:del>
      <w:r w:rsidRPr="00664A7A">
        <w:t xml:space="preserve"> query parameter</w:t>
      </w:r>
      <w:r w:rsidR="00541FA9" w:rsidRPr="00664A7A">
        <w:t xml:space="preserve"> specifies </w:t>
      </w:r>
      <w:r w:rsidRPr="00664A7A">
        <w:t>a comma-separated list of one or more Transfer Syntax UIDs</w:t>
      </w:r>
      <w:r w:rsidR="00541FA9" w:rsidRPr="00664A7A">
        <w:t>, as defined i</w:t>
      </w:r>
      <w:r w:rsidR="00857320" w:rsidRPr="00664A7A">
        <w:t>n PS3.6</w:t>
      </w:r>
      <w:r w:rsidR="00C00FA2">
        <w:t xml:space="preserve">.  </w:t>
      </w:r>
      <w:r w:rsidR="00541FA9" w:rsidRPr="00664A7A">
        <w:t>It is optional.</w:t>
      </w:r>
      <w:r w:rsidR="00857320" w:rsidRPr="00664A7A">
        <w:t xml:space="preserve">  </w:t>
      </w:r>
    </w:p>
    <w:p w14:paraId="2B6938AE" w14:textId="77777777" w:rsidR="00857320" w:rsidRPr="00664A7A" w:rsidRDefault="00C00FA2" w:rsidP="00857320">
      <w:pPr>
        <w:rPr>
          <w:lang w:val="en"/>
        </w:rPr>
      </w:pPr>
      <w:r>
        <w:rPr>
          <w:lang w:val="en"/>
        </w:rPr>
        <w:t>The</w:t>
      </w:r>
      <w:r w:rsidRPr="00664A7A">
        <w:rPr>
          <w:lang w:val="en"/>
        </w:rPr>
        <w:t xml:space="preserve"> </w:t>
      </w:r>
      <w:r w:rsidR="00857320" w:rsidRPr="00664A7A">
        <w:rPr>
          <w:lang w:val="en"/>
        </w:rPr>
        <w:t>syntax is:</w:t>
      </w:r>
    </w:p>
    <w:p w14:paraId="7EB045F2" w14:textId="6F52E4D4" w:rsidR="00857320" w:rsidRPr="00664A7A" w:rsidRDefault="00857320" w:rsidP="00664A7A">
      <w:pPr>
        <w:pStyle w:val="ABNF"/>
      </w:pPr>
      <w:r w:rsidRPr="00664A7A">
        <w:t>t</w:t>
      </w:r>
      <w:r w:rsidRPr="00664A7A">
        <w:rPr>
          <w:rStyle w:val="CodeChar"/>
        </w:rPr>
        <w:t>r</w:t>
      </w:r>
      <w:r w:rsidRPr="00664A7A">
        <w:t>ansfer-syntax</w:t>
      </w:r>
      <w:ins w:id="1215" w:author="James Philbin [2]" w:date="2016-05-31T05:43:00Z">
        <w:r w:rsidR="00B3332C">
          <w:t>-qp</w:t>
        </w:r>
      </w:ins>
      <w:r w:rsidRPr="00664A7A">
        <w:t xml:space="preserve"> </w:t>
      </w:r>
      <w:del w:id="1216" w:author="James Philbin [2]" w:date="2016-05-31T05:43:00Z">
        <w:r w:rsidR="00664A7A" w:rsidDel="00B3332C">
          <w:delText xml:space="preserve">  </w:delText>
        </w:r>
      </w:del>
      <w:r w:rsidRPr="00664A7A">
        <w:t xml:space="preserve">= ts-parameter-name </w:t>
      </w:r>
      <w:r w:rsidR="000E1C9B">
        <w:t>"</w:t>
      </w:r>
      <w:r w:rsidR="000E1C9B" w:rsidRPr="00664A7A">
        <w:t>=</w:t>
      </w:r>
      <w:r w:rsidR="000E1C9B">
        <w:t>" (</w:t>
      </w:r>
      <w:r w:rsidR="00902AA6" w:rsidRPr="00664A7A">
        <w:t>1#transfer-syntax-uid</w:t>
      </w:r>
      <w:r w:rsidR="00902AA6">
        <w:rPr>
          <w:rFonts w:eastAsia="Helvetica Neue" w:cs="Consolas"/>
          <w:color w:val="000000"/>
        </w:rPr>
        <w:t xml:space="preserve"> </w:t>
      </w:r>
      <w:r w:rsidR="00746C5B">
        <w:rPr>
          <w:rFonts w:eastAsia="Helvetica Neue" w:cs="Consolas"/>
          <w:color w:val="000000"/>
        </w:rPr>
        <w:t>/</w:t>
      </w:r>
      <w:r w:rsidR="00902AA6">
        <w:rPr>
          <w:rFonts w:eastAsia="Helvetica Neue" w:cs="Consolas"/>
          <w:color w:val="000000"/>
        </w:rPr>
        <w:t xml:space="preserve"> </w:t>
      </w:r>
      <w:r w:rsidR="00902AA6">
        <w:t>"</w:t>
      </w:r>
      <w:r w:rsidR="00902AA6">
        <w:rPr>
          <w:rFonts w:eastAsia="Helvetica Neue" w:cs="Consolas"/>
          <w:color w:val="000000"/>
        </w:rPr>
        <w:t>*"</w:t>
      </w:r>
      <w:r w:rsidR="006A7879">
        <w:t>)</w:t>
      </w:r>
    </w:p>
    <w:p w14:paraId="4B7853D8" w14:textId="549D147F" w:rsidR="00664A7A" w:rsidRDefault="00857320" w:rsidP="00664A7A">
      <w:pPr>
        <w:pStyle w:val="ABNF"/>
      </w:pPr>
      <w:r w:rsidRPr="00664A7A">
        <w:t xml:space="preserve">ts-parameter-name </w:t>
      </w:r>
      <w:ins w:id="1217" w:author="James Philbin [2]" w:date="2016-05-31T05:43:00Z">
        <w:r w:rsidR="00B3332C">
          <w:t xml:space="preserve"> </w:t>
        </w:r>
      </w:ins>
      <w:r w:rsidRPr="00664A7A">
        <w:t>= %s quoted-string</w:t>
      </w:r>
    </w:p>
    <w:p w14:paraId="623553EB" w14:textId="77777777" w:rsidR="00664A7A" w:rsidRDefault="00CF2C01" w:rsidP="00664A7A">
      <w:r>
        <w:t xml:space="preserve">The URI service defines the </w:t>
      </w:r>
      <w:del w:id="1218" w:author="James Philbin [2]" w:date="2016-05-31T05:43:00Z">
        <w:r w:rsidDel="00B3332C">
          <w:delText>&lt;</w:delText>
        </w:r>
      </w:del>
      <w:r>
        <w:t>ts-parameter-name</w:t>
      </w:r>
      <w:del w:id="1219" w:author="James Philbin [2]" w:date="2016-05-31T05:43:00Z">
        <w:r w:rsidDel="00B3332C">
          <w:delText>&gt;</w:delText>
        </w:r>
      </w:del>
      <w:r>
        <w:t xml:space="preserve"> to be “transferSyntax”, which is case-sensitive.</w:t>
      </w:r>
    </w:p>
    <w:p w14:paraId="32E13F08" w14:textId="02E83221" w:rsidR="00B95DA9" w:rsidRDefault="00B95DA9" w:rsidP="00664A7A">
      <w:r>
        <w:t xml:space="preserve">The RS service </w:t>
      </w:r>
      <w:r w:rsidR="00D76DBE">
        <w:t>use</w:t>
      </w:r>
      <w:r w:rsidR="00BA19E0">
        <w:t>s</w:t>
      </w:r>
      <w:r w:rsidR="00D76DBE">
        <w:t xml:space="preserve"> the</w:t>
      </w:r>
      <w:r>
        <w:t xml:space="preserve"> transfer syntax </w:t>
      </w:r>
      <w:r w:rsidR="00D76DBE">
        <w:t>parameter</w:t>
      </w:r>
      <w:del w:id="1220" w:author="David Clunie" w:date="2016-05-26T10:28:00Z">
        <w:r w:rsidR="00D76DBE" w:rsidDel="00AA34C3">
          <w:delText>s</w:delText>
        </w:r>
      </w:del>
      <w:r w:rsidR="00D76DBE">
        <w:t xml:space="preserve"> in the </w:t>
      </w:r>
      <w:commentRangeStart w:id="1221"/>
      <w:del w:id="1222" w:author="David Clunie" w:date="2016-05-21T12:00:00Z">
        <w:r w:rsidR="00D76DBE" w:rsidDel="00CC6C60">
          <w:delText>media type</w:delText>
        </w:r>
      </w:del>
      <w:ins w:id="1223" w:author="James Philbin" w:date="2016-05-25T12:32:00Z">
        <w:r w:rsidR="0094298D">
          <w:t>"a</w:t>
        </w:r>
      </w:ins>
      <w:ins w:id="1224" w:author="David Clunie" w:date="2016-05-21T12:00:00Z">
        <w:del w:id="1225" w:author="James Philbin" w:date="2016-05-25T12:32:00Z">
          <w:r w:rsidR="00CC6C60" w:rsidDel="0094298D">
            <w:delText>A</w:delText>
          </w:r>
        </w:del>
        <w:r w:rsidR="00CC6C60">
          <w:t>ccept</w:t>
        </w:r>
      </w:ins>
      <w:ins w:id="1226" w:author="James Philbin" w:date="2016-05-25T12:32:00Z">
        <w:r w:rsidR="0094298D">
          <w:t>"</w:t>
        </w:r>
      </w:ins>
      <w:r w:rsidR="00D76DBE">
        <w:t xml:space="preserve"> </w:t>
      </w:r>
      <w:r w:rsidR="00F01670">
        <w:t xml:space="preserve">query parameter </w:t>
      </w:r>
      <w:r w:rsidR="00D76DBE">
        <w:t>(see 6.1.1.</w:t>
      </w:r>
      <w:ins w:id="1227" w:author="David Clunie" w:date="2016-05-21T12:00:00Z">
        <w:r w:rsidR="00CC6C60">
          <w:t>5</w:t>
        </w:r>
      </w:ins>
      <w:del w:id="1228" w:author="David Clunie" w:date="2016-05-21T12:00:00Z">
        <w:r w:rsidR="00D76DBE" w:rsidDel="00CC6C60">
          <w:delText>8.2.2</w:delText>
        </w:r>
      </w:del>
      <w:r w:rsidR="00D76DBE">
        <w:t>)</w:t>
      </w:r>
      <w:r>
        <w:t xml:space="preserve"> </w:t>
      </w:r>
      <w:commentRangeEnd w:id="1221"/>
      <w:r w:rsidR="006310C4">
        <w:rPr>
          <w:rStyle w:val="CommentReference"/>
          <w:rFonts w:eastAsiaTheme="minorHAnsi" w:cstheme="minorBidi"/>
        </w:rPr>
        <w:commentReference w:id="1221"/>
      </w:r>
      <w:r w:rsidR="00D76DBE">
        <w:t xml:space="preserve">and </w:t>
      </w:r>
      <w:ins w:id="1229" w:author="James Philbin [2]" w:date="2016-05-31T05:44:00Z">
        <w:r w:rsidR="00B3332C">
          <w:t xml:space="preserve">the transfer syntax query parameter </w:t>
        </w:r>
      </w:ins>
      <w:del w:id="1230" w:author="James Philbin [2]" w:date="2016-05-31T05:44:00Z">
        <w:r w:rsidR="00D76DBE" w:rsidDel="00B3332C">
          <w:delText xml:space="preserve">&lt;ts-parameter-name&gt; </w:delText>
        </w:r>
      </w:del>
      <w:r w:rsidR="00D76DBE">
        <w:t>is not</w:t>
      </w:r>
      <w:del w:id="1231" w:author="James Philbin" w:date="2016-05-25T12:33:00Z">
        <w:r w:rsidDel="00997DD4">
          <w:delText xml:space="preserve"> used</w:delText>
        </w:r>
      </w:del>
      <w:ins w:id="1232" w:author="James Philbin" w:date="2016-05-25T12:33:00Z">
        <w:r w:rsidR="00997DD4">
          <w:t xml:space="preserve"> supported</w:t>
        </w:r>
      </w:ins>
      <w:r>
        <w:t>.</w:t>
      </w:r>
    </w:p>
    <w:p w14:paraId="063BD586" w14:textId="77777777" w:rsidR="00107CA3" w:rsidRDefault="00F8326B" w:rsidP="0066603B">
      <w:pPr>
        <w:pStyle w:val="Heading5"/>
      </w:pPr>
      <w:bookmarkStart w:id="1233" w:name="_Toc432674329"/>
      <w:bookmarkStart w:id="1234" w:name="_Toc433879535"/>
      <w:r>
        <w:t>6.</w:t>
      </w:r>
      <w:r w:rsidR="00BF4FA7">
        <w:t>1.1.8</w:t>
      </w:r>
      <w:r>
        <w:t>.</w:t>
      </w:r>
      <w:r w:rsidR="00857906">
        <w:t>3</w:t>
      </w:r>
      <w:r w:rsidR="0066603B">
        <w:tab/>
        <w:t>Acceptable Transfer Syntaxes</w:t>
      </w:r>
      <w:bookmarkEnd w:id="1233"/>
      <w:bookmarkEnd w:id="1234"/>
    </w:p>
    <w:p w14:paraId="407B3153" w14:textId="77777777" w:rsidR="006A1355" w:rsidRDefault="006A1355" w:rsidP="0066603B">
      <w:pPr>
        <w:rPr>
          <w:lang w:val="en"/>
        </w:rPr>
      </w:pPr>
      <w:r>
        <w:rPr>
          <w:lang w:val="en"/>
        </w:rPr>
        <w:t>Each media type in the Acceptable Media Types has an associated set of Acceptable Transfer Syntaxes.</w:t>
      </w:r>
    </w:p>
    <w:p w14:paraId="5120071B" w14:textId="77777777" w:rsidR="006A1355" w:rsidRDefault="006A1355" w:rsidP="006A1355">
      <w:r>
        <w:t>The Acceptable Transfer Syntaxes for a media type can be specified in any of the following ways</w:t>
      </w:r>
      <w:r w:rsidR="007B19D0" w:rsidRPr="007C0371">
        <w:t>, depending on the service</w:t>
      </w:r>
      <w:r>
        <w:t>:</w:t>
      </w:r>
    </w:p>
    <w:p w14:paraId="54BD7B5D" w14:textId="58E6DA8B" w:rsidR="006A1355" w:rsidRDefault="006A1355" w:rsidP="006A1355">
      <w:pPr>
        <w:pStyle w:val="ListParagraph"/>
        <w:numPr>
          <w:ilvl w:val="0"/>
          <w:numId w:val="47"/>
        </w:numPr>
      </w:pPr>
      <w:r>
        <w:t xml:space="preserve">The </w:t>
      </w:r>
      <w:del w:id="1235" w:author="James Philbin [2]" w:date="2016-05-31T06:05:00Z">
        <w:r w:rsidDel="00957E90">
          <w:delText>"</w:delText>
        </w:r>
      </w:del>
      <w:r>
        <w:t>transfer</w:t>
      </w:r>
      <w:ins w:id="1236" w:author="James Philbin [2]" w:date="2016-05-31T06:06:00Z">
        <w:r w:rsidR="00957E90">
          <w:t xml:space="preserve"> </w:t>
        </w:r>
      </w:ins>
      <w:del w:id="1237" w:author="James Philbin [2]" w:date="2016-05-31T06:06:00Z">
        <w:r w:rsidDel="00957E90">
          <w:delText>-</w:delText>
        </w:r>
      </w:del>
      <w:r>
        <w:t>syntax</w:t>
      </w:r>
      <w:ins w:id="1238" w:author="James Philbin [2]" w:date="2016-05-31T06:06:00Z">
        <w:r w:rsidR="00957E90">
          <w:t xml:space="preserve"> media type</w:t>
        </w:r>
      </w:ins>
      <w:del w:id="1239" w:author="James Philbin [2]" w:date="2016-05-31T06:06:00Z">
        <w:r w:rsidDel="00957E90">
          <w:delText>"</w:delText>
        </w:r>
      </w:del>
      <w:r>
        <w:t xml:space="preserve"> parameters </w:t>
      </w:r>
      <w:del w:id="1240" w:author="James Philbin [2]" w:date="2016-05-31T06:06:00Z">
        <w:r w:rsidDel="00957E90">
          <w:delText xml:space="preserve">to a media type </w:delText>
        </w:r>
      </w:del>
      <w:r>
        <w:t xml:space="preserve">contained in the </w:t>
      </w:r>
      <w:del w:id="1241" w:author="James Philbin [2]" w:date="2016-05-31T05:46:00Z">
        <w:r w:rsidDel="00B3332C">
          <w:delText>&lt;</w:delText>
        </w:r>
      </w:del>
      <w:r>
        <w:t>accept</w:t>
      </w:r>
      <w:del w:id="1242" w:author="James Philbin [2]" w:date="2016-05-31T05:46:00Z">
        <w:r w:rsidDel="00B3332C">
          <w:delText>&gt;</w:delText>
        </w:r>
      </w:del>
      <w:r>
        <w:t xml:space="preserve"> query parameter</w:t>
      </w:r>
      <w:ins w:id="1243" w:author="James Philbin [2]" w:date="2016-05-31T05:47:00Z">
        <w:r w:rsidR="00B3332C">
          <w:t xml:space="preserve"> </w:t>
        </w:r>
      </w:ins>
      <w:del w:id="1244" w:author="James Philbin [2]" w:date="2016-05-31T05:47:00Z">
        <w:r w:rsidDel="00B3332C">
          <w:delText>.</w:delText>
        </w:r>
      </w:del>
      <w:ins w:id="1245" w:author="James Philbin [2]" w:date="2016-05-31T05:47:00Z">
        <w:r w:rsidR="00B3332C">
          <w:t>(s</w:t>
        </w:r>
      </w:ins>
      <w:ins w:id="1246" w:author="James Philbin [2]" w:date="2016-05-31T05:46:00Z">
        <w:r w:rsidR="00B3332C">
          <w:t xml:space="preserve">ee Section </w:t>
        </w:r>
      </w:ins>
      <w:ins w:id="1247" w:author="James Philbin [2]" w:date="2016-05-31T05:47:00Z">
        <w:r w:rsidR="00B3332C">
          <w:t>6.1.1.5)</w:t>
        </w:r>
      </w:ins>
    </w:p>
    <w:p w14:paraId="04326F7D" w14:textId="6523CE8D" w:rsidR="006A1355" w:rsidRDefault="006A1355" w:rsidP="006A1355">
      <w:pPr>
        <w:pStyle w:val="ListParagraph"/>
        <w:numPr>
          <w:ilvl w:val="0"/>
          <w:numId w:val="47"/>
        </w:numPr>
      </w:pPr>
      <w:r>
        <w:t xml:space="preserve">The value(s) contained in the </w:t>
      </w:r>
      <w:del w:id="1248" w:author="James Philbin [2]" w:date="2016-05-31T05:45:00Z">
        <w:r w:rsidDel="00B3332C">
          <w:delText>&lt;</w:delText>
        </w:r>
      </w:del>
      <w:r>
        <w:t>transfer</w:t>
      </w:r>
      <w:ins w:id="1249" w:author="James Philbin [2]" w:date="2016-05-31T05:47:00Z">
        <w:r w:rsidR="00B3332C">
          <w:t xml:space="preserve"> </w:t>
        </w:r>
      </w:ins>
      <w:del w:id="1250" w:author="James Philbin [2]" w:date="2016-05-31T05:47:00Z">
        <w:r w:rsidDel="00B3332C">
          <w:delText>-</w:delText>
        </w:r>
      </w:del>
      <w:r>
        <w:t>syntax</w:t>
      </w:r>
      <w:del w:id="1251" w:author="James Philbin [2]" w:date="2016-05-31T05:45:00Z">
        <w:r w:rsidDel="00B3332C">
          <w:delText>&gt;</w:delText>
        </w:r>
      </w:del>
      <w:r>
        <w:t xml:space="preserve"> query parameter</w:t>
      </w:r>
      <w:r w:rsidR="006B1084">
        <w:t xml:space="preserve"> (see Section 6.1.1.8.4)</w:t>
      </w:r>
    </w:p>
    <w:p w14:paraId="1DEBB394" w14:textId="675B44BA" w:rsidR="006A1355" w:rsidRDefault="006A1355" w:rsidP="006A1355">
      <w:pPr>
        <w:pStyle w:val="ListParagraph"/>
        <w:numPr>
          <w:ilvl w:val="0"/>
          <w:numId w:val="47"/>
        </w:numPr>
      </w:pPr>
      <w:r>
        <w:t xml:space="preserve">The </w:t>
      </w:r>
      <w:del w:id="1252" w:author="James Philbin [2]" w:date="2016-05-31T05:48:00Z">
        <w:r w:rsidDel="00B3332C">
          <w:delText>"</w:delText>
        </w:r>
      </w:del>
      <w:r>
        <w:t>transfer</w:t>
      </w:r>
      <w:ins w:id="1253" w:author="James Philbin [2]" w:date="2016-05-31T05:48:00Z">
        <w:r w:rsidR="00B3332C">
          <w:t xml:space="preserve"> </w:t>
        </w:r>
      </w:ins>
      <w:del w:id="1254" w:author="James Philbin [2]" w:date="2016-05-31T05:48:00Z">
        <w:r w:rsidDel="00B3332C">
          <w:delText>-</w:delText>
        </w:r>
      </w:del>
      <w:r>
        <w:t>syntax</w:t>
      </w:r>
      <w:ins w:id="1255" w:author="James Philbin [2]" w:date="2016-05-31T05:48:00Z">
        <w:r w:rsidR="00B3332C">
          <w:t xml:space="preserve"> media type</w:t>
        </w:r>
      </w:ins>
      <w:del w:id="1256" w:author="James Philbin [2]" w:date="2016-05-31T05:48:00Z">
        <w:r w:rsidDel="00B3332C">
          <w:delText>"</w:delText>
        </w:r>
      </w:del>
      <w:r>
        <w:t xml:space="preserve"> parameter</w:t>
      </w:r>
      <w:del w:id="1257" w:author="David Clunie" w:date="2016-05-26T11:11:00Z">
        <w:r w:rsidDel="00CA180C">
          <w:delText>s</w:delText>
        </w:r>
      </w:del>
      <w:r>
        <w:t xml:space="preserve"> </w:t>
      </w:r>
      <w:del w:id="1258" w:author="James Philbin [2]" w:date="2016-05-31T05:48:00Z">
        <w:r w:rsidDel="00B3332C">
          <w:delText xml:space="preserve">to a media type </w:delText>
        </w:r>
      </w:del>
      <w:r>
        <w:t>contained in the Accept header field.</w:t>
      </w:r>
    </w:p>
    <w:p w14:paraId="7654EBD6" w14:textId="77777777" w:rsidR="0066603B" w:rsidRPr="00A37DC4" w:rsidRDefault="00F8326B" w:rsidP="0066603B">
      <w:pPr>
        <w:pStyle w:val="Heading5"/>
      </w:pPr>
      <w:bookmarkStart w:id="1259" w:name="_Toc429904509"/>
      <w:bookmarkStart w:id="1260" w:name="_Toc430175424"/>
      <w:bookmarkStart w:id="1261" w:name="_Toc432674330"/>
      <w:bookmarkStart w:id="1262" w:name="_Toc433879536"/>
      <w:r>
        <w:t>6.</w:t>
      </w:r>
      <w:r w:rsidR="00BF4FA7">
        <w:t>1.1.8</w:t>
      </w:r>
      <w:r>
        <w:t>.</w:t>
      </w:r>
      <w:r w:rsidR="00857906">
        <w:t>4</w:t>
      </w:r>
      <w:r w:rsidR="0066603B">
        <w:tab/>
      </w:r>
      <w:r w:rsidR="0066603B" w:rsidRPr="00A37DC4">
        <w:t xml:space="preserve">Selected </w:t>
      </w:r>
      <w:r w:rsidR="0066603B" w:rsidRPr="0066603B">
        <w:t>Transfer</w:t>
      </w:r>
      <w:r w:rsidR="0066603B" w:rsidRPr="00A37DC4">
        <w:t xml:space="preserve"> Syntax</w:t>
      </w:r>
      <w:bookmarkEnd w:id="1259"/>
      <w:bookmarkEnd w:id="1260"/>
      <w:bookmarkEnd w:id="1261"/>
      <w:bookmarkEnd w:id="1262"/>
    </w:p>
    <w:p w14:paraId="32E85DFD" w14:textId="77777777" w:rsidR="000A13B5" w:rsidRDefault="000A13B5" w:rsidP="00F01670">
      <w:r>
        <w:t xml:space="preserve">The Selected Transfer Syntax is the transfer syntax selected by the origin server </w:t>
      </w:r>
      <w:r w:rsidR="00CB69CC">
        <w:t xml:space="preserve">to encode a </w:t>
      </w:r>
      <w:r w:rsidR="001461BD">
        <w:t xml:space="preserve">single </w:t>
      </w:r>
      <w:r w:rsidR="00CB69CC">
        <w:t>message part in the response</w:t>
      </w:r>
      <w:r>
        <w:t>.</w:t>
      </w:r>
      <w:r w:rsidR="006E4A07">
        <w:t xml:space="preserve">  </w:t>
      </w:r>
      <w:del w:id="1263" w:author="David Clunie" w:date="2016-05-21T12:11:00Z">
        <w:r w:rsidR="006E4A07" w:rsidDel="001F30AB">
          <w:delText>The Selected Transfer Syntax has the following characteristics:</w:delText>
        </w:r>
      </w:del>
    </w:p>
    <w:p w14:paraId="176A8675" w14:textId="77777777" w:rsidR="00AE0EDD" w:rsidRDefault="00AE0EDD">
      <w:pPr>
        <w:pPrChange w:id="1264" w:author="David Clunie" w:date="2016-05-21T12:12:00Z">
          <w:pPr>
            <w:pStyle w:val="ListParagraph"/>
            <w:numPr>
              <w:numId w:val="50"/>
            </w:numPr>
            <w:ind w:hanging="360"/>
          </w:pPr>
        </w:pPrChange>
      </w:pPr>
      <w:r>
        <w:t>The origin server shall first determine the Selected Media Type as defined in Section 6.1.1.7</w:t>
      </w:r>
      <w:del w:id="1265" w:author="David Clunie" w:date="2016-05-21T12:12:00Z">
        <w:r w:rsidDel="001F30AB">
          <w:delText>,</w:delText>
        </w:r>
      </w:del>
      <w:r>
        <w:t xml:space="preserve"> and then determine the Selected Transfer Syntax.</w:t>
      </w:r>
    </w:p>
    <w:p w14:paraId="6CB4FE48" w14:textId="77777777" w:rsidR="00BB617B" w:rsidDel="001F30AB" w:rsidRDefault="00BB617B" w:rsidP="00F01670">
      <w:pPr>
        <w:pStyle w:val="ListParagraph"/>
        <w:numPr>
          <w:ilvl w:val="0"/>
          <w:numId w:val="50"/>
        </w:numPr>
        <w:rPr>
          <w:del w:id="1266" w:author="David Clunie" w:date="2016-05-21T12:11:00Z"/>
        </w:rPr>
      </w:pPr>
      <w:del w:id="1267" w:author="David Clunie" w:date="2016-05-21T12:11:00Z">
        <w:r w:rsidDel="001F30AB">
          <w:lastRenderedPageBreak/>
          <w:delText>The Selected Transfer Syntax shall be one of transfer syntax</w:delText>
        </w:r>
        <w:r w:rsidR="009E1C06" w:rsidDel="001F30AB">
          <w:delText xml:space="preserve"> media type parameters of</w:delText>
        </w:r>
        <w:r w:rsidDel="001F30AB">
          <w:delText xml:space="preserve"> the Selected Media</w:delText>
        </w:r>
        <w:r w:rsidR="00504036" w:rsidDel="001F30AB">
          <w:delText xml:space="preserve"> Type</w:delText>
        </w:r>
        <w:r w:rsidDel="001F30AB">
          <w:delText>.</w:delText>
        </w:r>
      </w:del>
    </w:p>
    <w:p w14:paraId="768C10CE" w14:textId="77777777" w:rsidR="006E4A07" w:rsidRPr="00A10D78" w:rsidDel="001F30AB" w:rsidRDefault="00504036" w:rsidP="00AE0EDD">
      <w:pPr>
        <w:pStyle w:val="ListParagraph"/>
        <w:numPr>
          <w:ilvl w:val="0"/>
          <w:numId w:val="50"/>
        </w:numPr>
        <w:rPr>
          <w:del w:id="1268" w:author="David Clunie" w:date="2016-05-21T12:11:00Z"/>
          <w:lang w:val="en"/>
        </w:rPr>
      </w:pPr>
      <w:del w:id="1269" w:author="David Clunie" w:date="2016-05-21T12:11:00Z">
        <w:r w:rsidDel="001F30AB">
          <w:delText>Both transfer syntax media type parameters and transfer syntax query parameters are prioritized from left to right.</w:delText>
        </w:r>
      </w:del>
    </w:p>
    <w:p w14:paraId="766DAA64" w14:textId="3251D827" w:rsidR="00BB617B" w:rsidRDefault="00BB617B" w:rsidP="00F01670">
      <w:r>
        <w:t>If the Select</w:t>
      </w:r>
      <w:r w:rsidR="00AE0EDD">
        <w:t>ed</w:t>
      </w:r>
      <w:r>
        <w:t xml:space="preserve"> Media Type was contained in the </w:t>
      </w:r>
      <w:del w:id="1270" w:author="James Philbin [2]" w:date="2016-05-31T05:48:00Z">
        <w:r w:rsidDel="00B3332C">
          <w:delText>&lt;</w:delText>
        </w:r>
      </w:del>
      <w:r>
        <w:t>accep</w:t>
      </w:r>
      <w:ins w:id="1271" w:author="James Philbin [2]" w:date="2016-05-31T05:48:00Z">
        <w:r w:rsidR="00B3332C">
          <w:t>t</w:t>
        </w:r>
      </w:ins>
      <w:del w:id="1272" w:author="James Philbin [2]" w:date="2016-05-31T05:48:00Z">
        <w:r w:rsidDel="00B3332C">
          <w:delText>t&gt;</w:delText>
        </w:r>
      </w:del>
      <w:r>
        <w:t xml:space="preserve"> query parameter, then the Selected Transfer Syntax is determined as follows:</w:t>
      </w:r>
    </w:p>
    <w:p w14:paraId="682EAC65" w14:textId="58A5DA6D" w:rsidR="00BB617B" w:rsidRDefault="00BB617B" w:rsidP="00F01670">
      <w:pPr>
        <w:pStyle w:val="ListParagraph"/>
        <w:numPr>
          <w:ilvl w:val="0"/>
          <w:numId w:val="48"/>
        </w:numPr>
        <w:rPr>
          <w:rFonts w:cs="Arial"/>
        </w:rPr>
      </w:pPr>
      <w:r>
        <w:rPr>
          <w:rFonts w:cs="Arial"/>
        </w:rPr>
        <w:t xml:space="preserve">Select the </w:t>
      </w:r>
      <w:del w:id="1273" w:author="David Clunie" w:date="2016-05-26T10:29:00Z">
        <w:r w:rsidDel="00AA34C3">
          <w:rPr>
            <w:rFonts w:cs="Arial"/>
          </w:rPr>
          <w:delText>first supported</w:delText>
        </w:r>
      </w:del>
      <w:ins w:id="1274" w:author="David Clunie" w:date="2016-05-26T10:29:00Z">
        <w:r w:rsidR="00AA34C3">
          <w:rPr>
            <w:rFonts w:cs="Arial"/>
          </w:rPr>
          <w:t>value of the</w:t>
        </w:r>
      </w:ins>
      <w:r>
        <w:rPr>
          <w:rFonts w:cs="Arial"/>
        </w:rPr>
        <w:t xml:space="preserve"> transfer syntax parameter </w:t>
      </w:r>
      <w:r w:rsidR="00504036">
        <w:rPr>
          <w:rFonts w:cs="Arial"/>
        </w:rPr>
        <w:t>of the Selected Media Type</w:t>
      </w:r>
      <w:r>
        <w:rPr>
          <w:rFonts w:cs="Arial"/>
        </w:rPr>
        <w:t>, if any;</w:t>
      </w:r>
    </w:p>
    <w:p w14:paraId="61989873" w14:textId="7AC75050" w:rsidR="00BB617B" w:rsidRDefault="00BB617B" w:rsidP="00F01670">
      <w:pPr>
        <w:pStyle w:val="ListParagraph"/>
        <w:numPr>
          <w:ilvl w:val="0"/>
          <w:numId w:val="48"/>
        </w:numPr>
        <w:rPr>
          <w:rFonts w:cs="Arial"/>
        </w:rPr>
      </w:pPr>
      <w:r>
        <w:rPr>
          <w:rFonts w:cs="Arial"/>
        </w:rPr>
        <w:t xml:space="preserve">Otherwise, select the </w:t>
      </w:r>
      <w:del w:id="1275" w:author="David Clunie" w:date="2016-05-26T10:29:00Z">
        <w:r w:rsidDel="00AA34C3">
          <w:rPr>
            <w:rFonts w:cs="Arial"/>
          </w:rPr>
          <w:delText>first supported</w:delText>
        </w:r>
      </w:del>
      <w:ins w:id="1276" w:author="David Clunie" w:date="2016-05-26T10:29:00Z">
        <w:r w:rsidR="00AA34C3">
          <w:rPr>
            <w:rFonts w:cs="Arial"/>
          </w:rPr>
          <w:t>value of the</w:t>
        </w:r>
      </w:ins>
      <w:r>
        <w:rPr>
          <w:rFonts w:cs="Arial"/>
        </w:rPr>
        <w:t xml:space="preserve"> </w:t>
      </w:r>
      <w:r w:rsidR="005F0204">
        <w:rPr>
          <w:rFonts w:cs="Arial"/>
        </w:rPr>
        <w:t xml:space="preserve">transfer syntax in the </w:t>
      </w:r>
      <w:del w:id="1277" w:author="James Philbin [2]" w:date="2016-05-31T05:58:00Z">
        <w:r w:rsidR="00504036" w:rsidDel="00B861F9">
          <w:rPr>
            <w:rFonts w:cs="Arial"/>
          </w:rPr>
          <w:delText>&lt;</w:delText>
        </w:r>
      </w:del>
      <w:r w:rsidR="005F0204">
        <w:rPr>
          <w:rFonts w:cs="Arial"/>
        </w:rPr>
        <w:t>transfer</w:t>
      </w:r>
      <w:ins w:id="1278" w:author="James Philbin [2]" w:date="2016-05-31T05:58:00Z">
        <w:r w:rsidR="00B861F9">
          <w:rPr>
            <w:rFonts w:cs="Arial"/>
          </w:rPr>
          <w:t xml:space="preserve"> </w:t>
        </w:r>
      </w:ins>
      <w:del w:id="1279" w:author="James Philbin [2]" w:date="2016-05-31T05:58:00Z">
        <w:r w:rsidR="005F0204" w:rsidDel="00B861F9">
          <w:rPr>
            <w:rFonts w:cs="Arial"/>
          </w:rPr>
          <w:delText>-</w:delText>
        </w:r>
      </w:del>
      <w:r>
        <w:rPr>
          <w:rFonts w:cs="Arial"/>
        </w:rPr>
        <w:t>syntax</w:t>
      </w:r>
      <w:del w:id="1280" w:author="James Philbin [2]" w:date="2016-05-31T05:58:00Z">
        <w:r w:rsidR="005F0204" w:rsidDel="00B861F9">
          <w:rPr>
            <w:rFonts w:cs="Arial"/>
          </w:rPr>
          <w:delText>&gt;</w:delText>
        </w:r>
      </w:del>
      <w:r>
        <w:rPr>
          <w:rFonts w:cs="Arial"/>
        </w:rPr>
        <w:t xml:space="preserve"> </w:t>
      </w:r>
      <w:r w:rsidR="00504036">
        <w:rPr>
          <w:rFonts w:cs="Arial"/>
        </w:rPr>
        <w:t>query parameter value for the Selected Media Type</w:t>
      </w:r>
      <w:r>
        <w:rPr>
          <w:rFonts w:cs="Arial"/>
        </w:rPr>
        <w:t>, if any;</w:t>
      </w:r>
    </w:p>
    <w:p w14:paraId="361D53FC" w14:textId="77777777" w:rsidR="00BB617B" w:rsidRPr="00254380" w:rsidRDefault="00BB617B" w:rsidP="00F01670">
      <w:pPr>
        <w:pStyle w:val="ListParagraph"/>
        <w:numPr>
          <w:ilvl w:val="0"/>
          <w:numId w:val="48"/>
        </w:numPr>
        <w:rPr>
          <w:rFonts w:cs="Arial"/>
        </w:rPr>
      </w:pPr>
      <w:r>
        <w:rPr>
          <w:rFonts w:cs="Arial"/>
        </w:rPr>
        <w:t>Otherwise select the default transfer syntax for the Selected Media Type</w:t>
      </w:r>
    </w:p>
    <w:p w14:paraId="1E2BCD14" w14:textId="77777777" w:rsidR="00BB617B" w:rsidRDefault="005F0204" w:rsidP="00F01670">
      <w:r>
        <w:t>If the Selected Media Type was contained in the Accept header field, then the Selected Transfer Syntax is determined as follows:</w:t>
      </w:r>
    </w:p>
    <w:p w14:paraId="11674CA3" w14:textId="2269F65C" w:rsidR="005F0204" w:rsidRDefault="005F0204" w:rsidP="00F01670">
      <w:pPr>
        <w:pStyle w:val="ListParagraph"/>
        <w:numPr>
          <w:ilvl w:val="0"/>
          <w:numId w:val="49"/>
        </w:numPr>
        <w:rPr>
          <w:rFonts w:cs="Arial"/>
        </w:rPr>
      </w:pPr>
      <w:r>
        <w:rPr>
          <w:rFonts w:cs="Arial"/>
        </w:rPr>
        <w:t xml:space="preserve">Select the </w:t>
      </w:r>
      <w:del w:id="1281" w:author="David Clunie" w:date="2016-05-26T10:29:00Z">
        <w:r w:rsidDel="00AA34C3">
          <w:rPr>
            <w:rFonts w:cs="Arial"/>
          </w:rPr>
          <w:delText xml:space="preserve">first supported </w:delText>
        </w:r>
      </w:del>
      <w:r>
        <w:rPr>
          <w:rFonts w:cs="Arial"/>
        </w:rPr>
        <w:t>transfer syntax parameter for the Selected Media Type</w:t>
      </w:r>
      <w:ins w:id="1282" w:author="David Clunie" w:date="2016-05-26T10:29:00Z">
        <w:r w:rsidR="00AA34C3">
          <w:rPr>
            <w:rFonts w:cs="Arial"/>
          </w:rPr>
          <w:t>, if any</w:t>
        </w:r>
      </w:ins>
      <w:r>
        <w:rPr>
          <w:rFonts w:cs="Arial"/>
        </w:rPr>
        <w:t>;</w:t>
      </w:r>
    </w:p>
    <w:p w14:paraId="42F3D0EC" w14:textId="77777777" w:rsidR="005F0204" w:rsidRPr="00254380" w:rsidRDefault="005F0204" w:rsidP="00F01670">
      <w:pPr>
        <w:pStyle w:val="ListParagraph"/>
        <w:numPr>
          <w:ilvl w:val="0"/>
          <w:numId w:val="49"/>
        </w:numPr>
        <w:rPr>
          <w:rFonts w:cs="Arial"/>
        </w:rPr>
      </w:pPr>
      <w:r>
        <w:rPr>
          <w:rFonts w:cs="Arial"/>
        </w:rPr>
        <w:t>Otherwise, select the default transfer syntax for the Selected Media Type.</w:t>
      </w:r>
    </w:p>
    <w:p w14:paraId="1EA2C10F" w14:textId="77777777" w:rsidR="0066603B" w:rsidRPr="00A8012E" w:rsidRDefault="00CB69CC" w:rsidP="007C0371">
      <w:pPr>
        <w:pStyle w:val="Note"/>
        <w:ind w:left="0"/>
        <w:rPr>
          <w:rFonts w:cs="Arial"/>
        </w:rPr>
      </w:pPr>
      <w:r>
        <w:t>Note</w:t>
      </w:r>
    </w:p>
    <w:p w14:paraId="64D50F53" w14:textId="77777777" w:rsidR="00CB69CC" w:rsidRDefault="00CB69CC" w:rsidP="00F01670">
      <w:pPr>
        <w:pStyle w:val="Note"/>
        <w:numPr>
          <w:ilvl w:val="0"/>
          <w:numId w:val="41"/>
        </w:numPr>
        <w:ind w:left="1080"/>
      </w:pPr>
      <w:bookmarkStart w:id="1283" w:name="_Toc432674331"/>
      <w:r>
        <w:t>The Selected Transfer Syntax may be different for each message part contained in a response.</w:t>
      </w:r>
    </w:p>
    <w:p w14:paraId="5CB9C9CD" w14:textId="77777777" w:rsidR="00713D54" w:rsidRPr="00A8012E" w:rsidRDefault="00DD282E" w:rsidP="00F01670">
      <w:pPr>
        <w:pStyle w:val="Note"/>
        <w:numPr>
          <w:ilvl w:val="0"/>
          <w:numId w:val="41"/>
        </w:numPr>
        <w:ind w:left="1080"/>
      </w:pPr>
      <w:r>
        <w:t>I</w:t>
      </w:r>
      <w:r w:rsidR="00713D54">
        <w:t>mplementer</w:t>
      </w:r>
      <w:r w:rsidR="006E4A07">
        <w:t>s</w:t>
      </w:r>
      <w:r w:rsidR="00713D54">
        <w:t xml:space="preserve"> may use a different </w:t>
      </w:r>
      <w:r>
        <w:t xml:space="preserve">selection </w:t>
      </w:r>
      <w:r w:rsidR="00713D54">
        <w:t>algorithm as lon</w:t>
      </w:r>
      <w:r>
        <w:t>g as the resul</w:t>
      </w:r>
      <w:r w:rsidR="006E4A07">
        <w:t>t</w:t>
      </w:r>
      <w:r>
        <w:t xml:space="preserve"> is</w:t>
      </w:r>
      <w:r w:rsidR="00713D54">
        <w:t xml:space="preserve"> </w:t>
      </w:r>
      <w:r>
        <w:t>the same.</w:t>
      </w:r>
    </w:p>
    <w:p w14:paraId="5E7FB7D4" w14:textId="77777777" w:rsidR="0066603B" w:rsidRDefault="006818FE" w:rsidP="006818FE">
      <w:pPr>
        <w:pStyle w:val="Heading5"/>
      </w:pPr>
      <w:bookmarkStart w:id="1284" w:name="_Toc433879537"/>
      <w:r>
        <w:t>6.1.1.8.</w:t>
      </w:r>
      <w:r w:rsidR="00857906">
        <w:t>5</w:t>
      </w:r>
      <w:r>
        <w:tab/>
        <w:t>Support for DICOM Media Types by Service</w:t>
      </w:r>
      <w:bookmarkEnd w:id="1283"/>
      <w:bookmarkEnd w:id="1284"/>
    </w:p>
    <w:p w14:paraId="64BC319B" w14:textId="77777777" w:rsidR="006818FE" w:rsidRDefault="006818FE" w:rsidP="006818FE">
      <w:r>
        <w:t xml:space="preserve">The URI, WS, and RS APIs support the following </w:t>
      </w:r>
      <w:r w:rsidR="008D587C">
        <w:t>DICOM M</w:t>
      </w:r>
      <w:r>
        <w:t xml:space="preserve">edia </w:t>
      </w:r>
      <w:r w:rsidR="008D587C">
        <w:t>T</w:t>
      </w:r>
      <w:r>
        <w:t>ypes:</w:t>
      </w:r>
    </w:p>
    <w:p w14:paraId="22C7EF3C" w14:textId="5E288A75" w:rsidR="006818FE" w:rsidRPr="00A97DB0" w:rsidRDefault="006818FE" w:rsidP="006818FE">
      <w:pPr>
        <w:pStyle w:val="ABNF"/>
        <w:rPr>
          <w:szCs w:val="18"/>
        </w:rPr>
      </w:pPr>
      <w:r w:rsidRPr="00A97DB0">
        <w:rPr>
          <w:szCs w:val="18"/>
        </w:rPr>
        <w:t>uri-media-type</w:t>
      </w:r>
      <w:r w:rsidRPr="00A97DB0">
        <w:rPr>
          <w:szCs w:val="18"/>
        </w:rPr>
        <w:tab/>
      </w:r>
      <w:r w:rsidRPr="00A97DB0">
        <w:rPr>
          <w:szCs w:val="18"/>
        </w:rPr>
        <w:tab/>
        <w:t xml:space="preserve">= </w:t>
      </w:r>
      <w:commentRangeStart w:id="1285"/>
      <w:commentRangeStart w:id="1286"/>
      <w:r w:rsidRPr="00A97DB0">
        <w:rPr>
          <w:szCs w:val="18"/>
        </w:rPr>
        <w:t>dicom</w:t>
      </w:r>
      <w:commentRangeEnd w:id="1285"/>
      <w:r w:rsidR="001D6EF2">
        <w:rPr>
          <w:rStyle w:val="CommentReference"/>
          <w:rFonts w:ascii="Arial" w:eastAsiaTheme="minorHAnsi" w:hAnsi="Arial" w:cstheme="minorBidi"/>
        </w:rPr>
        <w:commentReference w:id="1285"/>
      </w:r>
      <w:commentRangeEnd w:id="1286"/>
      <w:r w:rsidR="00B861F9">
        <w:rPr>
          <w:rStyle w:val="CommentReference"/>
          <w:rFonts w:ascii="Arial" w:eastAsiaTheme="minorHAnsi" w:hAnsi="Arial" w:cstheme="minorBidi"/>
        </w:rPr>
        <w:commentReference w:id="1286"/>
      </w:r>
      <w:ins w:id="1287" w:author="James Philbin [2]" w:date="2016-05-31T05:50:00Z">
        <w:r w:rsidR="00B3332C">
          <w:rPr>
            <w:szCs w:val="18"/>
          </w:rPr>
          <w:t xml:space="preserve"> [dcm-parameters]</w:t>
        </w:r>
      </w:ins>
      <w:del w:id="1288" w:author="David Clunie" w:date="2016-05-26T09:29:00Z">
        <w:r w:rsidRPr="00A97DB0" w:rsidDel="001D6EF2">
          <w:rPr>
            <w:szCs w:val="18"/>
          </w:rPr>
          <w:delText xml:space="preserve"> [dcm-parameters]</w:delText>
        </w:r>
      </w:del>
    </w:p>
    <w:p w14:paraId="6B31A829" w14:textId="77777777" w:rsidR="006818FE" w:rsidRPr="00A97DB0" w:rsidRDefault="006818FE" w:rsidP="006818FE">
      <w:pPr>
        <w:pStyle w:val="ABNF"/>
        <w:rPr>
          <w:szCs w:val="18"/>
        </w:rPr>
      </w:pPr>
      <w:r w:rsidRPr="00A97DB0">
        <w:rPr>
          <w:szCs w:val="18"/>
        </w:rPr>
        <w:t>ws-media-type</w:t>
      </w:r>
      <w:r w:rsidRPr="00A97DB0">
        <w:rPr>
          <w:szCs w:val="18"/>
        </w:rPr>
        <w:tab/>
      </w:r>
      <w:r w:rsidRPr="00A97DB0">
        <w:rPr>
          <w:szCs w:val="18"/>
        </w:rPr>
        <w:tab/>
        <w:t>= dicom-xml [dcm-parameters]</w:t>
      </w:r>
    </w:p>
    <w:p w14:paraId="6B0D2527" w14:textId="77777777" w:rsidR="006818FE" w:rsidRPr="00A97DB0" w:rsidRDefault="006818FE" w:rsidP="006B2C88">
      <w:pPr>
        <w:pStyle w:val="ABNF"/>
        <w:rPr>
          <w:szCs w:val="18"/>
        </w:rPr>
      </w:pPr>
      <w:r w:rsidRPr="00A97DB0">
        <w:rPr>
          <w:szCs w:val="18"/>
        </w:rPr>
        <w:t>rs-media-type</w:t>
      </w:r>
      <w:r>
        <w:rPr>
          <w:szCs w:val="18"/>
        </w:rPr>
        <w:t>s</w:t>
      </w:r>
      <w:r>
        <w:rPr>
          <w:szCs w:val="18"/>
        </w:rPr>
        <w:tab/>
      </w:r>
      <w:r w:rsidRPr="00A97DB0">
        <w:rPr>
          <w:szCs w:val="18"/>
        </w:rPr>
        <w:tab/>
        <w:t xml:space="preserve">= </w:t>
      </w:r>
      <w:r w:rsidR="007C0194">
        <w:rPr>
          <w:szCs w:val="18"/>
        </w:rPr>
        <w:t>(</w:t>
      </w:r>
      <w:ins w:id="1289" w:author="James Philbin" w:date="2016-05-25T12:46:00Z">
        <w:r w:rsidR="002D7B18">
          <w:rPr>
            <w:szCs w:val="18"/>
          </w:rPr>
          <w:t>dcm-</w:t>
        </w:r>
      </w:ins>
      <w:r w:rsidRPr="00A97DB0">
        <w:rPr>
          <w:szCs w:val="18"/>
        </w:rPr>
        <w:t>multipart</w:t>
      </w:r>
      <w:del w:id="1290" w:author="James Philbin" w:date="2016-05-25T12:46:00Z">
        <w:r w:rsidRPr="00A97DB0" w:rsidDel="002D7B18">
          <w:rPr>
            <w:szCs w:val="18"/>
          </w:rPr>
          <w:delText>-dicom</w:delText>
        </w:r>
      </w:del>
      <w:r w:rsidRPr="00A97DB0">
        <w:rPr>
          <w:szCs w:val="18"/>
        </w:rPr>
        <w:t xml:space="preserve"> / </w:t>
      </w:r>
      <w:del w:id="1291" w:author="James Philbin" w:date="2016-05-25T12:46:00Z">
        <w:r w:rsidRPr="00A97DB0" w:rsidDel="002D7B18">
          <w:rPr>
            <w:szCs w:val="18"/>
          </w:rPr>
          <w:delText xml:space="preserve">multipart-dicom-xml </w:delText>
        </w:r>
        <w:r w:rsidR="007C0194" w:rsidDel="002D7B18">
          <w:rPr>
            <w:szCs w:val="18"/>
          </w:rPr>
          <w:delText xml:space="preserve"> </w:delText>
        </w:r>
        <w:r w:rsidRPr="00A97DB0" w:rsidDel="002D7B18">
          <w:rPr>
            <w:szCs w:val="18"/>
          </w:rPr>
          <w:delText xml:space="preserve">/ </w:delText>
        </w:r>
      </w:del>
      <w:r w:rsidR="00924C23">
        <w:rPr>
          <w:szCs w:val="18"/>
        </w:rPr>
        <w:t>dicom-</w:t>
      </w:r>
      <w:r w:rsidRPr="00A97DB0">
        <w:rPr>
          <w:szCs w:val="18"/>
        </w:rPr>
        <w:t>json</w:t>
      </w:r>
      <w:r w:rsidR="007C0194">
        <w:rPr>
          <w:szCs w:val="18"/>
        </w:rPr>
        <w:t xml:space="preserve">) </w:t>
      </w:r>
      <w:r w:rsidR="007C0194" w:rsidRPr="00A97DB0">
        <w:rPr>
          <w:szCs w:val="18"/>
        </w:rPr>
        <w:t>[dcm-parameters]</w:t>
      </w:r>
    </w:p>
    <w:p w14:paraId="72573789" w14:textId="0E6AAF03" w:rsidR="008A2729" w:rsidDel="00B861F9" w:rsidRDefault="006818FE" w:rsidP="006818FE">
      <w:pPr>
        <w:rPr>
          <w:ins w:id="1292" w:author="David Clunie" w:date="2016-05-21T12:23:00Z"/>
          <w:del w:id="1293" w:author="James Philbin [2]" w:date="2016-05-31T05:57:00Z"/>
        </w:rPr>
      </w:pPr>
      <w:del w:id="1294" w:author="James Philbin [2]" w:date="2016-05-31T05:57:00Z">
        <w:r w:rsidRPr="000A1E62" w:rsidDel="00B861F9">
          <w:delText>S</w:delText>
        </w:r>
        <w:r w:rsidDel="00B861F9">
          <w:delText xml:space="preserve">upport for the </w:delText>
        </w:r>
        <w:r w:rsidR="007C0194" w:rsidDel="00B861F9">
          <w:delText>"</w:delText>
        </w:r>
        <w:r w:rsidDel="00B861F9">
          <w:delText>transfer-syntax</w:delText>
        </w:r>
        <w:r w:rsidR="007C0194" w:rsidDel="00B861F9">
          <w:delText>"</w:delText>
        </w:r>
        <w:r w:rsidDel="00B861F9">
          <w:delText xml:space="preserve"> and </w:delText>
        </w:r>
        <w:r w:rsidR="007C0194" w:rsidDel="00B861F9">
          <w:delText>"</w:delText>
        </w:r>
        <w:r w:rsidDel="00B861F9">
          <w:delText>charset</w:delText>
        </w:r>
        <w:r w:rsidR="007C0194" w:rsidDel="00B861F9">
          <w:delText>"</w:delText>
        </w:r>
        <w:r w:rsidRPr="000A1E62" w:rsidDel="00B861F9">
          <w:delText xml:space="preserve"> parameter</w:delText>
        </w:r>
        <w:r w:rsidDel="00B861F9">
          <w:delText>s</w:delText>
        </w:r>
        <w:r w:rsidRPr="000A1E62" w:rsidDel="00B861F9">
          <w:delText xml:space="preserve"> is optional for URI and WS Services.</w:delText>
        </w:r>
      </w:del>
    </w:p>
    <w:p w14:paraId="16FA720A" w14:textId="75AFA56E" w:rsidR="008A2729" w:rsidRPr="00B3332C" w:rsidDel="00B861F9" w:rsidRDefault="00F074CC" w:rsidP="006818FE">
      <w:pPr>
        <w:rPr>
          <w:ins w:id="1295" w:author="David Clunie" w:date="2016-05-21T12:23:00Z"/>
          <w:del w:id="1296" w:author="James Philbin [2]" w:date="2016-05-31T05:57:00Z"/>
          <w:strike/>
          <w:rPrChange w:id="1297" w:author="James Philbin [2]" w:date="2016-05-31T05:51:00Z">
            <w:rPr>
              <w:ins w:id="1298" w:author="David Clunie" w:date="2016-05-21T12:23:00Z"/>
              <w:del w:id="1299" w:author="James Philbin [2]" w:date="2016-05-31T05:57:00Z"/>
            </w:rPr>
          </w:rPrChange>
        </w:rPr>
      </w:pPr>
      <w:ins w:id="1300" w:author="David Clunie" w:date="2016-05-21T12:24:00Z">
        <w:del w:id="1301" w:author="James Philbin [2]" w:date="2016-05-31T05:57:00Z">
          <w:r w:rsidRPr="00B3332C" w:rsidDel="00B861F9">
            <w:rPr>
              <w:strike/>
              <w:rPrChange w:id="1302" w:author="James Philbin [2]" w:date="2016-05-31T05:51:00Z">
                <w:rPr/>
              </w:rPrChange>
            </w:rPr>
            <w:delText xml:space="preserve">Support for the "transfer-syntax" and "charset" parameter </w:delText>
          </w:r>
        </w:del>
      </w:ins>
      <w:ins w:id="1303" w:author="David Clunie" w:date="2016-05-21T12:23:00Z">
        <w:del w:id="1304" w:author="James Philbin [2]" w:date="2016-05-31T05:57:00Z">
          <w:r w:rsidR="008A2729" w:rsidRPr="00B3332C" w:rsidDel="00B861F9">
            <w:rPr>
              <w:strike/>
              <w:rPrChange w:id="1305" w:author="James Philbin [2]" w:date="2016-05-31T05:51:00Z">
                <w:rPr/>
              </w:rPrChange>
            </w:rPr>
            <w:delText xml:space="preserve">is </w:delText>
          </w:r>
          <w:r w:rsidR="00E15E71" w:rsidRPr="00B3332C" w:rsidDel="00B861F9">
            <w:rPr>
              <w:strike/>
              <w:rPrChange w:id="1306" w:author="James Philbin [2]" w:date="2016-05-31T05:51:00Z">
                <w:rPr/>
              </w:rPrChange>
            </w:rPr>
            <w:delText>forbidden for URI Services (i.e. may not present in the request or the response).</w:delText>
          </w:r>
        </w:del>
      </w:ins>
    </w:p>
    <w:p w14:paraId="4BE91A73" w14:textId="1494127D" w:rsidR="00B861F9" w:rsidRDefault="006818FE" w:rsidP="006818FE">
      <w:pPr>
        <w:rPr>
          <w:ins w:id="1307" w:author="James Philbin [2]" w:date="2016-05-31T07:01:00Z"/>
        </w:rPr>
      </w:pPr>
      <w:del w:id="1308" w:author="James Philbin [2]" w:date="2016-05-31T05:57:00Z">
        <w:r w:rsidRPr="000A1E62" w:rsidDel="00B861F9">
          <w:delText xml:space="preserve">  </w:delText>
        </w:r>
      </w:del>
      <w:ins w:id="1309" w:author="David Clunie" w:date="2016-05-21T12:24:00Z">
        <w:del w:id="1310" w:author="James Philbin [2]" w:date="2016-05-31T05:57:00Z">
          <w:r w:rsidR="00F074CC" w:rsidRPr="000A1E62" w:rsidDel="00B861F9">
            <w:delText>S</w:delText>
          </w:r>
          <w:r w:rsidR="00F074CC" w:rsidDel="00B861F9">
            <w:delText>upport for the "transfer-syntax" and "charset"</w:delText>
          </w:r>
          <w:r w:rsidR="00F074CC" w:rsidRPr="000A1E62" w:rsidDel="00B861F9">
            <w:delText xml:space="preserve"> parameter </w:delText>
          </w:r>
        </w:del>
      </w:ins>
      <w:del w:id="1311" w:author="James Philbin [2]" w:date="2016-05-31T05:57:00Z">
        <w:r w:rsidRPr="000A1E62" w:rsidDel="00B861F9">
          <w:delText>It is required for RS Services.</w:delText>
        </w:r>
      </w:del>
      <w:ins w:id="1312" w:author="James Philbin [2]" w:date="2016-05-31T05:56:00Z">
        <w:r w:rsidR="00B861F9" w:rsidRPr="000A1E62">
          <w:t>S</w:t>
        </w:r>
        <w:r w:rsidR="00B861F9">
          <w:t xml:space="preserve">upport for the </w:t>
        </w:r>
        <w:r w:rsidR="00957E90">
          <w:t xml:space="preserve">transfer </w:t>
        </w:r>
        <w:r w:rsidR="00B861F9">
          <w:t>syntax and charset</w:t>
        </w:r>
        <w:r w:rsidR="00B861F9" w:rsidRPr="000A1E62">
          <w:t xml:space="preserve"> </w:t>
        </w:r>
        <w:r w:rsidR="00B861F9">
          <w:t xml:space="preserve">media type </w:t>
        </w:r>
        <w:r w:rsidR="00B861F9" w:rsidRPr="000A1E62">
          <w:t>parameter</w:t>
        </w:r>
        <w:r w:rsidR="00B861F9">
          <w:t>s</w:t>
        </w:r>
        <w:r w:rsidR="00B861F9" w:rsidRPr="000A1E62">
          <w:t xml:space="preserve"> is </w:t>
        </w:r>
        <w:r w:rsidR="00B861F9">
          <w:t xml:space="preserve">required for RS services, but </w:t>
        </w:r>
        <w:r w:rsidR="00B861F9">
          <w:t xml:space="preserve">is </w:t>
        </w:r>
        <w:r w:rsidR="00B861F9" w:rsidRPr="000A1E62">
          <w:t>optional for</w:t>
        </w:r>
        <w:r w:rsidR="00B861F9">
          <w:t xml:space="preserve"> the URI and</w:t>
        </w:r>
        <w:r w:rsidR="00B861F9" w:rsidRPr="000A1E62">
          <w:t xml:space="preserve"> WS Services.</w:t>
        </w:r>
      </w:ins>
    </w:p>
    <w:p w14:paraId="0F95F6F1" w14:textId="77777777" w:rsidR="00087629" w:rsidRDefault="00087629" w:rsidP="006818FE">
      <w:pPr>
        <w:rPr>
          <w:ins w:id="1313" w:author="David Clunie" w:date="2016-05-26T08:34:00Z"/>
        </w:rPr>
      </w:pPr>
    </w:p>
    <w:p w14:paraId="1EEB05CF" w14:textId="77777777" w:rsidR="00087629" w:rsidRPr="002A2417" w:rsidRDefault="00087629" w:rsidP="00087629">
      <w:pPr>
        <w:pBdr>
          <w:top w:val="single" w:sz="4" w:space="1" w:color="auto"/>
          <w:left w:val="single" w:sz="4" w:space="4" w:color="auto"/>
          <w:bottom w:val="single" w:sz="4" w:space="1" w:color="auto"/>
          <w:right w:val="single" w:sz="4" w:space="4" w:color="auto"/>
        </w:pBdr>
        <w:rPr>
          <w:ins w:id="1314" w:author="James Philbin [2]" w:date="2016-05-31T07:01:00Z"/>
          <w:i/>
        </w:rPr>
      </w:pPr>
      <w:ins w:id="1315" w:author="James Philbin [2]" w:date="2016-05-31T07:01:00Z">
        <w:r w:rsidRPr="002A2417">
          <w:rPr>
            <w:i/>
          </w:rPr>
          <w:t>Update PS3.18, Section 6.1.1.2 as follows:</w:t>
        </w:r>
      </w:ins>
    </w:p>
    <w:p w14:paraId="394A8C73" w14:textId="77777777" w:rsidR="00087629" w:rsidRDefault="00087629" w:rsidP="00087629">
      <w:pPr>
        <w:spacing w:before="180" w:after="0"/>
        <w:rPr>
          <w:ins w:id="1316" w:author="James Philbin [2]" w:date="2016-05-31T07:01:00Z"/>
        </w:rPr>
      </w:pPr>
      <w:bookmarkStart w:id="1317" w:name="sect_6_1_2_2"/>
      <w:commentRangeStart w:id="1318"/>
      <w:ins w:id="1319" w:author="James Philbin [2]" w:date="2016-05-31T07:01:00Z">
        <w:r>
          <w:rPr>
            <w:b/>
            <w:color w:val="000000"/>
            <w:sz w:val="26"/>
          </w:rPr>
          <w:t>6.1.2.2 Character Set Query Parameter</w:t>
        </w:r>
        <w:commentRangeEnd w:id="1318"/>
        <w:r>
          <w:rPr>
            <w:rStyle w:val="CommentReference"/>
            <w:rFonts w:eastAsiaTheme="minorHAnsi" w:cstheme="minorBidi"/>
          </w:rPr>
          <w:commentReference w:id="1318"/>
        </w:r>
      </w:ins>
    </w:p>
    <w:p w14:paraId="7BFADEBB" w14:textId="77777777" w:rsidR="00087629" w:rsidRDefault="00087629" w:rsidP="00087629">
      <w:pPr>
        <w:spacing w:before="180" w:after="0"/>
        <w:jc w:val="both"/>
        <w:rPr>
          <w:ins w:id="1320" w:author="James Philbin [2]" w:date="2016-05-31T07:01:00Z"/>
        </w:rPr>
      </w:pPr>
      <w:bookmarkStart w:id="1321" w:name="para_e0c52bf7_38e3_4565_a93f_9b04b16684"/>
      <w:bookmarkEnd w:id="1317"/>
      <w:ins w:id="1322" w:author="James Philbin [2]" w:date="2016-05-31T07:01:00Z">
        <w:r>
          <w:rPr>
            <w:color w:val="000000"/>
            <w:sz w:val="18"/>
          </w:rPr>
          <w:t xml:space="preserve">The </w:t>
        </w:r>
        <w:r w:rsidRPr="002A2417">
          <w:rPr>
            <w:b/>
            <w:strike/>
            <w:color w:val="000000"/>
            <w:sz w:val="18"/>
          </w:rPr>
          <w:t xml:space="preserve">&lt;character-set&gt; </w:t>
        </w:r>
        <w:r>
          <w:rPr>
            <w:color w:val="000000"/>
            <w:sz w:val="18"/>
          </w:rPr>
          <w:t>character set query parameter is primarily designed for use in hyperlinks (URLs) embedded in documents, where the Accept-Charset header field is not accessible.</w:t>
        </w:r>
      </w:ins>
    </w:p>
    <w:p w14:paraId="623FACA9" w14:textId="77777777" w:rsidR="00087629" w:rsidRDefault="00087629" w:rsidP="00087629">
      <w:pPr>
        <w:spacing w:before="180" w:after="0"/>
        <w:jc w:val="both"/>
        <w:rPr>
          <w:ins w:id="1323" w:author="James Philbin [2]" w:date="2016-05-31T07:01:00Z"/>
        </w:rPr>
      </w:pPr>
      <w:bookmarkStart w:id="1324" w:name="para_3d83ada3_12cb_48af_8719_f45e1ecd39"/>
      <w:bookmarkEnd w:id="1321"/>
      <w:ins w:id="1325" w:author="James Philbin [2]" w:date="2016-05-31T07:01:00Z">
        <w:r>
          <w:rPr>
            <w:color w:val="000000"/>
            <w:sz w:val="18"/>
          </w:rPr>
          <w:t xml:space="preserve">The </w:t>
        </w:r>
        <w:r w:rsidRPr="002A2417">
          <w:rPr>
            <w:b/>
            <w:strike/>
            <w:color w:val="000000"/>
            <w:sz w:val="18"/>
          </w:rPr>
          <w:t>&lt;character-set&gt;</w:t>
        </w:r>
        <w:r>
          <w:rPr>
            <w:color w:val="000000"/>
            <w:sz w:val="18"/>
          </w:rPr>
          <w:t xml:space="preserve"> query parameter has the following syntax:</w:t>
        </w:r>
      </w:ins>
    </w:p>
    <w:p w14:paraId="5370CB72" w14:textId="77777777" w:rsidR="00D83393" w:rsidRDefault="00087629" w:rsidP="00087629">
      <w:pPr>
        <w:spacing w:before="180" w:after="0"/>
        <w:rPr>
          <w:ins w:id="1326" w:author="James Philbin [2]" w:date="2016-05-31T08:39:00Z"/>
          <w:rFonts w:ascii="Courier New" w:hAnsi="Courier New"/>
          <w:color w:val="000000"/>
          <w:sz w:val="18"/>
        </w:rPr>
      </w:pPr>
      <w:bookmarkStart w:id="1327" w:name="idp140719891155520"/>
      <w:bookmarkEnd w:id="1324"/>
      <w:ins w:id="1328" w:author="James Philbin [2]" w:date="2016-05-31T07:01:00Z">
        <w:r>
          <w:rPr>
            <w:rFonts w:ascii="Courier New" w:hAnsi="Courier New"/>
            <w:color w:val="000000"/>
            <w:sz w:val="18"/>
          </w:rPr>
          <w:br/>
          <w:t xml:space="preserve">    </w:t>
        </w:r>
        <w:r w:rsidRPr="002A2417">
          <w:rPr>
            <w:rFonts w:ascii="Courier New" w:hAnsi="Courier New"/>
            <w:b/>
            <w:strike/>
            <w:color w:val="000000"/>
            <w:sz w:val="18"/>
          </w:rPr>
          <w:t>character-set</w:t>
        </w:r>
        <w:r>
          <w:rPr>
            <w:rFonts w:ascii="Courier New" w:hAnsi="Courier New"/>
            <w:color w:val="000000"/>
            <w:sz w:val="18"/>
          </w:rPr>
          <w:t xml:space="preserve"> </w:t>
        </w:r>
        <w:r w:rsidRPr="002A2417">
          <w:rPr>
            <w:rFonts w:ascii="Courier New" w:hAnsi="Courier New"/>
            <w:b/>
            <w:color w:val="000000"/>
            <w:sz w:val="18"/>
            <w:u w:val="single"/>
          </w:rPr>
          <w:t>charset-qp</w:t>
        </w:r>
        <w:r>
          <w:rPr>
            <w:rFonts w:ascii="Courier New" w:hAnsi="Courier New"/>
            <w:color w:val="000000"/>
            <w:sz w:val="18"/>
          </w:rPr>
          <w:t xml:space="preserve"> = name "=" 1#(charset [weight])</w:t>
        </w:r>
      </w:ins>
    </w:p>
    <w:p w14:paraId="3FCFABA2" w14:textId="23D5CF01" w:rsidR="00087629" w:rsidRDefault="00087629" w:rsidP="00087629">
      <w:pPr>
        <w:spacing w:before="180" w:after="0"/>
        <w:rPr>
          <w:ins w:id="1329" w:author="James Philbin [2]" w:date="2016-05-31T07:01:00Z"/>
        </w:rPr>
      </w:pPr>
    </w:p>
    <w:p w14:paraId="1CF83055" w14:textId="77777777" w:rsidR="00087629" w:rsidRDefault="00087629" w:rsidP="00087629">
      <w:pPr>
        <w:spacing w:before="180" w:after="0"/>
        <w:jc w:val="both"/>
        <w:rPr>
          <w:ins w:id="1330" w:author="James Philbin [2]" w:date="2016-05-31T07:01:00Z"/>
        </w:rPr>
      </w:pPr>
      <w:bookmarkStart w:id="1331" w:name="para_8f359ed8_b70b_412e_9c9e_7b46b909da"/>
      <w:bookmarkEnd w:id="1327"/>
      <w:ins w:id="1332" w:author="James Philbin [2]" w:date="2016-05-31T07:01:00Z">
        <w:r>
          <w:rPr>
            <w:color w:val="000000"/>
            <w:sz w:val="18"/>
          </w:rPr>
          <w:t xml:space="preserve">The </w:t>
        </w:r>
        <w:r w:rsidRPr="002A2417">
          <w:rPr>
            <w:b/>
            <w:strike/>
            <w:color w:val="000000"/>
            <w:sz w:val="18"/>
          </w:rPr>
          <w:t>&lt;character-set&gt;</w:t>
        </w:r>
        <w:r>
          <w:rPr>
            <w:color w:val="000000"/>
            <w:sz w:val="18"/>
          </w:rPr>
          <w:t xml:space="preserve"> </w:t>
        </w:r>
        <w:r w:rsidRPr="002A2417">
          <w:rPr>
            <w:b/>
            <w:color w:val="000000"/>
            <w:sz w:val="18"/>
            <w:u w:val="single"/>
          </w:rPr>
          <w:t>character set</w:t>
        </w:r>
        <w:r>
          <w:rPr>
            <w:color w:val="000000"/>
            <w:sz w:val="18"/>
          </w:rPr>
          <w:t xml:space="preserve"> query parameter value is a comma-separated list of one or more </w:t>
        </w:r>
        <w:r w:rsidRPr="002A2417">
          <w:rPr>
            <w:b/>
            <w:strike/>
            <w:color w:val="000000"/>
            <w:sz w:val="18"/>
          </w:rPr>
          <w:t>&lt;charset&gt;s</w:t>
        </w:r>
        <w:r>
          <w:rPr>
            <w:color w:val="000000"/>
            <w:sz w:val="18"/>
          </w:rPr>
          <w:t xml:space="preserve"> </w:t>
        </w:r>
        <w:r w:rsidRPr="002A2417">
          <w:rPr>
            <w:b/>
            <w:color w:val="000000"/>
            <w:sz w:val="18"/>
            <w:u w:val="single"/>
          </w:rPr>
          <w:t>charsets</w:t>
        </w:r>
        <w:r>
          <w:rPr>
            <w:color w:val="000000"/>
            <w:sz w:val="18"/>
          </w:rPr>
          <w:t>. It is similar to the Accept-Charset header field, except that it shall not have wildcards. It shall be supported by the origin server. It is optional for the user agent.</w:t>
        </w:r>
      </w:ins>
    </w:p>
    <w:p w14:paraId="7862F57B" w14:textId="77777777" w:rsidR="00087629" w:rsidRDefault="00087629" w:rsidP="00087629">
      <w:pPr>
        <w:spacing w:before="180" w:after="0"/>
        <w:jc w:val="both"/>
        <w:rPr>
          <w:ins w:id="1333" w:author="James Philbin [2]" w:date="2016-05-31T07:01:00Z"/>
        </w:rPr>
      </w:pPr>
      <w:bookmarkStart w:id="1334" w:name="para_b8ec4235_2e16_40ae_943f_f8a577fc9b"/>
      <w:bookmarkEnd w:id="1331"/>
      <w:ins w:id="1335" w:author="James Philbin [2]" w:date="2016-05-31T07:01:00Z">
        <w:r>
          <w:rPr>
            <w:color w:val="000000"/>
            <w:sz w:val="18"/>
          </w:rPr>
          <w:t xml:space="preserve">All </w:t>
        </w:r>
        <w:r w:rsidRPr="002A2417">
          <w:rPr>
            <w:b/>
            <w:strike/>
            <w:color w:val="000000"/>
            <w:sz w:val="18"/>
          </w:rPr>
          <w:t>&lt;charset&gt;</w:t>
        </w:r>
        <w:r>
          <w:rPr>
            <w:color w:val="000000"/>
            <w:sz w:val="18"/>
          </w:rPr>
          <w:t xml:space="preserve"> </w:t>
        </w:r>
        <w:r w:rsidRPr="002A2417">
          <w:rPr>
            <w:b/>
            <w:color w:val="000000"/>
            <w:sz w:val="18"/>
            <w:u w:val="single"/>
          </w:rPr>
          <w:t>charsets</w:t>
        </w:r>
        <w:r>
          <w:rPr>
            <w:color w:val="000000"/>
            <w:sz w:val="18"/>
          </w:rPr>
          <w:t xml:space="preserve"> present in the </w:t>
        </w:r>
        <w:r w:rsidRPr="002A2417">
          <w:rPr>
            <w:b/>
            <w:strike/>
            <w:color w:val="000000"/>
            <w:sz w:val="18"/>
          </w:rPr>
          <w:t xml:space="preserve">&lt;character-set&gt; </w:t>
        </w:r>
        <w:r>
          <w:rPr>
            <w:color w:val="000000"/>
            <w:sz w:val="18"/>
          </w:rPr>
          <w:t>character set query parameter may have a corresponding character set in the Accept-Charset header field, either explicitly or implicitly through wildcards.</w:t>
        </w:r>
      </w:ins>
    </w:p>
    <w:p w14:paraId="07707044" w14:textId="77777777" w:rsidR="00087629" w:rsidRDefault="00087629" w:rsidP="00087629">
      <w:pPr>
        <w:spacing w:before="180" w:after="0"/>
        <w:jc w:val="both"/>
        <w:rPr>
          <w:ins w:id="1336" w:author="James Philbin [2]" w:date="2016-05-31T07:01:00Z"/>
        </w:rPr>
      </w:pPr>
      <w:bookmarkStart w:id="1337" w:name="para_474b2d7c_90b4_4d62_b6db_f955ea0b6a"/>
      <w:bookmarkEnd w:id="1334"/>
      <w:ins w:id="1338" w:author="James Philbin [2]" w:date="2016-05-31T07:01:00Z">
        <w:r>
          <w:rPr>
            <w:color w:val="000000"/>
            <w:sz w:val="18"/>
          </w:rPr>
          <w:t xml:space="preserve">The </w:t>
        </w:r>
        <w:r w:rsidRPr="002A2417">
          <w:rPr>
            <w:b/>
            <w:strike/>
            <w:color w:val="000000"/>
            <w:sz w:val="18"/>
          </w:rPr>
          <w:t>&lt;name&gt;</w:t>
        </w:r>
        <w:r>
          <w:rPr>
            <w:color w:val="000000"/>
            <w:sz w:val="18"/>
          </w:rPr>
          <w:t xml:space="preserve"> </w:t>
        </w:r>
        <w:r w:rsidRPr="002A2417">
          <w:rPr>
            <w:b/>
            <w:color w:val="000000"/>
            <w:sz w:val="18"/>
            <w:u w:val="single"/>
          </w:rPr>
          <w:t>name</w:t>
        </w:r>
        <w:r>
          <w:rPr>
            <w:color w:val="000000"/>
            <w:sz w:val="18"/>
          </w:rPr>
          <w:t xml:space="preserve"> of the </w:t>
        </w:r>
        <w:r w:rsidRPr="002A2417">
          <w:rPr>
            <w:b/>
            <w:strike/>
            <w:color w:val="000000"/>
            <w:sz w:val="18"/>
          </w:rPr>
          <w:t>&lt;character-set&gt;</w:t>
        </w:r>
        <w:r>
          <w:rPr>
            <w:color w:val="000000"/>
            <w:sz w:val="18"/>
          </w:rPr>
          <w:t xml:space="preserve"> </w:t>
        </w:r>
        <w:r w:rsidRPr="002A2417">
          <w:rPr>
            <w:b/>
            <w:color w:val="000000"/>
            <w:sz w:val="18"/>
            <w:u w:val="single"/>
          </w:rPr>
          <w:t>character set</w:t>
        </w:r>
        <w:r>
          <w:rPr>
            <w:color w:val="000000"/>
            <w:sz w:val="18"/>
          </w:rPr>
          <w:t xml:space="preserve"> query parameter is defined by the Service. </w:t>
        </w:r>
        <w:r>
          <w:fldChar w:fldCharType="begin"/>
        </w:r>
        <w:r>
          <w:instrText xml:space="preserve"> HYPERLINK \l "table_6_1_2_1" \h </w:instrText>
        </w:r>
        <w:r>
          <w:fldChar w:fldCharType="separate"/>
        </w:r>
        <w:r>
          <w:rPr>
            <w:color w:val="000000"/>
            <w:sz w:val="18"/>
          </w:rPr>
          <w:t>Table 6.1.2-1</w:t>
        </w:r>
        <w:r>
          <w:rPr>
            <w:color w:val="000000"/>
            <w:sz w:val="18"/>
          </w:rPr>
          <w:fldChar w:fldCharType="end"/>
        </w:r>
        <w:r>
          <w:rPr>
            <w:color w:val="000000"/>
            <w:sz w:val="18"/>
          </w:rPr>
          <w:t xml:space="preserve"> contains the names of the </w:t>
        </w:r>
        <w:r w:rsidRPr="002A2417">
          <w:rPr>
            <w:b/>
            <w:strike/>
            <w:color w:val="000000"/>
            <w:sz w:val="18"/>
          </w:rPr>
          <w:t xml:space="preserve">&lt;character-set&gt; </w:t>
        </w:r>
        <w:r>
          <w:rPr>
            <w:color w:val="000000"/>
            <w:sz w:val="18"/>
          </w:rPr>
          <w:t>character set query parameter for some services.</w:t>
        </w:r>
      </w:ins>
    </w:p>
    <w:p w14:paraId="7F8F887D" w14:textId="77777777" w:rsidR="00087629" w:rsidRDefault="00087629" w:rsidP="00087629">
      <w:pPr>
        <w:keepNext/>
        <w:spacing w:before="216" w:after="0"/>
        <w:jc w:val="center"/>
        <w:rPr>
          <w:ins w:id="1339" w:author="James Philbin [2]" w:date="2016-05-31T07:01:00Z"/>
        </w:rPr>
      </w:pPr>
      <w:bookmarkStart w:id="1340" w:name="table_6_1_2_1"/>
      <w:bookmarkEnd w:id="1337"/>
      <w:ins w:id="1341" w:author="James Philbin [2]" w:date="2016-05-31T07:01:00Z">
        <w:r>
          <w:rPr>
            <w:b/>
            <w:color w:val="000000"/>
            <w:sz w:val="22"/>
          </w:rPr>
          <w:lastRenderedPageBreak/>
          <w:t>Table 6.1.2-1. </w:t>
        </w:r>
        <w:r w:rsidRPr="002A2417">
          <w:rPr>
            <w:b/>
            <w:strike/>
            <w:color w:val="000000"/>
            <w:sz w:val="22"/>
          </w:rPr>
          <w:t>&lt;character-set&gt;</w:t>
        </w:r>
        <w:r>
          <w:rPr>
            <w:b/>
            <w:color w:val="000000"/>
            <w:sz w:val="22"/>
          </w:rPr>
          <w:t xml:space="preserve"> Character Set Query Parameter Name by Service</w:t>
        </w:r>
      </w:ins>
    </w:p>
    <w:bookmarkEnd w:id="1340"/>
    <w:p w14:paraId="40740E8F" w14:textId="77777777" w:rsidR="00087629" w:rsidRDefault="00087629" w:rsidP="00087629">
      <w:pPr>
        <w:spacing w:after="0"/>
        <w:rPr>
          <w:ins w:id="1342" w:author="James Philbin [2]" w:date="2016-05-31T07:01: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984"/>
        <w:gridCol w:w="5457"/>
      </w:tblGrid>
      <w:tr w:rsidR="00087629" w14:paraId="48746078" w14:textId="77777777" w:rsidTr="002A2417">
        <w:tblPrEx>
          <w:tblCellMar>
            <w:top w:w="0" w:type="dxa"/>
            <w:bottom w:w="0" w:type="dxa"/>
          </w:tblCellMar>
        </w:tblPrEx>
        <w:trPr>
          <w:tblHeader/>
          <w:ins w:id="1343" w:author="James Philbin [2]" w:date="2016-05-31T07:01:00Z"/>
        </w:trPr>
        <w:tc>
          <w:tcPr>
            <w:tcW w:w="49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5F5433" w14:textId="77777777" w:rsidR="00087629" w:rsidRDefault="00087629" w:rsidP="002A2417">
            <w:pPr>
              <w:keepNext/>
              <w:spacing w:before="180" w:after="0"/>
              <w:rPr>
                <w:ins w:id="1344" w:author="James Philbin [2]" w:date="2016-05-31T07:01:00Z"/>
              </w:rPr>
            </w:pPr>
            <w:bookmarkStart w:id="1345" w:name="para_4f20146a_7c5e_4f35_9015_0d1bd2a426"/>
            <w:ins w:id="1346" w:author="James Philbin [2]" w:date="2016-05-31T07:01:00Z">
              <w:r>
                <w:rPr>
                  <w:b/>
                  <w:color w:val="000000"/>
                  <w:sz w:val="18"/>
                </w:rPr>
                <w:t>Service</w:t>
              </w:r>
            </w:ins>
          </w:p>
        </w:tc>
        <w:tc>
          <w:tcPr>
            <w:tcW w:w="5457" w:type="dxa"/>
            <w:tcBorders>
              <w:top w:val="single" w:sz="4" w:space="0" w:color="000000"/>
              <w:bottom w:val="single" w:sz="4" w:space="0" w:color="000000"/>
              <w:right w:val="single" w:sz="4" w:space="0" w:color="000000"/>
            </w:tcBorders>
            <w:tcMar>
              <w:top w:w="40" w:type="dxa"/>
              <w:left w:w="40" w:type="dxa"/>
              <w:bottom w:w="40" w:type="dxa"/>
              <w:right w:w="40" w:type="dxa"/>
            </w:tcMar>
          </w:tcPr>
          <w:p w14:paraId="472DF09C" w14:textId="77777777" w:rsidR="00087629" w:rsidRDefault="00087629" w:rsidP="002A2417">
            <w:pPr>
              <w:spacing w:before="180" w:after="0"/>
              <w:rPr>
                <w:ins w:id="1347" w:author="James Philbin [2]" w:date="2016-05-31T07:01:00Z"/>
              </w:rPr>
            </w:pPr>
            <w:bookmarkStart w:id="1348" w:name="para_a83d4d4e_d7e0_4cd6_9d4f_272247221b"/>
            <w:bookmarkEnd w:id="1345"/>
            <w:ins w:id="1349" w:author="James Philbin [2]" w:date="2016-05-31T07:01:00Z">
              <w:r>
                <w:rPr>
                  <w:b/>
                  <w:color w:val="000000"/>
                  <w:sz w:val="18"/>
                </w:rPr>
                <w:t>Name</w:t>
              </w:r>
            </w:ins>
          </w:p>
        </w:tc>
        <w:bookmarkEnd w:id="1348"/>
      </w:tr>
      <w:tr w:rsidR="00087629" w14:paraId="67B0ACFC" w14:textId="77777777" w:rsidTr="002A2417">
        <w:tblPrEx>
          <w:tblCellMar>
            <w:top w:w="0" w:type="dxa"/>
            <w:bottom w:w="0" w:type="dxa"/>
          </w:tblCellMar>
        </w:tblPrEx>
        <w:trPr>
          <w:ins w:id="1350" w:author="James Philbin [2]" w:date="2016-05-31T07:01:00Z"/>
        </w:trPr>
        <w:tc>
          <w:tcPr>
            <w:tcW w:w="498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A5C698" w14:textId="77777777" w:rsidR="00087629" w:rsidRDefault="00087629" w:rsidP="002A2417">
            <w:pPr>
              <w:spacing w:before="180" w:after="0"/>
              <w:rPr>
                <w:ins w:id="1351" w:author="James Philbin [2]" w:date="2016-05-31T07:01:00Z"/>
              </w:rPr>
            </w:pPr>
            <w:bookmarkStart w:id="1352" w:name="para_1a5d704e_78a5_4734_a52d_7544f99adf"/>
            <w:ins w:id="1353" w:author="James Philbin [2]" w:date="2016-05-31T07:01:00Z">
              <w:r>
                <w:rPr>
                  <w:color w:val="000000"/>
                  <w:sz w:val="18"/>
                </w:rPr>
                <w:t>URI</w:t>
              </w:r>
            </w:ins>
          </w:p>
        </w:tc>
        <w:tc>
          <w:tcPr>
            <w:tcW w:w="5457" w:type="dxa"/>
            <w:tcBorders>
              <w:bottom w:val="single" w:sz="4" w:space="0" w:color="000000"/>
              <w:right w:val="single" w:sz="4" w:space="0" w:color="000000"/>
            </w:tcBorders>
            <w:tcMar>
              <w:top w:w="40" w:type="dxa"/>
              <w:left w:w="40" w:type="dxa"/>
              <w:bottom w:w="40" w:type="dxa"/>
              <w:right w:w="40" w:type="dxa"/>
            </w:tcMar>
          </w:tcPr>
          <w:p w14:paraId="79C07761" w14:textId="77777777" w:rsidR="00087629" w:rsidRDefault="00087629" w:rsidP="002A2417">
            <w:pPr>
              <w:spacing w:before="180" w:after="0"/>
              <w:rPr>
                <w:ins w:id="1354" w:author="James Philbin [2]" w:date="2016-05-31T07:01:00Z"/>
              </w:rPr>
            </w:pPr>
            <w:bookmarkStart w:id="1355" w:name="para_160de31a_9025_4253_bac4_93592da591"/>
            <w:bookmarkEnd w:id="1352"/>
            <w:ins w:id="1356" w:author="James Philbin [2]" w:date="2016-05-31T07:01:00Z">
              <w:r>
                <w:rPr>
                  <w:color w:val="000000"/>
                  <w:sz w:val="18"/>
                </w:rPr>
                <w:t>name = "charset"</w:t>
              </w:r>
            </w:ins>
          </w:p>
        </w:tc>
        <w:bookmarkEnd w:id="1355"/>
      </w:tr>
      <w:tr w:rsidR="00087629" w14:paraId="7F7B1E45" w14:textId="77777777" w:rsidTr="002A2417">
        <w:tblPrEx>
          <w:tblCellMar>
            <w:top w:w="0" w:type="dxa"/>
            <w:bottom w:w="0" w:type="dxa"/>
          </w:tblCellMar>
        </w:tblPrEx>
        <w:trPr>
          <w:ins w:id="1357" w:author="James Philbin [2]" w:date="2016-05-31T07:01:00Z"/>
        </w:trPr>
        <w:tc>
          <w:tcPr>
            <w:tcW w:w="498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E93D59" w14:textId="77777777" w:rsidR="00087629" w:rsidRDefault="00087629" w:rsidP="002A2417">
            <w:pPr>
              <w:spacing w:before="180" w:after="0"/>
              <w:rPr>
                <w:ins w:id="1358" w:author="James Philbin [2]" w:date="2016-05-31T07:01:00Z"/>
              </w:rPr>
            </w:pPr>
            <w:bookmarkStart w:id="1359" w:name="para_daff534f_3294_455d_8188_afcae40f16"/>
            <w:ins w:id="1360" w:author="James Philbin [2]" w:date="2016-05-31T07:01:00Z">
              <w:r>
                <w:rPr>
                  <w:color w:val="000000"/>
                  <w:sz w:val="18"/>
                </w:rPr>
                <w:t>WS</w:t>
              </w:r>
            </w:ins>
          </w:p>
        </w:tc>
        <w:tc>
          <w:tcPr>
            <w:tcW w:w="5457" w:type="dxa"/>
            <w:tcBorders>
              <w:bottom w:val="single" w:sz="4" w:space="0" w:color="000000"/>
              <w:right w:val="single" w:sz="4" w:space="0" w:color="000000"/>
            </w:tcBorders>
            <w:tcMar>
              <w:top w:w="40" w:type="dxa"/>
              <w:left w:w="40" w:type="dxa"/>
              <w:bottom w:w="40" w:type="dxa"/>
              <w:right w:w="40" w:type="dxa"/>
            </w:tcMar>
          </w:tcPr>
          <w:p w14:paraId="31E37E90" w14:textId="77777777" w:rsidR="00087629" w:rsidRDefault="00087629" w:rsidP="002A2417">
            <w:pPr>
              <w:spacing w:before="180" w:after="0"/>
              <w:rPr>
                <w:ins w:id="1361" w:author="James Philbin [2]" w:date="2016-05-31T07:01:00Z"/>
              </w:rPr>
            </w:pPr>
            <w:bookmarkStart w:id="1362" w:name="para_2b343662_55e3_42f9_a3f9_73b5a63a12"/>
            <w:bookmarkEnd w:id="1359"/>
            <w:ins w:id="1363" w:author="James Philbin [2]" w:date="2016-05-31T07:01:00Z">
              <w:r>
                <w:rPr>
                  <w:color w:val="000000"/>
                  <w:sz w:val="18"/>
                </w:rPr>
                <w:t>not applicable</w:t>
              </w:r>
            </w:ins>
          </w:p>
        </w:tc>
        <w:bookmarkEnd w:id="1362"/>
      </w:tr>
      <w:tr w:rsidR="00087629" w14:paraId="2172FCE6" w14:textId="77777777" w:rsidTr="002A2417">
        <w:tblPrEx>
          <w:tblCellMar>
            <w:top w:w="0" w:type="dxa"/>
            <w:bottom w:w="0" w:type="dxa"/>
          </w:tblCellMar>
        </w:tblPrEx>
        <w:trPr>
          <w:ins w:id="1364" w:author="James Philbin [2]" w:date="2016-05-31T07:01:00Z"/>
        </w:trPr>
        <w:tc>
          <w:tcPr>
            <w:tcW w:w="498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45339B" w14:textId="77777777" w:rsidR="00087629" w:rsidRDefault="00087629" w:rsidP="002A2417">
            <w:pPr>
              <w:spacing w:before="180" w:after="0"/>
              <w:rPr>
                <w:ins w:id="1365" w:author="James Philbin [2]" w:date="2016-05-31T07:01:00Z"/>
              </w:rPr>
            </w:pPr>
            <w:bookmarkStart w:id="1366" w:name="para_36e20645_cbcd_49d3_85ec_3e7fac9329"/>
            <w:ins w:id="1367" w:author="James Philbin [2]" w:date="2016-05-31T07:01:00Z">
              <w:r>
                <w:rPr>
                  <w:color w:val="000000"/>
                  <w:sz w:val="18"/>
                </w:rPr>
                <w:t>RS Studies</w:t>
              </w:r>
            </w:ins>
          </w:p>
        </w:tc>
        <w:tc>
          <w:tcPr>
            <w:tcW w:w="5457" w:type="dxa"/>
            <w:tcBorders>
              <w:bottom w:val="single" w:sz="4" w:space="0" w:color="000000"/>
              <w:right w:val="single" w:sz="4" w:space="0" w:color="000000"/>
            </w:tcBorders>
            <w:tcMar>
              <w:top w:w="40" w:type="dxa"/>
              <w:left w:w="40" w:type="dxa"/>
              <w:bottom w:w="40" w:type="dxa"/>
              <w:right w:w="40" w:type="dxa"/>
            </w:tcMar>
          </w:tcPr>
          <w:p w14:paraId="46D98292" w14:textId="77777777" w:rsidR="00087629" w:rsidRDefault="00087629" w:rsidP="002A2417">
            <w:pPr>
              <w:spacing w:before="180" w:after="0"/>
              <w:rPr>
                <w:ins w:id="1368" w:author="James Philbin [2]" w:date="2016-05-31T07:01:00Z"/>
              </w:rPr>
            </w:pPr>
            <w:bookmarkStart w:id="1369" w:name="para_62fe647a_b2da_48d0_97a1_0d7ac6d381"/>
            <w:bookmarkEnd w:id="1366"/>
            <w:ins w:id="1370" w:author="James Philbin [2]" w:date="2016-05-31T07:01:00Z">
              <w:r>
                <w:rPr>
                  <w:color w:val="000000"/>
                  <w:sz w:val="18"/>
                </w:rPr>
                <w:t>name = "charset"</w:t>
              </w:r>
            </w:ins>
          </w:p>
        </w:tc>
        <w:bookmarkEnd w:id="1369"/>
      </w:tr>
    </w:tbl>
    <w:p w14:paraId="0B7144DC" w14:textId="77777777" w:rsidR="000A4907" w:rsidRDefault="000A4907" w:rsidP="006818FE"/>
    <w:p w14:paraId="7231D384" w14:textId="77777777" w:rsidR="00FA521F" w:rsidRDefault="00FA521F" w:rsidP="00FA521F">
      <w:pPr>
        <w:pBdr>
          <w:top w:val="single" w:sz="4" w:space="0" w:color="auto"/>
          <w:left w:val="single" w:sz="4" w:space="4" w:color="auto"/>
          <w:bottom w:val="single" w:sz="4" w:space="1" w:color="auto"/>
          <w:right w:val="single" w:sz="4" w:space="4" w:color="auto"/>
        </w:pBdr>
        <w:rPr>
          <w:i/>
        </w:rPr>
      </w:pPr>
      <w:moveToRangeStart w:id="1371" w:author="David Clunie" w:date="2016-05-26T08:34:00Z" w:name="move325870979"/>
      <w:moveTo w:id="1372" w:author="David Clunie" w:date="2016-05-26T08:34:00Z">
        <w:r>
          <w:rPr>
            <w:i/>
          </w:rPr>
          <w:t xml:space="preserve">Insert PS3.18, </w:t>
        </w:r>
        <w:r w:rsidRPr="00B70830">
          <w:rPr>
            <w:i/>
          </w:rPr>
          <w:t xml:space="preserve">Section </w:t>
        </w:r>
        <w:r>
          <w:rPr>
            <w:i/>
          </w:rPr>
          <w:t>6.1.3 to describe multipart payloads</w:t>
        </w:r>
      </w:moveTo>
    </w:p>
    <w:p w14:paraId="7C8C5AB2" w14:textId="77777777" w:rsidR="00FA521F" w:rsidRDefault="00FA521F" w:rsidP="00FA521F">
      <w:pPr>
        <w:pStyle w:val="Heading4"/>
      </w:pPr>
      <w:moveTo w:id="1373" w:author="David Clunie" w:date="2016-05-26T08:34:00Z">
        <w:r>
          <w:t>6.1.3</w:t>
        </w:r>
        <w:r>
          <w:tab/>
        </w:r>
        <w:commentRangeStart w:id="1374"/>
        <w:r>
          <w:t>Content-</w:t>
        </w:r>
        <w:r w:rsidRPr="001F4159">
          <w:t>Type</w:t>
        </w:r>
        <w:r>
          <w:t xml:space="preserve"> Header Field</w:t>
        </w:r>
        <w:commentRangeEnd w:id="1374"/>
        <w:r>
          <w:rPr>
            <w:rStyle w:val="CommentReference"/>
            <w:rFonts w:eastAsiaTheme="minorHAnsi" w:cstheme="minorBidi"/>
            <w:b w:val="0"/>
            <w:noProof w:val="0"/>
          </w:rPr>
          <w:commentReference w:id="1374"/>
        </w:r>
      </w:moveTo>
    </w:p>
    <w:p w14:paraId="2F8066A9" w14:textId="77777777" w:rsidR="00FA521F" w:rsidRDefault="00FA521F" w:rsidP="00FA521F">
      <w:moveTo w:id="1375" w:author="David Clunie" w:date="2016-05-26T08:34:00Z">
        <w:r>
          <w:t>The Content-Type header field specifies the media type of the payload.  It should only be present when a payload is present, and any media type parameters shall specify the encoding of the corresponding message part.</w:t>
        </w:r>
      </w:moveTo>
    </w:p>
    <w:p w14:paraId="6BEF2EF1" w14:textId="3BE9CA0F" w:rsidR="00FA521F" w:rsidRDefault="00FA521F" w:rsidP="00FA521F">
      <w:moveTo w:id="1376" w:author="David Clunie" w:date="2016-05-26T08:34:00Z">
        <w:r>
          <w:t xml:space="preserve">In particular, a DICOM Media Type used as the value of a Content-Type header field shall have zero or one </w:t>
        </w:r>
        <w:del w:id="1377" w:author="David Clunie" w:date="2016-05-26T10:30:00Z">
          <w:r w:rsidDel="0063483D">
            <w:delText>T</w:delText>
          </w:r>
        </w:del>
      </w:moveTo>
      <w:ins w:id="1378" w:author="David Clunie" w:date="2016-05-26T10:30:00Z">
        <w:r w:rsidR="0063483D">
          <w:t>t</w:t>
        </w:r>
      </w:ins>
      <w:moveTo w:id="1379" w:author="David Clunie" w:date="2016-05-26T08:34:00Z">
        <w:r>
          <w:t xml:space="preserve">ransfer </w:t>
        </w:r>
        <w:del w:id="1380" w:author="David Clunie" w:date="2016-05-26T10:30:00Z">
          <w:r w:rsidDel="0063483D">
            <w:delText>S</w:delText>
          </w:r>
        </w:del>
      </w:moveTo>
      <w:ins w:id="1381" w:author="David Clunie" w:date="2016-05-26T10:30:00Z">
        <w:r w:rsidR="0063483D">
          <w:t>s</w:t>
        </w:r>
      </w:ins>
      <w:moveTo w:id="1382" w:author="David Clunie" w:date="2016-05-26T08:34:00Z">
        <w:r>
          <w:t xml:space="preserve">yntax </w:t>
        </w:r>
        <w:del w:id="1383" w:author="David Clunie" w:date="2016-05-26T10:30:00Z">
          <w:r w:rsidDel="0063483D">
            <w:delText>P</w:delText>
          </w:r>
        </w:del>
      </w:moveTo>
      <w:ins w:id="1384" w:author="David Clunie" w:date="2016-05-26T10:30:00Z">
        <w:r w:rsidR="0063483D">
          <w:t>p</w:t>
        </w:r>
      </w:ins>
      <w:moveTo w:id="1385" w:author="David Clunie" w:date="2016-05-26T08:34:00Z">
        <w:r>
          <w:t>arameter</w:t>
        </w:r>
      </w:moveTo>
      <w:ins w:id="1386" w:author="James Philbin [2]" w:date="2016-05-31T06:00:00Z">
        <w:r w:rsidR="00B861F9">
          <w:t>s</w:t>
        </w:r>
      </w:ins>
      <w:moveTo w:id="1387" w:author="David Clunie" w:date="2016-05-26T08:34:00Z">
        <w:del w:id="1388" w:author="David Clunie" w:date="2016-05-26T11:12:00Z">
          <w:r w:rsidDel="00CA180C">
            <w:delText>s</w:delText>
          </w:r>
        </w:del>
        <w:r>
          <w:t xml:space="preserve"> (see Section 6.1.1.8.1.2), and zero or one charset parameter</w:t>
        </w:r>
      </w:moveTo>
      <w:ins w:id="1389" w:author="James Philbin [2]" w:date="2016-05-31T06:00:00Z">
        <w:r w:rsidR="00B861F9">
          <w:t>s</w:t>
        </w:r>
      </w:ins>
      <w:moveTo w:id="1390" w:author="David Clunie" w:date="2016-05-26T08:34:00Z">
        <w:del w:id="1391" w:author="David Clunie" w:date="2016-05-26T11:12:00Z">
          <w:r w:rsidDel="00CA180C">
            <w:delText>s</w:delText>
          </w:r>
        </w:del>
        <w:r>
          <w:t xml:space="preserve"> (see Section 6.1.1.8.1.3), which corresponds to the character encoding of the corresponding message part.</w:t>
        </w:r>
      </w:moveTo>
    </w:p>
    <w:p w14:paraId="51E8D3AD" w14:textId="762794CA" w:rsidR="00FA521F" w:rsidDel="00A95FDB" w:rsidRDefault="00FA521F" w:rsidP="00FA521F">
      <w:pPr>
        <w:pStyle w:val="ABNF"/>
        <w:rPr>
          <w:del w:id="1392" w:author="James Philbin [2]" w:date="2016-05-31T08:34:00Z"/>
        </w:rPr>
      </w:pPr>
      <w:moveTo w:id="1393" w:author="David Clunie" w:date="2016-05-26T08:34:00Z">
        <w:r>
          <w:t>Content-Type: dicom-media-type +</w:t>
        </w:r>
        <w:del w:id="1394" w:author="James Philbin [2]" w:date="2016-05-31T06:01:00Z">
          <w:r w:rsidDel="00B861F9">
            <w:delText>ts-uid-parameter</w:delText>
          </w:r>
        </w:del>
      </w:moveTo>
      <w:ins w:id="1395" w:author="James Philbin [2]" w:date="2016-05-31T06:01:00Z">
        <w:r w:rsidR="00B861F9">
          <w:t>transfer-syntax-mtp</w:t>
        </w:r>
      </w:ins>
      <w:moveTo w:id="1396" w:author="David Clunie" w:date="2016-05-26T08:34:00Z">
        <w:r>
          <w:t xml:space="preserve"> +</w:t>
        </w:r>
        <w:del w:id="1397" w:author="James Philbin [2]" w:date="2016-05-31T06:21:00Z">
          <w:r w:rsidDel="007C4929">
            <w:delText>charset</w:delText>
          </w:r>
        </w:del>
      </w:moveTo>
      <w:ins w:id="1398" w:author="James Philbin [2]" w:date="2016-05-31T06:21:00Z">
        <w:r w:rsidR="007C4929">
          <w:t>charset-mtp</w:t>
        </w:r>
      </w:ins>
    </w:p>
    <w:p w14:paraId="6C0D8510" w14:textId="77777777" w:rsidR="00FA521F" w:rsidRPr="00AF3B26" w:rsidRDefault="00FA521F">
      <w:pPr>
        <w:pStyle w:val="ABNF"/>
        <w:pPrChange w:id="1399" w:author="David Clunie" w:date="2016-05-26T08:34:00Z">
          <w:pPr>
            <w:spacing w:before="180"/>
            <w:jc w:val="both"/>
          </w:pPr>
        </w:pPrChange>
      </w:pPr>
    </w:p>
    <w:moveToRangeEnd w:id="1371"/>
    <w:p w14:paraId="0DD79BF6" w14:textId="77777777" w:rsidR="006818FE" w:rsidRDefault="006818FE"/>
    <w:p w14:paraId="2386EE88" w14:textId="77777777" w:rsidR="00ED7FF0" w:rsidRDefault="00165C52" w:rsidP="00ED7FF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 xml:space="preserve">Modify </w:t>
      </w:r>
      <w:r w:rsidR="00FC5117">
        <w:rPr>
          <w:i/>
        </w:rPr>
        <w:t>PS3.18 Section 6.2.2.1</w:t>
      </w:r>
      <w:r w:rsidR="00ED7FF0">
        <w:rPr>
          <w:i/>
        </w:rPr>
        <w:t xml:space="preserve"> as follows:</w:t>
      </w:r>
    </w:p>
    <w:p w14:paraId="0A7999CC" w14:textId="77777777" w:rsidR="0003478E" w:rsidRDefault="0003478E" w:rsidP="0003478E">
      <w:pPr>
        <w:spacing w:before="180"/>
        <w:rPr>
          <w:b/>
          <w:color w:val="000000"/>
          <w:sz w:val="28"/>
        </w:rPr>
      </w:pPr>
      <w:bookmarkStart w:id="1400" w:name="sect_6_2"/>
      <w:r>
        <w:rPr>
          <w:b/>
          <w:color w:val="000000"/>
          <w:sz w:val="28"/>
        </w:rPr>
        <w:t>6.2 WADO-URI Request</w:t>
      </w:r>
    </w:p>
    <w:p w14:paraId="760DD809" w14:textId="77777777" w:rsidR="0003478E" w:rsidRDefault="0003478E" w:rsidP="007C0371">
      <w:r>
        <w:t>...</w:t>
      </w:r>
    </w:p>
    <w:p w14:paraId="0C25C291" w14:textId="77777777" w:rsidR="0003478E" w:rsidRDefault="0003478E" w:rsidP="0003478E">
      <w:pPr>
        <w:spacing w:before="180"/>
      </w:pPr>
      <w:bookmarkStart w:id="1401" w:name="sect_6_2_2"/>
      <w:r>
        <w:rPr>
          <w:b/>
          <w:color w:val="000000"/>
          <w:sz w:val="24"/>
        </w:rPr>
        <w:t>6.2.2 Media Types Acceptable in the Response</w:t>
      </w:r>
    </w:p>
    <w:p w14:paraId="1FA5DA5E" w14:textId="77777777" w:rsidR="0003478E" w:rsidRDefault="0003478E" w:rsidP="0003478E">
      <w:pPr>
        <w:spacing w:before="180"/>
      </w:pPr>
      <w:bookmarkStart w:id="1402" w:name="sect_6_2_2_1"/>
      <w:bookmarkEnd w:id="1401"/>
      <w:r>
        <w:rPr>
          <w:b/>
          <w:color w:val="000000"/>
          <w:sz w:val="26"/>
        </w:rPr>
        <w:t>6.2.2.1 Query Parameters</w:t>
      </w:r>
    </w:p>
    <w:p w14:paraId="38B709A3" w14:textId="77777777" w:rsidR="0003478E" w:rsidRDefault="0003478E" w:rsidP="0003478E">
      <w:pPr>
        <w:spacing w:before="180"/>
      </w:pPr>
      <w:bookmarkStart w:id="1403" w:name="sect_6_2_2_1_1"/>
      <w:bookmarkEnd w:id="1402"/>
      <w:r>
        <w:rPr>
          <w:b/>
          <w:color w:val="000000"/>
          <w:sz w:val="22"/>
        </w:rPr>
        <w:t>6.2.2.1.1 Accept Query Parameter</w:t>
      </w:r>
    </w:p>
    <w:p w14:paraId="60F9829C" w14:textId="77777777" w:rsidR="0003478E" w:rsidRDefault="0003478E" w:rsidP="0003478E">
      <w:pPr>
        <w:spacing w:before="180"/>
        <w:jc w:val="both"/>
      </w:pPr>
      <w:bookmarkStart w:id="1404" w:name="para_d35a81bc_0c87_43e6_b9a0_1c4d96e33e"/>
      <w:bookmarkEnd w:id="1403"/>
      <w:r>
        <w:rPr>
          <w:color w:val="000000"/>
          <w:sz w:val="18"/>
        </w:rPr>
        <w:t xml:space="preserve">Specifies the Acceptable Media Types for the response payload. See </w:t>
      </w:r>
      <w:hyperlink w:anchor="sect_6_1_1_4">
        <w:r>
          <w:rPr>
            <w:color w:val="000000"/>
            <w:sz w:val="18"/>
          </w:rPr>
          <w:t>Section 6.1.1.4</w:t>
        </w:r>
      </w:hyperlink>
      <w:r>
        <w:rPr>
          <w:color w:val="000000"/>
          <w:sz w:val="18"/>
        </w:rPr>
        <w:t>. The name of the parameter is "contentType", which is case-sensitive. Its syntax is:</w:t>
      </w:r>
    </w:p>
    <w:p w14:paraId="4466F47D" w14:textId="77777777" w:rsidR="00957E90" w:rsidRDefault="0003478E" w:rsidP="00957E90">
      <w:pPr>
        <w:rPr>
          <w:ins w:id="1405" w:author="James Philbin [2]" w:date="2016-05-31T06:11:00Z"/>
          <w:rFonts w:ascii="Courier New" w:hAnsi="Courier New"/>
          <w:color w:val="000000"/>
          <w:sz w:val="18"/>
        </w:rPr>
      </w:pPr>
      <w:bookmarkStart w:id="1406" w:name="idp140294717912816"/>
      <w:bookmarkEnd w:id="1404"/>
      <w:r>
        <w:rPr>
          <w:rFonts w:ascii="Courier New" w:hAnsi="Courier New"/>
          <w:color w:val="000000"/>
          <w:sz w:val="18"/>
        </w:rPr>
        <w:br/>
        <w:t xml:space="preserve">    accept = %s"contentType" "=" </w:t>
      </w:r>
      <w:ins w:id="1407" w:author="James Philbin [2]" w:date="2016-05-31T06:10:00Z">
        <w:r w:rsidR="00957E90">
          <w:rPr>
            <w:rFonts w:ascii="Courier New" w:hAnsi="Courier New"/>
            <w:color w:val="000000"/>
            <w:sz w:val="18"/>
          </w:rPr>
          <w:t xml:space="preserve">1#rendered-media-type / </w:t>
        </w:r>
      </w:ins>
      <w:r>
        <w:rPr>
          <w:rFonts w:ascii="Courier New" w:hAnsi="Courier New"/>
          <w:color w:val="000000"/>
          <w:sz w:val="18"/>
        </w:rPr>
        <w:t>1#</w:t>
      </w:r>
      <w:ins w:id="1408" w:author="James Philbin" w:date="2016-05-25T12:54:00Z">
        <w:r w:rsidR="00F65C2F" w:rsidRPr="00F65C2F">
          <w:rPr>
            <w:rFonts w:ascii="Courier New" w:hAnsi="Courier New"/>
            <w:b/>
            <w:color w:val="000000"/>
            <w:sz w:val="18"/>
            <w:u w:val="single"/>
            <w:rPrChange w:id="1409" w:author="James Philbin" w:date="2016-05-25T12:55:00Z">
              <w:rPr>
                <w:rFonts w:ascii="Courier New" w:hAnsi="Courier New"/>
                <w:color w:val="000000"/>
                <w:sz w:val="18"/>
              </w:rPr>
            </w:rPrChange>
          </w:rPr>
          <w:t>uri-</w:t>
        </w:r>
      </w:ins>
      <w:r>
        <w:rPr>
          <w:rFonts w:ascii="Courier New" w:hAnsi="Courier New"/>
          <w:color w:val="000000"/>
          <w:sz w:val="18"/>
        </w:rPr>
        <w:t>media-type</w:t>
      </w:r>
    </w:p>
    <w:p w14:paraId="5F14970D" w14:textId="0EDCB4FB" w:rsidR="0003478E" w:rsidRPr="00F64B5C" w:rsidDel="00957E90" w:rsidRDefault="0003478E">
      <w:pPr>
        <w:spacing w:before="180"/>
        <w:rPr>
          <w:del w:id="1410" w:author="James Philbin [2]" w:date="2016-05-31T06:10:00Z"/>
          <w:sz w:val="18"/>
          <w:rPrChange w:id="1411" w:author="James Philbin [2]" w:date="2016-05-31T06:31:00Z">
            <w:rPr>
              <w:del w:id="1412" w:author="James Philbin [2]" w:date="2016-05-31T06:10:00Z"/>
            </w:rPr>
          </w:rPrChange>
        </w:rPr>
      </w:pPr>
      <w:del w:id="1413" w:author="James Philbin [2]" w:date="2016-05-31T06:11:00Z">
        <w:r w:rsidRPr="00F64B5C" w:rsidDel="00957E90">
          <w:rPr>
            <w:rFonts w:ascii="Courier New" w:hAnsi="Courier New"/>
            <w:color w:val="000000"/>
            <w:sz w:val="16"/>
            <w:rPrChange w:id="1414" w:author="James Philbin [2]" w:date="2016-05-31T06:31:00Z">
              <w:rPr>
                <w:rFonts w:ascii="Courier New" w:hAnsi="Courier New"/>
                <w:color w:val="000000"/>
                <w:sz w:val="18"/>
              </w:rPr>
            </w:rPrChange>
          </w:rPr>
          <w:br/>
        </w:r>
      </w:del>
      <w:bookmarkEnd w:id="1406"/>
    </w:p>
    <w:bookmarkEnd w:id="1400"/>
    <w:p w14:paraId="33F3BBA5" w14:textId="79662EEB" w:rsidR="00FC5117" w:rsidRPr="00F64B5C" w:rsidDel="00957E90" w:rsidRDefault="00FC5117" w:rsidP="00957E90">
      <w:pPr>
        <w:spacing w:before="180"/>
        <w:rPr>
          <w:del w:id="1415" w:author="James Philbin [2]" w:date="2016-05-31T06:10:00Z"/>
          <w:b/>
          <w:sz w:val="18"/>
          <w:u w:val="single"/>
          <w:rPrChange w:id="1416" w:author="James Philbin [2]" w:date="2016-05-31T06:31:00Z">
            <w:rPr>
              <w:del w:id="1417" w:author="James Philbin [2]" w:date="2016-05-31T06:10:00Z"/>
              <w:b/>
              <w:u w:val="single"/>
            </w:rPr>
          </w:rPrChange>
        </w:rPr>
        <w:pPrChange w:id="1418" w:author="James Philbin [2]" w:date="2016-05-31T06:10:00Z">
          <w:pPr/>
        </w:pPrChange>
      </w:pPr>
      <w:del w:id="1419" w:author="James Philbin [2]" w:date="2016-05-31T06:10:00Z">
        <w:r w:rsidRPr="00F64B5C" w:rsidDel="00957E90">
          <w:rPr>
            <w:b/>
            <w:sz w:val="18"/>
            <w:u w:val="single"/>
            <w:rPrChange w:id="1420" w:author="James Philbin [2]" w:date="2016-05-31T06:31:00Z">
              <w:rPr>
                <w:b/>
                <w:u w:val="single"/>
              </w:rPr>
            </w:rPrChange>
          </w:rPr>
          <w:delText>The WADO-URI service supports the following media types:</w:delText>
        </w:r>
      </w:del>
    </w:p>
    <w:p w14:paraId="530D27AE" w14:textId="43DDF18A" w:rsidR="00957E90" w:rsidRPr="00F64B5C" w:rsidRDefault="00FC5117" w:rsidP="00957E90">
      <w:pPr>
        <w:rPr>
          <w:ins w:id="1421" w:author="James Philbin [2]" w:date="2016-05-31T06:09:00Z"/>
          <w:b/>
          <w:sz w:val="18"/>
          <w:u w:val="single"/>
          <w:rPrChange w:id="1422" w:author="James Philbin [2]" w:date="2016-05-31T06:31:00Z">
            <w:rPr>
              <w:ins w:id="1423" w:author="James Philbin [2]" w:date="2016-05-31T06:09:00Z"/>
              <w:b/>
              <w:u w:val="single"/>
            </w:rPr>
          </w:rPrChange>
        </w:rPr>
      </w:pPr>
      <w:commentRangeStart w:id="1424"/>
      <w:commentRangeStart w:id="1425"/>
      <w:del w:id="1426" w:author="James Philbin [2]" w:date="2016-05-31T06:10:00Z">
        <w:r w:rsidRPr="00F64B5C" w:rsidDel="00957E90">
          <w:rPr>
            <w:b/>
            <w:sz w:val="18"/>
            <w:szCs w:val="18"/>
            <w:u w:val="single"/>
            <w:rPrChange w:id="1427" w:author="James Philbin [2]" w:date="2016-05-31T06:31:00Z">
              <w:rPr>
                <w:b/>
                <w:szCs w:val="18"/>
                <w:u w:val="single"/>
              </w:rPr>
            </w:rPrChange>
          </w:rPr>
          <w:delText>uri-media-type</w:delText>
        </w:r>
        <w:r w:rsidRPr="00F64B5C" w:rsidDel="00957E90">
          <w:rPr>
            <w:b/>
            <w:sz w:val="18"/>
            <w:szCs w:val="18"/>
            <w:u w:val="single"/>
            <w:rPrChange w:id="1428" w:author="James Philbin [2]" w:date="2016-05-31T06:31:00Z">
              <w:rPr>
                <w:b/>
                <w:szCs w:val="18"/>
                <w:u w:val="single"/>
              </w:rPr>
            </w:rPrChange>
          </w:rPr>
          <w:tab/>
        </w:r>
        <w:r w:rsidRPr="00F64B5C" w:rsidDel="00957E90">
          <w:rPr>
            <w:b/>
            <w:sz w:val="18"/>
            <w:szCs w:val="18"/>
            <w:u w:val="single"/>
            <w:rPrChange w:id="1429" w:author="James Philbin [2]" w:date="2016-05-31T06:31:00Z">
              <w:rPr>
                <w:b/>
                <w:szCs w:val="18"/>
                <w:u w:val="single"/>
              </w:rPr>
            </w:rPrChange>
          </w:rPr>
          <w:tab/>
          <w:delText xml:space="preserve">= </w:delText>
        </w:r>
      </w:del>
      <w:ins w:id="1430" w:author="David Clunie" w:date="2016-05-21T12:19:00Z">
        <w:del w:id="1431" w:author="James Philbin [2]" w:date="2016-05-31T06:08:00Z">
          <w:r w:rsidR="00255D73" w:rsidRPr="00F64B5C" w:rsidDel="00957E90">
            <w:rPr>
              <w:b/>
              <w:sz w:val="18"/>
              <w:szCs w:val="18"/>
              <w:u w:val="single"/>
              <w:rPrChange w:id="1432" w:author="James Philbin [2]" w:date="2016-05-31T06:31:00Z">
                <w:rPr>
                  <w:b/>
                  <w:szCs w:val="18"/>
                  <w:u w:val="single"/>
                </w:rPr>
              </w:rPrChange>
            </w:rPr>
            <w:delText>(</w:delText>
          </w:r>
        </w:del>
        <w:del w:id="1433" w:author="James Philbin [2]" w:date="2016-05-31T06:10:00Z">
          <w:r w:rsidR="00255D73" w:rsidRPr="00F64B5C" w:rsidDel="00957E90">
            <w:rPr>
              <w:b/>
              <w:sz w:val="18"/>
              <w:szCs w:val="18"/>
              <w:u w:val="single"/>
              <w:rPrChange w:id="1434" w:author="James Philbin [2]" w:date="2016-05-31T06:31:00Z">
                <w:rPr>
                  <w:b/>
                  <w:szCs w:val="18"/>
                  <w:u w:val="single"/>
                </w:rPr>
              </w:rPrChange>
            </w:rPr>
            <w:delText xml:space="preserve">rendered-media-type / </w:delText>
          </w:r>
        </w:del>
      </w:ins>
      <w:del w:id="1435" w:author="James Philbin [2]" w:date="2016-05-31T06:10:00Z">
        <w:r w:rsidRPr="00F64B5C" w:rsidDel="00957E90">
          <w:rPr>
            <w:b/>
            <w:sz w:val="18"/>
            <w:szCs w:val="18"/>
            <w:u w:val="single"/>
            <w:rPrChange w:id="1436" w:author="James Philbin [2]" w:date="2016-05-31T06:31:00Z">
              <w:rPr>
                <w:b/>
                <w:szCs w:val="18"/>
                <w:u w:val="single"/>
              </w:rPr>
            </w:rPrChange>
          </w:rPr>
          <w:delText>dicom [dcm-parameters]</w:delText>
        </w:r>
      </w:del>
      <w:ins w:id="1437" w:author="David Clunie" w:date="2016-05-21T12:19:00Z">
        <w:del w:id="1438" w:author="James Philbin [2]" w:date="2016-05-31T06:09:00Z">
          <w:r w:rsidR="00255D73" w:rsidRPr="00F64B5C" w:rsidDel="00957E90">
            <w:rPr>
              <w:b/>
              <w:sz w:val="18"/>
              <w:szCs w:val="18"/>
              <w:u w:val="single"/>
              <w:rPrChange w:id="1439" w:author="James Philbin [2]" w:date="2016-05-31T06:31:00Z">
                <w:rPr>
                  <w:b/>
                  <w:szCs w:val="18"/>
                  <w:u w:val="single"/>
                </w:rPr>
              </w:rPrChange>
            </w:rPr>
            <w:delText>)</w:delText>
          </w:r>
        </w:del>
      </w:ins>
      <w:ins w:id="1440" w:author="James Philbin [2]" w:date="2016-05-31T06:09:00Z">
        <w:r w:rsidR="00957E90" w:rsidRPr="00F64B5C">
          <w:rPr>
            <w:b/>
            <w:sz w:val="18"/>
            <w:u w:val="single"/>
            <w:rPrChange w:id="1441" w:author="James Philbin [2]" w:date="2016-05-31T06:31:00Z">
              <w:rPr>
                <w:b/>
                <w:u w:val="single"/>
              </w:rPr>
            </w:rPrChange>
          </w:rPr>
          <w:t>The WADO-URI service supports Rendered Media Types (see Section 6.1.1.3) or the uri-media-type (see Section 6.1.1.8.5).</w:t>
        </w:r>
      </w:ins>
    </w:p>
    <w:p w14:paraId="3AB81B7F" w14:textId="6D4DD16E" w:rsidR="00957E90" w:rsidRPr="00F64B5C" w:rsidRDefault="00957E90" w:rsidP="00957E90">
      <w:pPr>
        <w:rPr>
          <w:ins w:id="1442" w:author="James Philbin [2]" w:date="2016-05-31T06:09:00Z"/>
          <w:b/>
          <w:sz w:val="18"/>
          <w:u w:val="single"/>
          <w:rPrChange w:id="1443" w:author="James Philbin [2]" w:date="2016-05-31T06:31:00Z">
            <w:rPr>
              <w:ins w:id="1444" w:author="James Philbin [2]" w:date="2016-05-31T06:09:00Z"/>
              <w:b/>
              <w:u w:val="single"/>
            </w:rPr>
          </w:rPrChange>
        </w:rPr>
      </w:pPr>
      <w:ins w:id="1445" w:author="James Philbin [2]" w:date="2016-05-31T06:09:00Z">
        <w:r w:rsidRPr="00F64B5C">
          <w:rPr>
            <w:b/>
            <w:sz w:val="18"/>
            <w:u w:val="single"/>
            <w:rPrChange w:id="1446" w:author="James Philbin [2]" w:date="2016-05-31T06:31:00Z">
              <w:rPr>
                <w:b/>
                <w:u w:val="single"/>
              </w:rPr>
            </w:rPrChange>
          </w:rPr>
          <w:t xml:space="preserve">Support for the </w:t>
        </w:r>
        <w:r w:rsidR="007C4929" w:rsidRPr="00F64B5C">
          <w:rPr>
            <w:b/>
            <w:sz w:val="18"/>
            <w:u w:val="single"/>
            <w:rPrChange w:id="1447" w:author="James Philbin [2]" w:date="2016-05-31T06:31:00Z">
              <w:rPr>
                <w:b/>
                <w:u w:val="single"/>
              </w:rPr>
            </w:rPrChange>
          </w:rPr>
          <w:t>transfer-syntax and charset</w:t>
        </w:r>
        <w:r w:rsidRPr="00F64B5C">
          <w:rPr>
            <w:b/>
            <w:sz w:val="18"/>
            <w:u w:val="single"/>
            <w:rPrChange w:id="1448" w:author="James Philbin [2]" w:date="2016-05-31T06:31:00Z">
              <w:rPr>
                <w:b/>
                <w:u w:val="single"/>
              </w:rPr>
            </w:rPrChange>
          </w:rPr>
          <w:t xml:space="preserve"> </w:t>
        </w:r>
      </w:ins>
      <w:ins w:id="1449" w:author="James Philbin [2]" w:date="2016-05-31T06:11:00Z">
        <w:r w:rsidR="007C4929" w:rsidRPr="00F64B5C">
          <w:rPr>
            <w:b/>
            <w:sz w:val="18"/>
            <w:u w:val="single"/>
            <w:rPrChange w:id="1450" w:author="James Philbin [2]" w:date="2016-05-31T06:31:00Z">
              <w:rPr>
                <w:b/>
                <w:u w:val="single"/>
              </w:rPr>
            </w:rPrChange>
          </w:rPr>
          <w:t xml:space="preserve">media type </w:t>
        </w:r>
      </w:ins>
      <w:ins w:id="1451" w:author="James Philbin [2]" w:date="2016-05-31T06:09:00Z">
        <w:r w:rsidRPr="00F64B5C">
          <w:rPr>
            <w:b/>
            <w:sz w:val="18"/>
            <w:u w:val="single"/>
            <w:rPrChange w:id="1452" w:author="James Philbin [2]" w:date="2016-05-31T06:31:00Z">
              <w:rPr>
                <w:b/>
                <w:u w:val="single"/>
              </w:rPr>
            </w:rPrChange>
          </w:rPr>
          <w:t>parameters is optional.</w:t>
        </w:r>
      </w:ins>
    </w:p>
    <w:p w14:paraId="4403B672" w14:textId="77777777" w:rsidR="00957E90" w:rsidRDefault="00957E90" w:rsidP="00957E90">
      <w:pPr>
        <w:pStyle w:val="Note"/>
        <w:rPr>
          <w:ins w:id="1453" w:author="James Philbin [2]" w:date="2016-05-31T06:09:00Z"/>
        </w:rPr>
      </w:pPr>
      <w:ins w:id="1454" w:author="James Philbin [2]" w:date="2016-05-31T06:09:00Z">
        <w:r>
          <w:t>Note:</w:t>
        </w:r>
      </w:ins>
    </w:p>
    <w:p w14:paraId="5D7B0F0D" w14:textId="2ABA2626" w:rsidR="00957E90" w:rsidRPr="002A2417" w:rsidRDefault="007C4929" w:rsidP="00957E90">
      <w:pPr>
        <w:pStyle w:val="Note"/>
        <w:rPr>
          <w:ins w:id="1455" w:author="James Philbin [2]" w:date="2016-05-31T06:09:00Z"/>
        </w:rPr>
      </w:pPr>
      <w:ins w:id="1456" w:author="James Philbin [2]" w:date="2016-05-31T06:09:00Z">
        <w:r>
          <w:t>Since the transfer-syntax and charset</w:t>
        </w:r>
        <w:r w:rsidR="00957E90">
          <w:t xml:space="preserve"> </w:t>
        </w:r>
        <w:r w:rsidR="00957E90" w:rsidRPr="002A2417">
          <w:t xml:space="preserve">media type parameters </w:t>
        </w:r>
        <w:r w:rsidR="00957E90">
          <w:t xml:space="preserve">were added to Web Services long after the </w:t>
        </w:r>
        <w:r w:rsidR="00957E90" w:rsidRPr="002A2417">
          <w:t xml:space="preserve">WADO-URI </w:t>
        </w:r>
        <w:r w:rsidR="00957E90">
          <w:t>standard was created, most origin servers are likely to ignore them.  WADO-</w:t>
        </w:r>
        <w:r>
          <w:t>URI origin servers support the transfer</w:t>
        </w:r>
      </w:ins>
      <w:ins w:id="1457" w:author="James Philbin [2]" w:date="2016-05-31T06:13:00Z">
        <w:r>
          <w:t xml:space="preserve"> </w:t>
        </w:r>
      </w:ins>
      <w:ins w:id="1458" w:author="James Philbin [2]" w:date="2016-05-31T06:09:00Z">
        <w:r>
          <w:t>syntax and charset</w:t>
        </w:r>
        <w:r w:rsidR="00957E90">
          <w:t xml:space="preserve"> query parameters, which should be used instead</w:t>
        </w:r>
        <w:r w:rsidR="00957E90" w:rsidRPr="002A2417">
          <w:t>.</w:t>
        </w:r>
      </w:ins>
    </w:p>
    <w:p w14:paraId="28726E54" w14:textId="6EC825A4" w:rsidR="00FC5117" w:rsidRPr="007C0371" w:rsidRDefault="00FC5117" w:rsidP="00957E90">
      <w:pPr>
        <w:pStyle w:val="ABNF"/>
        <w:ind w:left="0"/>
        <w:rPr>
          <w:rFonts w:ascii="Arial" w:hAnsi="Arial" w:cs="Arial"/>
          <w:b/>
          <w:szCs w:val="18"/>
          <w:u w:val="single"/>
        </w:rPr>
        <w:pPrChange w:id="1459" w:author="James Philbin [2]" w:date="2016-05-31T06:09:00Z">
          <w:pPr>
            <w:pStyle w:val="ABNF"/>
          </w:pPr>
        </w:pPrChange>
      </w:pPr>
      <w:del w:id="1460" w:author="David Clunie" w:date="2016-05-21T12:20:00Z">
        <w:r w:rsidRPr="007C0371" w:rsidDel="00255D73">
          <w:rPr>
            <w:b/>
            <w:szCs w:val="18"/>
            <w:u w:val="single"/>
          </w:rPr>
          <w:delText xml:space="preserve">  </w:delText>
        </w:r>
        <w:r w:rsidRPr="007C0371" w:rsidDel="00255D73">
          <w:rPr>
            <w:rFonts w:ascii="Arial" w:hAnsi="Arial" w:cs="Arial"/>
            <w:b/>
            <w:szCs w:val="18"/>
            <w:u w:val="single"/>
          </w:rPr>
          <w:delText xml:space="preserve">; See Section </w:delText>
        </w:r>
        <w:r w:rsidRPr="007C0371" w:rsidDel="00255D73">
          <w:rPr>
            <w:rFonts w:ascii="Arial" w:hAnsi="Arial" w:cs="Arial"/>
            <w:b/>
            <w:u w:val="single"/>
          </w:rPr>
          <w:delText>6.1.1.8.2</w:delText>
        </w:r>
      </w:del>
      <w:commentRangeEnd w:id="1424"/>
      <w:r w:rsidR="00791BAB">
        <w:rPr>
          <w:rStyle w:val="CommentReference"/>
          <w:rFonts w:ascii="Arial" w:eastAsiaTheme="minorHAnsi" w:hAnsi="Arial" w:cstheme="minorBidi"/>
        </w:rPr>
        <w:commentReference w:id="1424"/>
      </w:r>
      <w:commentRangeEnd w:id="1425"/>
      <w:r w:rsidR="00F65C2F">
        <w:rPr>
          <w:rStyle w:val="CommentReference"/>
          <w:rFonts w:ascii="Arial" w:eastAsiaTheme="minorHAnsi" w:hAnsi="Arial" w:cstheme="minorBidi"/>
        </w:rPr>
        <w:commentReference w:id="1425"/>
      </w:r>
    </w:p>
    <w:p w14:paraId="48FF47A2" w14:textId="779019BB" w:rsidR="00FC5117" w:rsidRPr="007C0371" w:rsidDel="00957E90" w:rsidRDefault="00710309" w:rsidP="00FC5117">
      <w:pPr>
        <w:rPr>
          <w:del w:id="1461" w:author="James Philbin [2]" w:date="2016-05-31T06:07:00Z"/>
          <w:b/>
          <w:u w:val="single"/>
        </w:rPr>
      </w:pPr>
      <w:del w:id="1462" w:author="James Philbin [2]" w:date="2016-05-31T06:07:00Z">
        <w:r w:rsidDel="00957E90">
          <w:rPr>
            <w:b/>
            <w:u w:val="single"/>
          </w:rPr>
          <w:delText>T</w:delText>
        </w:r>
        <w:r w:rsidR="00FC5117" w:rsidRPr="007C0371" w:rsidDel="00957E90">
          <w:rPr>
            <w:b/>
            <w:u w:val="single"/>
          </w:rPr>
          <w:delText xml:space="preserve">he "transfer-syntax" and "charset" </w:delText>
        </w:r>
        <w:r w:rsidR="00B62CCF" w:rsidDel="00957E90">
          <w:rPr>
            <w:b/>
            <w:u w:val="single"/>
          </w:rPr>
          <w:delText xml:space="preserve">media type </w:delText>
        </w:r>
        <w:r w:rsidR="00FC5117" w:rsidRPr="007C0371" w:rsidDel="00957E90">
          <w:rPr>
            <w:b/>
            <w:u w:val="single"/>
          </w:rPr>
          <w:delText xml:space="preserve">parameters </w:delText>
        </w:r>
        <w:r w:rsidDel="00957E90">
          <w:rPr>
            <w:b/>
            <w:u w:val="single"/>
          </w:rPr>
          <w:delText>are forbidden</w:delText>
        </w:r>
        <w:r w:rsidR="00FC5117" w:rsidRPr="007C0371" w:rsidDel="00957E90">
          <w:rPr>
            <w:b/>
            <w:u w:val="single"/>
          </w:rPr>
          <w:delText xml:space="preserve"> for </w:delText>
        </w:r>
        <w:r w:rsidR="000C7D60" w:rsidRPr="007C0371" w:rsidDel="00957E90">
          <w:rPr>
            <w:b/>
            <w:u w:val="single"/>
          </w:rPr>
          <w:delText xml:space="preserve">the </w:delText>
        </w:r>
        <w:r w:rsidR="00FC5117" w:rsidRPr="007C0371" w:rsidDel="00957E90">
          <w:rPr>
            <w:b/>
            <w:u w:val="single"/>
          </w:rPr>
          <w:delText>WADO-URI Service.</w:delText>
        </w:r>
      </w:del>
    </w:p>
    <w:p w14:paraId="046BF7C2" w14:textId="77777777" w:rsidR="00710309" w:rsidRDefault="00710309" w:rsidP="00710309">
      <w:pPr>
        <w:spacing w:before="180"/>
      </w:pPr>
      <w:bookmarkStart w:id="1463" w:name="sect_6_2_2_1_2"/>
      <w:r>
        <w:rPr>
          <w:b/>
          <w:color w:val="000000"/>
          <w:sz w:val="22"/>
        </w:rPr>
        <w:lastRenderedPageBreak/>
        <w:t>6.2.2.1.2 Character Set Query Parameter</w:t>
      </w:r>
    </w:p>
    <w:p w14:paraId="3D0C8227" w14:textId="77777777" w:rsidR="00710309" w:rsidRDefault="00710309" w:rsidP="00710309">
      <w:pPr>
        <w:spacing w:before="180"/>
        <w:jc w:val="both"/>
      </w:pPr>
      <w:bookmarkStart w:id="1464" w:name="para_b262c6a7_54dc_4a05_863a_2325e7786f"/>
      <w:bookmarkEnd w:id="1463"/>
      <w:r>
        <w:rPr>
          <w:color w:val="000000"/>
          <w:sz w:val="18"/>
        </w:rPr>
        <w:t xml:space="preserve">Specifies the Acceptable Character Sets for the response payload. See </w:t>
      </w:r>
      <w:hyperlink w:anchor="sect_6_1_2_1">
        <w:r>
          <w:rPr>
            <w:color w:val="000000"/>
            <w:sz w:val="18"/>
          </w:rPr>
          <w:t>Section 6.1.2.1</w:t>
        </w:r>
      </w:hyperlink>
      <w:r>
        <w:rPr>
          <w:color w:val="000000"/>
          <w:sz w:val="18"/>
        </w:rPr>
        <w:t>. The name of the parameter is "charset", which is case-sensitive. Its syntax is:</w:t>
      </w:r>
    </w:p>
    <w:p w14:paraId="23E9E03F" w14:textId="01587391" w:rsidR="00710309" w:rsidDel="00D83393" w:rsidRDefault="00710309" w:rsidP="00710309">
      <w:pPr>
        <w:spacing w:before="180"/>
        <w:rPr>
          <w:del w:id="1465" w:author="James Philbin [2]" w:date="2016-05-31T08:40:00Z"/>
        </w:rPr>
      </w:pPr>
      <w:bookmarkStart w:id="1466" w:name="idp140294717916480"/>
      <w:bookmarkEnd w:id="1464"/>
      <w:r>
        <w:rPr>
          <w:rFonts w:ascii="Courier New" w:hAnsi="Courier New"/>
          <w:color w:val="000000"/>
          <w:sz w:val="18"/>
        </w:rPr>
        <w:br/>
        <w:t xml:space="preserve">    </w:t>
      </w:r>
      <w:r w:rsidRPr="00D83393">
        <w:rPr>
          <w:rFonts w:ascii="Courier New" w:hAnsi="Courier New"/>
          <w:b/>
          <w:strike/>
          <w:color w:val="000000"/>
          <w:sz w:val="18"/>
          <w:rPrChange w:id="1467" w:author="James Philbin [2]" w:date="2016-05-31T08:36:00Z">
            <w:rPr>
              <w:rFonts w:ascii="Courier New" w:hAnsi="Courier New"/>
              <w:color w:val="000000"/>
              <w:sz w:val="18"/>
            </w:rPr>
          </w:rPrChange>
        </w:rPr>
        <w:t>character-set</w:t>
      </w:r>
      <w:r>
        <w:rPr>
          <w:rFonts w:ascii="Courier New" w:hAnsi="Courier New"/>
          <w:color w:val="000000"/>
          <w:sz w:val="18"/>
        </w:rPr>
        <w:t xml:space="preserve"> </w:t>
      </w:r>
      <w:ins w:id="1468" w:author="James Philbin [2]" w:date="2016-05-31T08:36:00Z">
        <w:r w:rsidR="00D83393" w:rsidRPr="00D83393">
          <w:rPr>
            <w:rFonts w:ascii="Courier New" w:hAnsi="Courier New"/>
            <w:b/>
            <w:color w:val="000000"/>
            <w:sz w:val="18"/>
            <w:u w:val="single"/>
            <w:rPrChange w:id="1469" w:author="James Philbin [2]" w:date="2016-05-31T08:36:00Z">
              <w:rPr>
                <w:rFonts w:ascii="Courier New" w:hAnsi="Courier New"/>
                <w:color w:val="000000"/>
                <w:sz w:val="18"/>
              </w:rPr>
            </w:rPrChange>
          </w:rPr>
          <w:t>charset-qp</w:t>
        </w:r>
        <w:r w:rsidR="00D83393">
          <w:rPr>
            <w:rFonts w:ascii="Courier New" w:hAnsi="Courier New"/>
            <w:color w:val="000000"/>
            <w:sz w:val="18"/>
          </w:rPr>
          <w:t xml:space="preserve"> </w:t>
        </w:r>
      </w:ins>
      <w:r>
        <w:rPr>
          <w:rFonts w:ascii="Courier New" w:hAnsi="Courier New"/>
          <w:color w:val="000000"/>
          <w:sz w:val="18"/>
        </w:rPr>
        <w:t xml:space="preserve">= %s"charset" "=" </w:t>
      </w:r>
      <w:commentRangeStart w:id="1470"/>
      <w:ins w:id="1471" w:author="James Philbin [2]" w:date="2016-05-31T08:40:00Z">
        <w:r w:rsidR="00D83393" w:rsidRPr="00D83393">
          <w:rPr>
            <w:rFonts w:ascii="Courier New" w:hAnsi="Courier New"/>
            <w:b/>
            <w:color w:val="000000"/>
            <w:sz w:val="18"/>
            <w:rPrChange w:id="1472" w:author="James Philbin [2]" w:date="2016-05-31T08:40:00Z">
              <w:rPr>
                <w:rFonts w:ascii="Courier New" w:hAnsi="Courier New"/>
                <w:color w:val="000000"/>
                <w:sz w:val="18"/>
              </w:rPr>
            </w:rPrChange>
          </w:rPr>
          <w:t>1#(charset [weight])</w:t>
        </w:r>
      </w:ins>
      <w:del w:id="1473" w:author="James Philbin [2]" w:date="2016-05-31T08:40:00Z">
        <w:r w:rsidRPr="00D83393" w:rsidDel="00D83393">
          <w:rPr>
            <w:rFonts w:ascii="Courier New" w:hAnsi="Courier New"/>
            <w:b/>
            <w:color w:val="000000"/>
            <w:sz w:val="18"/>
            <w:rPrChange w:id="1474" w:author="James Philbin [2]" w:date="2016-05-31T08:40:00Z">
              <w:rPr>
                <w:rFonts w:ascii="Courier New" w:hAnsi="Courier New"/>
                <w:color w:val="000000"/>
                <w:sz w:val="18"/>
              </w:rPr>
            </w:rPrChange>
          </w:rPr>
          <w:delText>1#(token / [DQUOTE defined-term DQUOTE])</w:delText>
        </w:r>
        <w:r w:rsidRPr="00D83393" w:rsidDel="00D83393">
          <w:rPr>
            <w:rFonts w:ascii="Courier New" w:hAnsi="Courier New"/>
            <w:b/>
            <w:color w:val="000000"/>
            <w:sz w:val="18"/>
            <w:rPrChange w:id="1475" w:author="James Philbin [2]" w:date="2016-05-31T08:40:00Z">
              <w:rPr>
                <w:rFonts w:ascii="Courier New" w:hAnsi="Courier New"/>
                <w:color w:val="000000"/>
                <w:sz w:val="18"/>
              </w:rPr>
            </w:rPrChange>
          </w:rPr>
          <w:br/>
        </w:r>
      </w:del>
      <w:commentRangeEnd w:id="1470"/>
      <w:r w:rsidR="00D83393">
        <w:rPr>
          <w:rStyle w:val="CommentReference"/>
          <w:rFonts w:eastAsiaTheme="minorHAnsi" w:cstheme="minorBidi"/>
        </w:rPr>
        <w:commentReference w:id="1470"/>
      </w:r>
    </w:p>
    <w:bookmarkEnd w:id="1466"/>
    <w:p w14:paraId="5E4C8EB3" w14:textId="77777777" w:rsidR="00ED7FF0" w:rsidRDefault="00ED7FF0" w:rsidP="00D83393">
      <w:pPr>
        <w:spacing w:before="180"/>
        <w:pPrChange w:id="1476" w:author="James Philbin [2]" w:date="2016-05-31T08:40:00Z">
          <w:pPr/>
        </w:pPrChange>
      </w:pPr>
    </w:p>
    <w:p w14:paraId="3A0B639C" w14:textId="77777777" w:rsidR="001A0E9D" w:rsidRDefault="00D244F9" w:rsidP="001A0E9D">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w:t>
      </w:r>
      <w:r w:rsidR="001A0E9D">
        <w:rPr>
          <w:i/>
        </w:rPr>
        <w:t xml:space="preserve"> PS3.18 Section 6.3.1.3 as follows:</w:t>
      </w:r>
    </w:p>
    <w:p w14:paraId="61F937CE" w14:textId="77777777" w:rsidR="00ED212B" w:rsidRDefault="00ED212B" w:rsidP="00ED212B">
      <w:pPr>
        <w:spacing w:before="180"/>
      </w:pPr>
      <w:bookmarkStart w:id="1477" w:name="sect_6_3"/>
      <w:bookmarkStart w:id="1478" w:name="sect_6_3_1_3"/>
      <w:r>
        <w:rPr>
          <w:b/>
          <w:color w:val="000000"/>
          <w:sz w:val="28"/>
        </w:rPr>
        <w:t>6.3 WADO-URI Response</w:t>
      </w:r>
    </w:p>
    <w:p w14:paraId="30DEB566" w14:textId="77777777" w:rsidR="00ED212B" w:rsidRDefault="00ED212B" w:rsidP="00ED212B">
      <w:pPr>
        <w:spacing w:before="180"/>
        <w:ind w:left="360" w:right="360"/>
        <w:jc w:val="both"/>
      </w:pPr>
      <w:bookmarkStart w:id="1479" w:name="para_5234f433_269c_4e24_b042_3baaa30a56"/>
      <w:bookmarkEnd w:id="1477"/>
      <w:r>
        <w:rPr>
          <w:color w:val="000000"/>
          <w:sz w:val="18"/>
        </w:rPr>
        <w:t>...</w:t>
      </w:r>
    </w:p>
    <w:p w14:paraId="6AE1E28B" w14:textId="77777777" w:rsidR="00ED212B" w:rsidRDefault="00ED212B" w:rsidP="00ED212B">
      <w:pPr>
        <w:spacing w:before="180"/>
      </w:pPr>
      <w:bookmarkStart w:id="1480" w:name="sect_6_3_1"/>
      <w:bookmarkEnd w:id="1479"/>
      <w:r>
        <w:rPr>
          <w:b/>
          <w:color w:val="000000"/>
          <w:sz w:val="24"/>
        </w:rPr>
        <w:t>6.3.1 Body of Single DICOM</w:t>
      </w:r>
      <w:r w:rsidR="00D92622">
        <w:rPr>
          <w:b/>
          <w:color w:val="000000"/>
          <w:sz w:val="24"/>
        </w:rPr>
        <w:t xml:space="preserve"> </w:t>
      </w:r>
      <w:r w:rsidR="006F4A26">
        <w:rPr>
          <w:b/>
          <w:color w:val="000000"/>
          <w:sz w:val="24"/>
        </w:rPr>
        <w:t xml:space="preserve">Media </w:t>
      </w:r>
      <w:r w:rsidR="006F4A26" w:rsidRPr="00D92622">
        <w:rPr>
          <w:b/>
          <w:color w:val="000000"/>
          <w:sz w:val="24"/>
        </w:rPr>
        <w:t>Subtype</w:t>
      </w:r>
      <w:r w:rsidR="006F4A26">
        <w:rPr>
          <w:b/>
          <w:color w:val="000000"/>
          <w:sz w:val="24"/>
        </w:rPr>
        <w:t xml:space="preserve"> </w:t>
      </w:r>
      <w:r>
        <w:rPr>
          <w:b/>
          <w:color w:val="000000"/>
          <w:sz w:val="24"/>
        </w:rPr>
        <w:t>Part Response</w:t>
      </w:r>
    </w:p>
    <w:p w14:paraId="76BCDC30" w14:textId="77777777" w:rsidR="00ED212B" w:rsidRDefault="00ED212B" w:rsidP="00ED212B">
      <w:pPr>
        <w:spacing w:before="180"/>
      </w:pPr>
      <w:bookmarkStart w:id="1481" w:name="sect_6_3_1_1"/>
      <w:bookmarkEnd w:id="1480"/>
      <w:r>
        <w:rPr>
          <w:b/>
          <w:color w:val="000000"/>
          <w:sz w:val="26"/>
        </w:rPr>
        <w:t>6.3.1.1 </w:t>
      </w:r>
      <w:r w:rsidR="006F4A26" w:rsidRPr="00D92622">
        <w:rPr>
          <w:b/>
          <w:color w:val="000000"/>
          <w:sz w:val="26"/>
        </w:rPr>
        <w:t>Media</w:t>
      </w:r>
      <w:r>
        <w:rPr>
          <w:b/>
          <w:color w:val="000000"/>
          <w:sz w:val="26"/>
        </w:rPr>
        <w:t xml:space="preserve"> Type</w:t>
      </w:r>
    </w:p>
    <w:p w14:paraId="46581AA5" w14:textId="77777777" w:rsidR="00ED212B" w:rsidRDefault="00ED212B" w:rsidP="00ED212B">
      <w:pPr>
        <w:spacing w:before="180"/>
        <w:jc w:val="both"/>
      </w:pPr>
      <w:bookmarkStart w:id="1482" w:name="para_9af733e6_53a5_4ae5_85b2_75b60ff6b2"/>
      <w:bookmarkEnd w:id="1481"/>
      <w:r w:rsidRPr="00E071B0">
        <w:rPr>
          <w:color w:val="000000"/>
          <w:sz w:val="18"/>
          <w:szCs w:val="18"/>
        </w:rPr>
        <w:t xml:space="preserve">The </w:t>
      </w:r>
      <w:r w:rsidR="00E071B0" w:rsidRPr="00D92622">
        <w:rPr>
          <w:color w:val="000000"/>
          <w:sz w:val="18"/>
          <w:szCs w:val="18"/>
        </w:rPr>
        <w:t>m</w:t>
      </w:r>
      <w:r w:rsidR="006769C9" w:rsidRPr="00D92622">
        <w:rPr>
          <w:color w:val="000000"/>
          <w:sz w:val="18"/>
          <w:szCs w:val="18"/>
        </w:rPr>
        <w:t>edia</w:t>
      </w:r>
      <w:r w:rsidR="006769C9" w:rsidRPr="00E071B0">
        <w:rPr>
          <w:color w:val="000000"/>
          <w:sz w:val="18"/>
          <w:szCs w:val="18"/>
        </w:rPr>
        <w:t xml:space="preserve"> </w:t>
      </w:r>
      <w:r w:rsidRPr="00E071B0">
        <w:rPr>
          <w:color w:val="000000"/>
          <w:sz w:val="18"/>
          <w:szCs w:val="18"/>
        </w:rPr>
        <w:t>type shall</w:t>
      </w:r>
      <w:r>
        <w:rPr>
          <w:color w:val="000000"/>
          <w:sz w:val="18"/>
        </w:rPr>
        <w:t xml:space="preserve"> be 'application/dicom', as specified in </w:t>
      </w:r>
      <w:hyperlink w:anchor="biblio_RFC_3240">
        <w:r>
          <w:rPr>
            <w:color w:val="000000"/>
            <w:sz w:val="18"/>
          </w:rPr>
          <w:t>[RFC 3240]</w:t>
        </w:r>
      </w:hyperlink>
      <w:r>
        <w:rPr>
          <w:color w:val="000000"/>
          <w:sz w:val="18"/>
        </w:rPr>
        <w:t>.</w:t>
      </w:r>
    </w:p>
    <w:p w14:paraId="3D02F380" w14:textId="77777777" w:rsidR="00ED212B" w:rsidRDefault="00ED212B" w:rsidP="00ED212B">
      <w:pPr>
        <w:spacing w:before="180"/>
      </w:pPr>
      <w:bookmarkStart w:id="1483" w:name="sect_6_3_1_2"/>
      <w:bookmarkEnd w:id="1482"/>
      <w:r>
        <w:rPr>
          <w:b/>
          <w:color w:val="000000"/>
          <w:sz w:val="26"/>
        </w:rPr>
        <w:t>6.3.1.2 </w:t>
      </w:r>
      <w:r w:rsidRPr="007C0371">
        <w:rPr>
          <w:b/>
          <w:strike/>
          <w:color w:val="000000"/>
          <w:sz w:val="26"/>
        </w:rPr>
        <w:t>Content</w:t>
      </w:r>
      <w:r w:rsidR="00A06F6B" w:rsidRPr="007C0371">
        <w:rPr>
          <w:b/>
          <w:color w:val="000000"/>
          <w:sz w:val="26"/>
          <w:u w:val="single"/>
        </w:rPr>
        <w:t xml:space="preserve"> Payload</w:t>
      </w:r>
    </w:p>
    <w:p w14:paraId="35443AE2" w14:textId="77777777" w:rsidR="00ED212B" w:rsidRDefault="00ED212B" w:rsidP="00ED212B">
      <w:pPr>
        <w:spacing w:before="180"/>
        <w:jc w:val="both"/>
      </w:pPr>
      <w:bookmarkStart w:id="1484" w:name="para_d60b06a3_e85a_4396_9ddf_41bf55bf0f"/>
      <w:bookmarkEnd w:id="1483"/>
      <w:r>
        <w:rPr>
          <w:color w:val="000000"/>
          <w:sz w:val="18"/>
        </w:rPr>
        <w:t xml:space="preserve">The body content shall be a </w:t>
      </w:r>
      <w:r w:rsidRPr="00D92622">
        <w:rPr>
          <w:b/>
          <w:strike/>
          <w:color w:val="000000"/>
          <w:sz w:val="18"/>
        </w:rPr>
        <w:t>"Part 10</w:t>
      </w:r>
      <w:r>
        <w:rPr>
          <w:color w:val="000000"/>
          <w:sz w:val="18"/>
        </w:rPr>
        <w:t xml:space="preserve"> </w:t>
      </w:r>
      <w:r w:rsidR="00D92622">
        <w:rPr>
          <w:b/>
          <w:color w:val="000000"/>
          <w:sz w:val="18"/>
          <w:u w:val="single"/>
        </w:rPr>
        <w:t xml:space="preserve">DICOM </w:t>
      </w:r>
      <w:r>
        <w:rPr>
          <w:color w:val="000000"/>
          <w:sz w:val="18"/>
        </w:rPr>
        <w:t>File</w:t>
      </w:r>
      <w:r w:rsidRPr="00D92622">
        <w:rPr>
          <w:b/>
          <w:strike/>
          <w:color w:val="000000"/>
          <w:sz w:val="18"/>
        </w:rPr>
        <w:t>"</w:t>
      </w:r>
      <w:r>
        <w:rPr>
          <w:color w:val="000000"/>
          <w:sz w:val="18"/>
        </w:rPr>
        <w:t xml:space="preserve"> that includes </w:t>
      </w:r>
      <w:r w:rsidRPr="00D92622">
        <w:rPr>
          <w:b/>
          <w:strike/>
          <w:color w:val="000000"/>
          <w:sz w:val="18"/>
        </w:rPr>
        <w:t>a meta-header</w:t>
      </w:r>
      <w:r>
        <w:rPr>
          <w:color w:val="000000"/>
          <w:sz w:val="18"/>
        </w:rPr>
        <w:t xml:space="preserve"> </w:t>
      </w:r>
      <w:r w:rsidR="00D92622" w:rsidRPr="00D92622">
        <w:rPr>
          <w:b/>
          <w:color w:val="000000"/>
          <w:sz w:val="18"/>
          <w:u w:val="single"/>
        </w:rPr>
        <w:t>File Meta Information</w:t>
      </w:r>
      <w:r w:rsidR="00D92622">
        <w:rPr>
          <w:b/>
          <w:color w:val="000000"/>
          <w:sz w:val="18"/>
          <w:u w:val="single"/>
        </w:rPr>
        <w:t xml:space="preserve"> </w:t>
      </w:r>
      <w:r>
        <w:rPr>
          <w:color w:val="000000"/>
          <w:sz w:val="18"/>
        </w:rPr>
        <w:t xml:space="preserve">as defined in </w:t>
      </w:r>
      <w:hyperlink r:id="rId13" w:anchor="PS3.10">
        <w:r>
          <w:rPr>
            <w:color w:val="000000"/>
            <w:sz w:val="18"/>
          </w:rPr>
          <w:t>PS3.10</w:t>
        </w:r>
      </w:hyperlink>
      <w:r>
        <w:rPr>
          <w:color w:val="000000"/>
          <w:sz w:val="18"/>
        </w:rPr>
        <w:t>.</w:t>
      </w:r>
    </w:p>
    <w:bookmarkEnd w:id="1484"/>
    <w:p w14:paraId="1593D196" w14:textId="77777777" w:rsidR="001A0E9D" w:rsidRDefault="005D2329" w:rsidP="001A0E9D">
      <w:pPr>
        <w:spacing w:before="180" w:after="0"/>
        <w:rPr>
          <w:b/>
          <w:color w:val="000000"/>
          <w:sz w:val="26"/>
        </w:rPr>
      </w:pPr>
      <w:r>
        <w:rPr>
          <w:b/>
          <w:color w:val="000000"/>
          <w:sz w:val="26"/>
        </w:rPr>
        <w:t>6.3.1.3</w:t>
      </w:r>
      <w:r>
        <w:rPr>
          <w:b/>
          <w:color w:val="000000"/>
          <w:sz w:val="26"/>
        </w:rPr>
        <w:tab/>
      </w:r>
      <w:r w:rsidR="001A0E9D">
        <w:rPr>
          <w:b/>
          <w:color w:val="000000"/>
          <w:sz w:val="26"/>
        </w:rPr>
        <w:t>Transfer Syntax</w:t>
      </w:r>
    </w:p>
    <w:p w14:paraId="62DC2708" w14:textId="77777777" w:rsidR="00D244F9" w:rsidRPr="00D244F9" w:rsidRDefault="00D244F9" w:rsidP="00D244F9">
      <w:pPr>
        <w:spacing w:before="180" w:after="0"/>
        <w:jc w:val="both"/>
        <w:rPr>
          <w:b/>
          <w:strike/>
        </w:rPr>
      </w:pPr>
      <w:r w:rsidRPr="00D244F9">
        <w:rPr>
          <w:b/>
          <w:strike/>
          <w:color w:val="000000"/>
          <w:sz w:val="18"/>
        </w:rPr>
        <w:t xml:space="preserve">The returned DICOM object shall be encoded using one of the transfer syntaxes specified in the transfer syntax query parameter as defined in </w:t>
      </w:r>
      <w:hyperlink w:anchor="sect_8_2_11">
        <w:r w:rsidRPr="00D244F9">
          <w:rPr>
            <w:b/>
            <w:strike/>
            <w:color w:val="000000"/>
            <w:sz w:val="18"/>
          </w:rPr>
          <w:t>Section 8.2.11</w:t>
        </w:r>
      </w:hyperlink>
      <w:r w:rsidRPr="00D244F9">
        <w:rPr>
          <w:b/>
          <w:strike/>
          <w:color w:val="000000"/>
          <w:sz w:val="18"/>
        </w:rPr>
        <w:t xml:space="preserve"> below. By default, the transfer syntax shall be "Explicit VR Little Endian".</w:t>
      </w:r>
    </w:p>
    <w:p w14:paraId="32D238F2" w14:textId="77777777" w:rsidR="00D244F9" w:rsidRPr="00D244F9" w:rsidRDefault="00D244F9" w:rsidP="00D244F9">
      <w:pPr>
        <w:keepNext/>
        <w:spacing w:before="180" w:after="0"/>
        <w:ind w:left="360" w:right="360"/>
        <w:jc w:val="both"/>
        <w:rPr>
          <w:b/>
          <w:strike/>
        </w:rPr>
      </w:pPr>
      <w:bookmarkStart w:id="1485" w:name="idp140470676275904"/>
      <w:r w:rsidRPr="00D244F9">
        <w:rPr>
          <w:b/>
          <w:strike/>
          <w:color w:val="000000"/>
          <w:sz w:val="18"/>
        </w:rPr>
        <w:t>Note</w:t>
      </w:r>
    </w:p>
    <w:p w14:paraId="45DF69FD" w14:textId="77777777" w:rsidR="00D244F9" w:rsidRPr="00D244F9" w:rsidRDefault="00D244F9" w:rsidP="00D244F9">
      <w:pPr>
        <w:spacing w:before="180" w:after="0"/>
        <w:ind w:left="360" w:right="360"/>
        <w:jc w:val="both"/>
        <w:rPr>
          <w:b/>
          <w:strike/>
        </w:rPr>
      </w:pPr>
      <w:bookmarkStart w:id="1486" w:name="para_a25a0f0b_7973_4b7e_ad25_a63820bdfe"/>
      <w:bookmarkEnd w:id="1485"/>
      <w:r w:rsidRPr="00D244F9">
        <w:rPr>
          <w:b/>
          <w:strike/>
          <w:color w:val="000000"/>
          <w:sz w:val="18"/>
        </w:rPr>
        <w:t>This implies that retrieved images are sent uncompressed by default.</w:t>
      </w:r>
    </w:p>
    <w:p w14:paraId="26F1F317" w14:textId="77777777" w:rsidR="001A0E9D" w:rsidRDefault="00ED212B" w:rsidP="001A0E9D">
      <w:pPr>
        <w:spacing w:before="180" w:after="0"/>
        <w:jc w:val="both"/>
        <w:rPr>
          <w:b/>
          <w:color w:val="000000"/>
          <w:sz w:val="18"/>
          <w:u w:val="single"/>
        </w:rPr>
      </w:pPr>
      <w:bookmarkStart w:id="1487" w:name="para_b939a974_c5f1_49a4_83bf_c0b58aeedd"/>
      <w:bookmarkEnd w:id="1478"/>
      <w:bookmarkEnd w:id="1486"/>
      <w:r>
        <w:rPr>
          <w:b/>
          <w:color w:val="000000"/>
          <w:sz w:val="18"/>
          <w:u w:val="single"/>
        </w:rPr>
        <w:t>Since</w:t>
      </w:r>
      <w:r w:rsidRPr="00D244F9">
        <w:rPr>
          <w:b/>
          <w:color w:val="000000"/>
          <w:sz w:val="18"/>
          <w:u w:val="single"/>
        </w:rPr>
        <w:t xml:space="preserve"> </w:t>
      </w:r>
      <w:r w:rsidR="00D244F9" w:rsidRPr="00D244F9">
        <w:rPr>
          <w:b/>
          <w:color w:val="000000"/>
          <w:sz w:val="18"/>
          <w:u w:val="single"/>
        </w:rPr>
        <w:t xml:space="preserve">the Selected Media Type is a </w:t>
      </w:r>
      <w:r w:rsidR="00C7532C">
        <w:rPr>
          <w:b/>
          <w:color w:val="000000"/>
          <w:sz w:val="18"/>
          <w:u w:val="single"/>
        </w:rPr>
        <w:t>DICOM Media Type</w:t>
      </w:r>
      <w:r w:rsidR="00D244F9" w:rsidRPr="00D244F9">
        <w:rPr>
          <w:b/>
          <w:color w:val="000000"/>
          <w:sz w:val="18"/>
          <w:u w:val="single"/>
        </w:rPr>
        <w:t xml:space="preserve">, the representations in the response shall be </w:t>
      </w:r>
      <w:r w:rsidR="001A0E9D" w:rsidRPr="00D244F9">
        <w:rPr>
          <w:b/>
          <w:color w:val="000000"/>
          <w:sz w:val="18"/>
          <w:u w:val="single"/>
        </w:rPr>
        <w:t xml:space="preserve">encoded using </w:t>
      </w:r>
      <w:r w:rsidR="00D244F9" w:rsidRPr="00D244F9">
        <w:rPr>
          <w:b/>
          <w:color w:val="000000"/>
          <w:sz w:val="18"/>
          <w:u w:val="single"/>
        </w:rPr>
        <w:t>the Selected Transfer Syntax. See Section 6.</w:t>
      </w:r>
      <w:r w:rsidR="00BF4FA7">
        <w:rPr>
          <w:b/>
          <w:color w:val="000000"/>
          <w:sz w:val="18"/>
          <w:u w:val="single"/>
        </w:rPr>
        <w:t>1.1.8</w:t>
      </w:r>
      <w:r w:rsidR="00D244F9" w:rsidRPr="00D244F9">
        <w:rPr>
          <w:b/>
          <w:color w:val="000000"/>
          <w:sz w:val="18"/>
          <w:u w:val="single"/>
        </w:rPr>
        <w:t>.</w:t>
      </w:r>
      <w:r w:rsidR="008D3B12">
        <w:rPr>
          <w:b/>
          <w:color w:val="000000"/>
          <w:sz w:val="18"/>
          <w:u w:val="single"/>
        </w:rPr>
        <w:t>6</w:t>
      </w:r>
      <w:r w:rsidR="00D244F9" w:rsidRPr="00D244F9">
        <w:rPr>
          <w:b/>
          <w:color w:val="000000"/>
          <w:sz w:val="18"/>
          <w:u w:val="single"/>
        </w:rPr>
        <w:t>.</w:t>
      </w:r>
    </w:p>
    <w:p w14:paraId="2B078D94" w14:textId="2971ADED" w:rsidR="00ED212B" w:rsidRDefault="00ED212B" w:rsidP="001A0E9D">
      <w:pPr>
        <w:spacing w:before="180" w:after="0"/>
        <w:jc w:val="both"/>
        <w:rPr>
          <w:b/>
          <w:color w:val="000000"/>
          <w:sz w:val="18"/>
          <w:u w:val="single"/>
        </w:rPr>
      </w:pPr>
      <w:r>
        <w:rPr>
          <w:b/>
          <w:color w:val="000000"/>
          <w:sz w:val="18"/>
          <w:u w:val="single"/>
        </w:rPr>
        <w:t xml:space="preserve">The UID of the </w:t>
      </w:r>
      <w:r w:rsidRPr="00D244F9">
        <w:rPr>
          <w:b/>
          <w:color w:val="000000"/>
          <w:sz w:val="18"/>
          <w:u w:val="single"/>
        </w:rPr>
        <w:t>Selected Transfer Syntax</w:t>
      </w:r>
      <w:r>
        <w:rPr>
          <w:b/>
          <w:color w:val="000000"/>
          <w:sz w:val="18"/>
          <w:u w:val="single"/>
        </w:rPr>
        <w:t xml:space="preserve"> may optionally be supplied as </w:t>
      </w:r>
      <w:r w:rsidR="00427CEB">
        <w:rPr>
          <w:b/>
          <w:color w:val="000000"/>
          <w:sz w:val="18"/>
          <w:u w:val="single"/>
        </w:rPr>
        <w:t xml:space="preserve">a </w:t>
      </w:r>
      <w:r w:rsidR="00F11F47">
        <w:rPr>
          <w:b/>
          <w:color w:val="000000"/>
          <w:sz w:val="18"/>
          <w:u w:val="single"/>
        </w:rPr>
        <w:t>media</w:t>
      </w:r>
      <w:r>
        <w:rPr>
          <w:b/>
          <w:color w:val="000000"/>
          <w:sz w:val="18"/>
          <w:u w:val="single"/>
        </w:rPr>
        <w:t xml:space="preserve"> type parameter </w:t>
      </w:r>
      <w:r w:rsidR="00F11F47">
        <w:rPr>
          <w:b/>
          <w:color w:val="000000"/>
          <w:sz w:val="18"/>
          <w:u w:val="single"/>
        </w:rPr>
        <w:t xml:space="preserve">in the Content-Type header field </w:t>
      </w:r>
      <w:r w:rsidR="00427CEB">
        <w:rPr>
          <w:b/>
          <w:color w:val="000000"/>
          <w:sz w:val="18"/>
          <w:u w:val="single"/>
        </w:rPr>
        <w:t xml:space="preserve">to convey the Transfer Syntax used to encode the data set </w:t>
      </w:r>
      <w:r w:rsidR="00CA6D7E">
        <w:rPr>
          <w:b/>
          <w:color w:val="000000"/>
          <w:sz w:val="18"/>
          <w:u w:val="single"/>
        </w:rPr>
        <w:t>in the</w:t>
      </w:r>
      <w:r w:rsidR="00427CEB">
        <w:rPr>
          <w:b/>
          <w:color w:val="000000"/>
          <w:sz w:val="18"/>
          <w:u w:val="single"/>
        </w:rPr>
        <w:t xml:space="preserve"> </w:t>
      </w:r>
      <w:r w:rsidR="00427CEB" w:rsidRPr="007367EE">
        <w:rPr>
          <w:b/>
          <w:strike/>
          <w:color w:val="000000"/>
          <w:sz w:val="18"/>
          <w:rPrChange w:id="1488" w:author="James Philbin [2]" w:date="2016-05-31T06:41:00Z">
            <w:rPr>
              <w:b/>
              <w:color w:val="000000"/>
              <w:sz w:val="18"/>
              <w:u w:val="single"/>
            </w:rPr>
          </w:rPrChange>
        </w:rPr>
        <w:t>PS3.10</w:t>
      </w:r>
      <w:r w:rsidR="00427CEB">
        <w:rPr>
          <w:b/>
          <w:color w:val="000000"/>
          <w:sz w:val="18"/>
          <w:u w:val="single"/>
        </w:rPr>
        <w:t xml:space="preserve"> </w:t>
      </w:r>
      <w:ins w:id="1489" w:author="James Philbin [2]" w:date="2016-05-31T06:41:00Z">
        <w:r w:rsidR="007367EE">
          <w:rPr>
            <w:b/>
            <w:color w:val="000000"/>
            <w:sz w:val="18"/>
            <w:u w:val="single"/>
          </w:rPr>
          <w:t xml:space="preserve">DICOM </w:t>
        </w:r>
      </w:ins>
      <w:r w:rsidR="00CA6D7E" w:rsidRPr="009D4631">
        <w:rPr>
          <w:b/>
          <w:color w:val="000000"/>
          <w:sz w:val="18"/>
          <w:u w:val="single"/>
        </w:rPr>
        <w:t>F</w:t>
      </w:r>
      <w:r w:rsidR="00427CEB" w:rsidRPr="009D4631">
        <w:rPr>
          <w:b/>
          <w:color w:val="000000"/>
          <w:sz w:val="18"/>
          <w:u w:val="single"/>
        </w:rPr>
        <w:t>ile</w:t>
      </w:r>
      <w:r w:rsidR="00A72364" w:rsidRPr="009D4631">
        <w:rPr>
          <w:b/>
          <w:color w:val="000000"/>
          <w:sz w:val="18"/>
          <w:u w:val="single"/>
        </w:rPr>
        <w:t xml:space="preserve"> Format</w:t>
      </w:r>
      <w:ins w:id="1490" w:author="James Philbin [2]" w:date="2016-05-31T06:41:00Z">
        <w:r w:rsidR="007367EE">
          <w:rPr>
            <w:b/>
            <w:color w:val="000000"/>
            <w:sz w:val="18"/>
            <w:u w:val="single"/>
          </w:rPr>
          <w:t xml:space="preserve"> (see PS3.10)</w:t>
        </w:r>
      </w:ins>
      <w:r w:rsidR="00427CEB" w:rsidRPr="009D4631">
        <w:rPr>
          <w:b/>
          <w:color w:val="000000"/>
          <w:sz w:val="18"/>
          <w:u w:val="single"/>
        </w:rPr>
        <w:t xml:space="preserve"> </w:t>
      </w:r>
      <w:r w:rsidR="00427CEB">
        <w:rPr>
          <w:b/>
          <w:color w:val="000000"/>
          <w:sz w:val="18"/>
          <w:u w:val="single"/>
        </w:rPr>
        <w:t>in the response.</w:t>
      </w:r>
      <w:r>
        <w:rPr>
          <w:b/>
          <w:color w:val="000000"/>
          <w:sz w:val="18"/>
          <w:u w:val="single"/>
        </w:rPr>
        <w:t xml:space="preserve"> </w:t>
      </w:r>
    </w:p>
    <w:p w14:paraId="5BCF2089" w14:textId="77777777" w:rsidR="000C7D60" w:rsidRDefault="000C7D60" w:rsidP="000C7D60"/>
    <w:p w14:paraId="34200355" w14:textId="77777777" w:rsidR="000C7D60" w:rsidRDefault="000C7D60" w:rsidP="000C7D6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Insert PS3.18 Section 6.4.5 as follows:</w:t>
      </w:r>
    </w:p>
    <w:p w14:paraId="4B2CAC5E" w14:textId="77777777" w:rsidR="00196EE2" w:rsidRDefault="00196EE2" w:rsidP="00196EE2">
      <w:pPr>
        <w:spacing w:before="180"/>
        <w:rPr>
          <w:b/>
          <w:color w:val="000000"/>
          <w:sz w:val="28"/>
        </w:rPr>
      </w:pPr>
      <w:bookmarkStart w:id="1491" w:name="sect_6_4"/>
      <w:r>
        <w:rPr>
          <w:b/>
          <w:color w:val="000000"/>
          <w:sz w:val="28"/>
        </w:rPr>
        <w:t>6.4 WADO-WS Request/Response</w:t>
      </w:r>
    </w:p>
    <w:p w14:paraId="0BDD7FD9" w14:textId="77777777" w:rsidR="00196EE2" w:rsidRDefault="00196EE2" w:rsidP="007C0371">
      <w:pPr>
        <w:spacing w:before="180"/>
        <w:ind w:left="360" w:right="360"/>
        <w:jc w:val="both"/>
      </w:pPr>
      <w:r>
        <w:rPr>
          <w:color w:val="000000"/>
          <w:sz w:val="18"/>
        </w:rPr>
        <w:t>...</w:t>
      </w:r>
    </w:p>
    <w:bookmarkEnd w:id="1491"/>
    <w:p w14:paraId="4B7E584F" w14:textId="77777777" w:rsidR="000C7D60" w:rsidRDefault="000C7D60" w:rsidP="000C7D60">
      <w:pPr>
        <w:spacing w:before="180" w:after="0"/>
        <w:rPr>
          <w:b/>
          <w:color w:val="000000"/>
          <w:sz w:val="26"/>
        </w:rPr>
      </w:pPr>
      <w:r>
        <w:rPr>
          <w:b/>
          <w:color w:val="000000"/>
          <w:sz w:val="26"/>
        </w:rPr>
        <w:t>6.4.5</w:t>
      </w:r>
      <w:r>
        <w:rPr>
          <w:b/>
          <w:color w:val="000000"/>
          <w:sz w:val="26"/>
        </w:rPr>
        <w:tab/>
        <w:t>DICOM Media Type</w:t>
      </w:r>
    </w:p>
    <w:p w14:paraId="490EBC8B" w14:textId="77777777" w:rsidR="000C7D60" w:rsidRPr="00CB5135" w:rsidRDefault="000C7D60" w:rsidP="00056D9E">
      <w:pPr>
        <w:rPr>
          <w:rFonts w:cs="Arial"/>
          <w:szCs w:val="18"/>
        </w:rPr>
      </w:pPr>
      <w:r>
        <w:t xml:space="preserve">The WADO-WS service supports the </w:t>
      </w:r>
      <w:r w:rsidRPr="00A97DB0">
        <w:rPr>
          <w:szCs w:val="18"/>
        </w:rPr>
        <w:t>ws-media-type</w:t>
      </w:r>
      <w:r w:rsidR="000F203F">
        <w:rPr>
          <w:rFonts w:cs="Arial"/>
          <w:szCs w:val="18"/>
        </w:rPr>
        <w:t xml:space="preserve">. </w:t>
      </w:r>
      <w:r w:rsidRPr="00CB5135">
        <w:rPr>
          <w:rFonts w:cs="Arial"/>
          <w:szCs w:val="18"/>
        </w:rPr>
        <w:t xml:space="preserve"> See Section </w:t>
      </w:r>
      <w:r w:rsidRPr="001A4AEA">
        <w:rPr>
          <w:rFonts w:cs="Arial"/>
          <w:b/>
          <w:strike/>
          <w:rPrChange w:id="1492" w:author="David Clunie" w:date="2016-05-21T09:56:00Z">
            <w:rPr>
              <w:rFonts w:cs="Arial"/>
            </w:rPr>
          </w:rPrChange>
        </w:rPr>
        <w:t>6.1.1.8.2</w:t>
      </w:r>
      <w:ins w:id="1493" w:author="David Clunie" w:date="2016-05-21T09:56:00Z">
        <w:r w:rsidR="001A4AEA">
          <w:rPr>
            <w:rFonts w:cs="Arial"/>
          </w:rPr>
          <w:t xml:space="preserve"> </w:t>
        </w:r>
        <w:r w:rsidR="001A4AEA" w:rsidRPr="001A4AEA">
          <w:rPr>
            <w:rFonts w:cs="Arial"/>
            <w:b/>
            <w:u w:val="single"/>
            <w:rPrChange w:id="1494" w:author="David Clunie" w:date="2016-05-21T09:56:00Z">
              <w:rPr>
                <w:rFonts w:cs="Arial"/>
              </w:rPr>
            </w:rPrChange>
          </w:rPr>
          <w:t>6.1.1.8.5</w:t>
        </w:r>
      </w:ins>
    </w:p>
    <w:p w14:paraId="55640546" w14:textId="186B2D26" w:rsidR="000C7D60" w:rsidRDefault="000C7D60" w:rsidP="000C7D60">
      <w:r w:rsidRPr="000A1E62">
        <w:t>S</w:t>
      </w:r>
      <w:r>
        <w:t xml:space="preserve">upport for the </w:t>
      </w:r>
      <w:del w:id="1495" w:author="James Philbin [2]" w:date="2016-05-31T06:27:00Z">
        <w:r w:rsidDel="00795A33">
          <w:delText>"</w:delText>
        </w:r>
      </w:del>
      <w:r>
        <w:t>transfer-syntax</w:t>
      </w:r>
      <w:del w:id="1496" w:author="James Philbin [2]" w:date="2016-05-31T06:27:00Z">
        <w:r w:rsidDel="00795A33">
          <w:delText>"</w:delText>
        </w:r>
      </w:del>
      <w:r>
        <w:t xml:space="preserve"> and</w:t>
      </w:r>
      <w:ins w:id="1497" w:author="James Philbin [2]" w:date="2016-05-31T06:27:00Z">
        <w:r w:rsidR="00795A33">
          <w:t xml:space="preserve"> </w:t>
        </w:r>
      </w:ins>
      <w:del w:id="1498" w:author="James Philbin [2]" w:date="2016-05-31T06:27:00Z">
        <w:r w:rsidDel="00795A33">
          <w:delText xml:space="preserve"> "</w:delText>
        </w:r>
      </w:del>
      <w:r>
        <w:t>charset</w:t>
      </w:r>
      <w:del w:id="1499" w:author="James Philbin [2]" w:date="2016-05-31T06:27:00Z">
        <w:r w:rsidDel="00795A33">
          <w:delText>"</w:delText>
        </w:r>
      </w:del>
      <w:r w:rsidRPr="000A1E62">
        <w:t xml:space="preserve"> </w:t>
      </w:r>
      <w:ins w:id="1500" w:author="James Philbin [2]" w:date="2016-05-31T06:27:00Z">
        <w:r w:rsidR="00795A33">
          <w:t xml:space="preserve">media type </w:t>
        </w:r>
      </w:ins>
      <w:r w:rsidRPr="000A1E62">
        <w:t>parameter</w:t>
      </w:r>
      <w:r>
        <w:t>s</w:t>
      </w:r>
      <w:r w:rsidRPr="000A1E62">
        <w:t xml:space="preserve"> is optional for </w:t>
      </w:r>
      <w:r>
        <w:t>the WADO-WS Service</w:t>
      </w:r>
      <w:r w:rsidRPr="000A1E62">
        <w:t>.</w:t>
      </w:r>
    </w:p>
    <w:p w14:paraId="792B3407" w14:textId="77777777" w:rsidR="000C7D60" w:rsidRPr="00D244F9" w:rsidRDefault="000C7D60" w:rsidP="001A0E9D">
      <w:pPr>
        <w:spacing w:before="180" w:after="0"/>
        <w:jc w:val="both"/>
        <w:rPr>
          <w:b/>
          <w:u w:val="single"/>
        </w:rPr>
      </w:pPr>
    </w:p>
    <w:bookmarkEnd w:id="1487"/>
    <w:p w14:paraId="0977FC70"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 as follows:</w:t>
      </w:r>
    </w:p>
    <w:p w14:paraId="5B1C0CF5" w14:textId="77777777" w:rsidR="007257CF" w:rsidRDefault="007257CF" w:rsidP="007257CF">
      <w:pPr>
        <w:spacing w:before="180"/>
      </w:pPr>
      <w:bookmarkStart w:id="1501" w:name="sect_6_5"/>
      <w:r>
        <w:rPr>
          <w:b/>
          <w:color w:val="000000"/>
          <w:sz w:val="28"/>
        </w:rPr>
        <w:t>6.5 WADO-RS Request/Response</w:t>
      </w:r>
    </w:p>
    <w:p w14:paraId="5E29FCA7" w14:textId="77777777" w:rsidR="007257CF" w:rsidRDefault="007257CF" w:rsidP="007257CF">
      <w:pPr>
        <w:spacing w:before="180"/>
        <w:jc w:val="both"/>
      </w:pPr>
      <w:bookmarkStart w:id="1502" w:name="para_c799e159_7f68_4e60_9c6e_e39b03d135"/>
      <w:bookmarkEnd w:id="1501"/>
      <w:r>
        <w:rPr>
          <w:color w:val="000000"/>
          <w:sz w:val="18"/>
        </w:rPr>
        <w:lastRenderedPageBreak/>
        <w:t>The DICOM RESTful Service defines several action types. An implementation shall support all the following six action types:</w:t>
      </w:r>
    </w:p>
    <w:p w14:paraId="0BCE70DB" w14:textId="77777777" w:rsidR="007257CF" w:rsidRDefault="007257CF" w:rsidP="007257CF">
      <w:pPr>
        <w:numPr>
          <w:ilvl w:val="0"/>
          <w:numId w:val="53"/>
        </w:numPr>
        <w:tabs>
          <w:tab w:val="left" w:pos="360"/>
        </w:tabs>
        <w:spacing w:before="180" w:after="0"/>
        <w:ind w:left="360" w:hanging="360"/>
        <w:jc w:val="both"/>
      </w:pPr>
      <w:bookmarkStart w:id="1503" w:name="para_fda162dc_4737_4e9a_bcad_a6e273e252"/>
      <w:bookmarkStart w:id="1504" w:name="idp140294721511680"/>
      <w:bookmarkStart w:id="1505" w:name="idp140294721511200"/>
      <w:bookmarkEnd w:id="1502"/>
      <w:r>
        <w:rPr>
          <w:color w:val="000000"/>
          <w:sz w:val="18"/>
        </w:rPr>
        <w:t>RetrieveStudy</w:t>
      </w:r>
    </w:p>
    <w:p w14:paraId="09CC4167" w14:textId="77777777" w:rsidR="007257CF" w:rsidRDefault="007257CF" w:rsidP="007257CF">
      <w:pPr>
        <w:spacing w:before="180"/>
        <w:ind w:left="360"/>
        <w:jc w:val="both"/>
      </w:pPr>
      <w:bookmarkStart w:id="1506" w:name="para_68bffde5_59d9_471c_895e_0072aa9d76"/>
      <w:bookmarkEnd w:id="1503"/>
      <w:bookmarkEnd w:id="1504"/>
      <w:bookmarkEnd w:id="1505"/>
      <w:r>
        <w:rPr>
          <w:color w:val="000000"/>
          <w:sz w:val="18"/>
        </w:rPr>
        <w:t>This action retrieves the set of DICOM instances associated with a given study unique identifier (UID). The response can be DICOM or bulk data depending on the "Accept" type, and is encapsulated in a multipart MIME response.</w:t>
      </w:r>
    </w:p>
    <w:p w14:paraId="7BF5B699" w14:textId="77777777" w:rsidR="007257CF" w:rsidRDefault="007257CF" w:rsidP="007257CF">
      <w:pPr>
        <w:numPr>
          <w:ilvl w:val="0"/>
          <w:numId w:val="53"/>
        </w:numPr>
        <w:tabs>
          <w:tab w:val="left" w:pos="360"/>
        </w:tabs>
        <w:spacing w:before="180" w:after="0"/>
        <w:ind w:left="360" w:hanging="360"/>
        <w:jc w:val="both"/>
      </w:pPr>
      <w:bookmarkStart w:id="1507" w:name="para_79d33a8c_8769_4e93_ae5d_c274a655e4"/>
      <w:bookmarkStart w:id="1508" w:name="idp140294721513904"/>
      <w:bookmarkEnd w:id="1506"/>
      <w:r>
        <w:rPr>
          <w:color w:val="000000"/>
          <w:sz w:val="18"/>
        </w:rPr>
        <w:t>RetrieveSeries</w:t>
      </w:r>
    </w:p>
    <w:p w14:paraId="1C6B15E7" w14:textId="77777777" w:rsidR="007257CF" w:rsidRDefault="007257CF" w:rsidP="007257CF">
      <w:pPr>
        <w:spacing w:before="180"/>
        <w:ind w:left="360"/>
        <w:jc w:val="both"/>
      </w:pPr>
      <w:bookmarkStart w:id="1509" w:name="para_c741e076_752f_4f54_b4ee_5003619dc3"/>
      <w:bookmarkEnd w:id="1507"/>
      <w:bookmarkEnd w:id="1508"/>
      <w:r>
        <w:rPr>
          <w:color w:val="000000"/>
          <w:sz w:val="18"/>
        </w:rPr>
        <w:t>This action retrieves the set of DICOM instances associated with a given study and series UID. The response can be DICOM or bulk data depending on the "Accept" type, and is encapsulated in a multipart MIME response.</w:t>
      </w:r>
    </w:p>
    <w:p w14:paraId="5333FE62" w14:textId="77777777" w:rsidR="007257CF" w:rsidRDefault="007257CF" w:rsidP="007257CF">
      <w:pPr>
        <w:numPr>
          <w:ilvl w:val="0"/>
          <w:numId w:val="53"/>
        </w:numPr>
        <w:tabs>
          <w:tab w:val="left" w:pos="360"/>
        </w:tabs>
        <w:spacing w:before="180" w:after="0"/>
        <w:ind w:left="360" w:hanging="360"/>
        <w:jc w:val="both"/>
      </w:pPr>
      <w:bookmarkStart w:id="1510" w:name="para_5465c1cc_d535_4025_b80c_8ff143ca50"/>
      <w:bookmarkStart w:id="1511" w:name="idp140294721516112"/>
      <w:bookmarkEnd w:id="1509"/>
      <w:r>
        <w:rPr>
          <w:color w:val="000000"/>
          <w:sz w:val="18"/>
        </w:rPr>
        <w:t>RetrieveInstance</w:t>
      </w:r>
    </w:p>
    <w:p w14:paraId="0CB2C9AD" w14:textId="77777777" w:rsidR="007257CF" w:rsidRDefault="007257CF" w:rsidP="007257CF">
      <w:pPr>
        <w:spacing w:before="180"/>
        <w:ind w:left="360"/>
        <w:jc w:val="both"/>
      </w:pPr>
      <w:bookmarkStart w:id="1512" w:name="para_b2b32898_faab_4403_b885_749d266f97"/>
      <w:bookmarkEnd w:id="1510"/>
      <w:bookmarkEnd w:id="1511"/>
      <w:r>
        <w:rPr>
          <w:color w:val="000000"/>
          <w:sz w:val="18"/>
        </w:rPr>
        <w:t>This action retrieves the DICOM instance associated with the given study, series, and SOP Instance UID. The response can be DICOM or bulk data depending on the "Accept" type, and is encapsulated in a multipart MIME response.</w:t>
      </w:r>
    </w:p>
    <w:p w14:paraId="41EF9DAE" w14:textId="77777777" w:rsidR="007257CF" w:rsidRDefault="007257CF" w:rsidP="007257CF">
      <w:pPr>
        <w:numPr>
          <w:ilvl w:val="0"/>
          <w:numId w:val="53"/>
        </w:numPr>
        <w:tabs>
          <w:tab w:val="left" w:pos="360"/>
        </w:tabs>
        <w:spacing w:before="180" w:after="0"/>
        <w:ind w:left="360" w:hanging="360"/>
        <w:jc w:val="both"/>
      </w:pPr>
      <w:bookmarkStart w:id="1513" w:name="para_7bd8aaf1_3c21_4306_affd_497a309795"/>
      <w:bookmarkStart w:id="1514" w:name="idp140294721518336"/>
      <w:bookmarkEnd w:id="1512"/>
      <w:r>
        <w:rPr>
          <w:color w:val="000000"/>
          <w:sz w:val="18"/>
        </w:rPr>
        <w:t>RetrieveFrames</w:t>
      </w:r>
    </w:p>
    <w:p w14:paraId="20810005" w14:textId="77777777" w:rsidR="007257CF" w:rsidRDefault="007257CF" w:rsidP="007257CF">
      <w:pPr>
        <w:spacing w:before="180"/>
        <w:ind w:left="360"/>
        <w:jc w:val="both"/>
      </w:pPr>
      <w:bookmarkStart w:id="1515" w:name="para_6cb1726f_a5ae_448f_b676_2210be6f00"/>
      <w:bookmarkEnd w:id="1513"/>
      <w:bookmarkEnd w:id="1514"/>
      <w:r>
        <w:rPr>
          <w:color w:val="000000"/>
          <w:sz w:val="18"/>
        </w:rPr>
        <w:t>This action retrieves the DICOM frames for a given study, series, SOP Instance UID, and frame numbers. The response is pixel data, and encapsulated in a multipart MIME response.</w:t>
      </w:r>
    </w:p>
    <w:p w14:paraId="0FEA7133" w14:textId="77777777" w:rsidR="007257CF" w:rsidRDefault="007257CF" w:rsidP="007257CF">
      <w:pPr>
        <w:numPr>
          <w:ilvl w:val="0"/>
          <w:numId w:val="53"/>
        </w:numPr>
        <w:tabs>
          <w:tab w:val="left" w:pos="360"/>
        </w:tabs>
        <w:spacing w:before="180" w:after="0"/>
        <w:ind w:left="360" w:hanging="360"/>
        <w:jc w:val="both"/>
      </w:pPr>
      <w:bookmarkStart w:id="1516" w:name="para_026e2557_2245_44e2_a23b_49910b5d3d"/>
      <w:bookmarkStart w:id="1517" w:name="idp140294721520512"/>
      <w:bookmarkEnd w:id="1515"/>
      <w:r>
        <w:rPr>
          <w:color w:val="000000"/>
          <w:sz w:val="18"/>
        </w:rPr>
        <w:t>RetrieveBulkdata</w:t>
      </w:r>
    </w:p>
    <w:p w14:paraId="3005598A" w14:textId="77777777" w:rsidR="007257CF" w:rsidRDefault="007257CF" w:rsidP="007257CF">
      <w:pPr>
        <w:spacing w:before="180"/>
        <w:ind w:left="360"/>
        <w:jc w:val="both"/>
      </w:pPr>
      <w:bookmarkStart w:id="1518" w:name="para_1e25b112_9bbc_4ab5_b3e1_f17a8d547f"/>
      <w:bookmarkEnd w:id="1516"/>
      <w:bookmarkEnd w:id="1517"/>
      <w:r>
        <w:rPr>
          <w:color w:val="000000"/>
          <w:sz w:val="18"/>
        </w:rPr>
        <w:t xml:space="preserve">This action retrieves the bulk data for a given bulk data URL. </w:t>
      </w:r>
      <w:r w:rsidRPr="00056D9E">
        <w:rPr>
          <w:b/>
          <w:strike/>
          <w:color w:val="000000"/>
          <w:sz w:val="18"/>
        </w:rPr>
        <w:t>The response is a single bulk data item.</w:t>
      </w:r>
    </w:p>
    <w:p w14:paraId="5848DCD2" w14:textId="77777777" w:rsidR="007257CF" w:rsidRDefault="007257CF" w:rsidP="007257CF">
      <w:pPr>
        <w:numPr>
          <w:ilvl w:val="0"/>
          <w:numId w:val="53"/>
        </w:numPr>
        <w:tabs>
          <w:tab w:val="left" w:pos="360"/>
        </w:tabs>
        <w:spacing w:before="180" w:after="0"/>
        <w:ind w:left="360" w:hanging="360"/>
        <w:jc w:val="both"/>
      </w:pPr>
      <w:bookmarkStart w:id="1519" w:name="para_fa0393da_e72b_4590_8d84_cd8045b949"/>
      <w:bookmarkStart w:id="1520" w:name="idp140294721522608"/>
      <w:bookmarkEnd w:id="1518"/>
      <w:r>
        <w:rPr>
          <w:color w:val="000000"/>
          <w:sz w:val="18"/>
        </w:rPr>
        <w:t>RetrieveMetadata</w:t>
      </w:r>
    </w:p>
    <w:p w14:paraId="7E4C4E62" w14:textId="77777777" w:rsidR="007257CF" w:rsidRDefault="007257CF" w:rsidP="007257CF">
      <w:pPr>
        <w:spacing w:before="180"/>
        <w:ind w:left="360"/>
        <w:jc w:val="both"/>
      </w:pPr>
      <w:bookmarkStart w:id="1521" w:name="para_e9c27094_7ef7_4f2c_ae33_1905a55562"/>
      <w:bookmarkEnd w:id="1519"/>
      <w:bookmarkEnd w:id="1520"/>
      <w:r>
        <w:rPr>
          <w:color w:val="000000"/>
          <w:sz w:val="18"/>
        </w:rPr>
        <w:t>This action retrieves the DICOM instances presented as the study, series, or instance metadata with the bulk data removed.</w:t>
      </w:r>
    </w:p>
    <w:p w14:paraId="50680D99" w14:textId="77777777" w:rsidR="007257CF" w:rsidRDefault="007257CF" w:rsidP="007257CF">
      <w:pPr>
        <w:spacing w:before="180"/>
        <w:jc w:val="both"/>
      </w:pPr>
      <w:bookmarkStart w:id="1522" w:name="para_9f22c44e_d26e_477c_ba89_ea5a3ed9d7"/>
      <w:bookmarkEnd w:id="1521"/>
      <w:r>
        <w:rPr>
          <w:color w:val="000000"/>
          <w:sz w:val="18"/>
        </w:rPr>
        <w:t>WADO-RS requests may contain the following query parameters:</w:t>
      </w:r>
    </w:p>
    <w:p w14:paraId="42DE7422" w14:textId="10310897" w:rsidR="007257CF" w:rsidRDefault="007257CF" w:rsidP="007257CF">
      <w:pPr>
        <w:numPr>
          <w:ilvl w:val="0"/>
          <w:numId w:val="54"/>
        </w:numPr>
        <w:tabs>
          <w:tab w:val="left" w:pos="180"/>
        </w:tabs>
        <w:spacing w:before="180" w:after="0"/>
        <w:ind w:left="180" w:hanging="180"/>
        <w:jc w:val="both"/>
      </w:pPr>
      <w:bookmarkStart w:id="1523" w:name="para_0fd8f86c_39c0_4f2c_be34_4f237e38f8"/>
      <w:bookmarkStart w:id="1524" w:name="idp140294721525968"/>
      <w:bookmarkStart w:id="1525" w:name="idp140294721525712"/>
      <w:bookmarkEnd w:id="1522"/>
      <w:r>
        <w:rPr>
          <w:color w:val="000000"/>
          <w:sz w:val="18"/>
        </w:rPr>
        <w:t xml:space="preserve">"accept" The </w:t>
      </w:r>
      <w:del w:id="1526" w:author="James Philbin [2]" w:date="2016-05-31T06:15:00Z">
        <w:r w:rsidDel="007C4929">
          <w:rPr>
            <w:color w:val="000000"/>
            <w:sz w:val="18"/>
          </w:rPr>
          <w:delText>&lt;</w:delText>
        </w:r>
      </w:del>
      <w:r>
        <w:rPr>
          <w:color w:val="000000"/>
          <w:sz w:val="18"/>
        </w:rPr>
        <w:t>accept</w:t>
      </w:r>
      <w:del w:id="1527" w:author="James Philbin [2]" w:date="2016-05-31T06:16:00Z">
        <w:r w:rsidDel="007C4929">
          <w:rPr>
            <w:color w:val="000000"/>
            <w:sz w:val="18"/>
          </w:rPr>
          <w:delText>&gt;</w:delText>
        </w:r>
      </w:del>
      <w:r>
        <w:rPr>
          <w:color w:val="000000"/>
          <w:sz w:val="18"/>
        </w:rPr>
        <w:t xml:space="preserve"> query parameter is specified in </w:t>
      </w:r>
      <w:hyperlink w:anchor="sect_6_1_1_5">
        <w:r>
          <w:rPr>
            <w:color w:val="000000"/>
            <w:sz w:val="18"/>
          </w:rPr>
          <w:t>Section 6.1.1.5</w:t>
        </w:r>
      </w:hyperlink>
      <w:r>
        <w:rPr>
          <w:color w:val="000000"/>
          <w:sz w:val="18"/>
        </w:rPr>
        <w:t>. The syntax is:</w:t>
      </w:r>
    </w:p>
    <w:p w14:paraId="6B1A161D" w14:textId="77777777" w:rsidR="007257CF" w:rsidRDefault="007257CF" w:rsidP="007257CF">
      <w:pPr>
        <w:spacing w:before="180"/>
        <w:ind w:left="180"/>
      </w:pPr>
      <w:bookmarkStart w:id="1528" w:name="idp140294721527856"/>
      <w:bookmarkEnd w:id="1523"/>
      <w:bookmarkEnd w:id="1524"/>
      <w:bookmarkEnd w:id="1525"/>
      <w:r>
        <w:rPr>
          <w:rFonts w:ascii="Courier New" w:hAnsi="Courier New"/>
          <w:color w:val="000000"/>
          <w:sz w:val="18"/>
        </w:rPr>
        <w:br/>
        <w:t xml:space="preserve">    accept = "accept=" 1#media-type</w:t>
      </w:r>
      <w:r>
        <w:rPr>
          <w:rFonts w:ascii="Courier New" w:hAnsi="Courier New"/>
          <w:color w:val="000000"/>
          <w:sz w:val="18"/>
        </w:rPr>
        <w:br/>
      </w:r>
    </w:p>
    <w:p w14:paraId="62CF479A" w14:textId="76E7C899" w:rsidR="007257CF" w:rsidRDefault="007257CF" w:rsidP="007257CF">
      <w:pPr>
        <w:numPr>
          <w:ilvl w:val="0"/>
          <w:numId w:val="54"/>
        </w:numPr>
        <w:tabs>
          <w:tab w:val="left" w:pos="180"/>
        </w:tabs>
        <w:spacing w:before="180" w:after="0"/>
        <w:ind w:left="180" w:hanging="180"/>
        <w:jc w:val="both"/>
      </w:pPr>
      <w:bookmarkStart w:id="1529" w:name="para_1f2a53e6_61a5_492b_8f80_81da2bb4c6"/>
      <w:bookmarkStart w:id="1530" w:name="idp140294721528480"/>
      <w:bookmarkEnd w:id="1528"/>
      <w:r>
        <w:rPr>
          <w:color w:val="000000"/>
          <w:sz w:val="18"/>
        </w:rPr>
        <w:t xml:space="preserve">"charset" The </w:t>
      </w:r>
      <w:del w:id="1531" w:author="James Philbin [2]" w:date="2016-05-31T06:15:00Z">
        <w:r w:rsidDel="007C4929">
          <w:rPr>
            <w:color w:val="000000"/>
            <w:sz w:val="18"/>
          </w:rPr>
          <w:delText>&lt;</w:delText>
        </w:r>
      </w:del>
      <w:r>
        <w:rPr>
          <w:color w:val="000000"/>
          <w:sz w:val="18"/>
        </w:rPr>
        <w:t>character-set</w:t>
      </w:r>
      <w:del w:id="1532" w:author="James Philbin [2]" w:date="2016-05-31T06:16:00Z">
        <w:r w:rsidDel="007C4929">
          <w:rPr>
            <w:color w:val="000000"/>
            <w:sz w:val="18"/>
          </w:rPr>
          <w:delText>&gt;</w:delText>
        </w:r>
      </w:del>
      <w:r>
        <w:rPr>
          <w:color w:val="000000"/>
          <w:sz w:val="18"/>
        </w:rPr>
        <w:t xml:space="preserve"> query parameter is specified in </w:t>
      </w:r>
      <w:hyperlink w:anchor="sect_6_1_2_2">
        <w:r>
          <w:rPr>
            <w:color w:val="000000"/>
            <w:sz w:val="18"/>
          </w:rPr>
          <w:t>Section 6.1.2.2</w:t>
        </w:r>
      </w:hyperlink>
      <w:r>
        <w:rPr>
          <w:color w:val="000000"/>
          <w:sz w:val="18"/>
        </w:rPr>
        <w:t>. The syntax is:</w:t>
      </w:r>
    </w:p>
    <w:p w14:paraId="44FABC88" w14:textId="77777777" w:rsidR="007257CF" w:rsidRDefault="007257CF" w:rsidP="007257CF">
      <w:pPr>
        <w:spacing w:before="180"/>
        <w:ind w:left="180"/>
      </w:pPr>
      <w:bookmarkStart w:id="1533" w:name="idp140294721530336"/>
      <w:bookmarkEnd w:id="1529"/>
      <w:bookmarkEnd w:id="1530"/>
      <w:r>
        <w:rPr>
          <w:rFonts w:ascii="Courier New" w:hAnsi="Courier New"/>
          <w:color w:val="000000"/>
          <w:sz w:val="18"/>
        </w:rPr>
        <w:br/>
        <w:t xml:space="preserve">    character-set = "charset" = 1#charset</w:t>
      </w:r>
      <w:r>
        <w:rPr>
          <w:rFonts w:ascii="Courier New" w:hAnsi="Courier New"/>
          <w:color w:val="000000"/>
          <w:sz w:val="18"/>
        </w:rPr>
        <w:br/>
      </w:r>
    </w:p>
    <w:p w14:paraId="621F8239" w14:textId="77777777" w:rsidR="007257CF" w:rsidRDefault="007257CF" w:rsidP="007257CF">
      <w:pPr>
        <w:spacing w:before="180"/>
        <w:jc w:val="both"/>
      </w:pPr>
      <w:bookmarkStart w:id="1534" w:name="para_b02b4966_779f_47fa_92bf_9b9c86c00b"/>
      <w:bookmarkEnd w:id="1533"/>
      <w:r>
        <w:rPr>
          <w:color w:val="000000"/>
          <w:sz w:val="18"/>
        </w:rPr>
        <w:t xml:space="preserve">WADO-RS requests shall include an "Accept" header field (see </w:t>
      </w:r>
      <w:hyperlink w:anchor="sect_6_1_1_6">
        <w:r>
          <w:rPr>
            <w:color w:val="000000"/>
            <w:sz w:val="18"/>
          </w:rPr>
          <w:t>Section 6.1.1.6</w:t>
        </w:r>
      </w:hyperlink>
      <w:r>
        <w:rPr>
          <w:color w:val="000000"/>
          <w:sz w:val="18"/>
        </w:rPr>
        <w:t>) specifying the Acceptable Media Types.</w:t>
      </w:r>
    </w:p>
    <w:p w14:paraId="6DD3B639" w14:textId="77777777" w:rsidR="007257CF" w:rsidRDefault="007257CF" w:rsidP="007257CF">
      <w:pPr>
        <w:spacing w:before="180"/>
        <w:jc w:val="both"/>
      </w:pPr>
      <w:bookmarkStart w:id="1535" w:name="para_3c021890_5c23_46db_98df_aea74700b3"/>
      <w:bookmarkEnd w:id="1534"/>
      <w:r>
        <w:rPr>
          <w:color w:val="000000"/>
          <w:sz w:val="18"/>
        </w:rPr>
        <w:t xml:space="preserve">WADO-RS requests may optionally support the "Accept-Charset" header field. See </w:t>
      </w:r>
      <w:hyperlink w:anchor="sect_6_1_2_3">
        <w:r>
          <w:rPr>
            <w:color w:val="000000"/>
            <w:sz w:val="18"/>
          </w:rPr>
          <w:t>Section 6.1.2.3</w:t>
        </w:r>
      </w:hyperlink>
      <w:r>
        <w:rPr>
          <w:color w:val="000000"/>
          <w:sz w:val="18"/>
        </w:rPr>
        <w:t>.</w:t>
      </w:r>
    </w:p>
    <w:p w14:paraId="6E0289A9" w14:textId="77777777" w:rsidR="00C065EB" w:rsidRPr="001E3495" w:rsidRDefault="00C065EB" w:rsidP="00C065EB">
      <w:pPr>
        <w:spacing w:before="180"/>
        <w:jc w:val="both"/>
        <w:rPr>
          <w:b/>
          <w:strike/>
          <w:rPrChange w:id="1536" w:author="David Clunie" w:date="2016-05-21T12:33:00Z">
            <w:rPr/>
          </w:rPrChange>
        </w:rPr>
      </w:pPr>
      <w:bookmarkStart w:id="1537" w:name="para_60c3b57f_cc2b_4057_ab07_f5a03cec6e"/>
      <w:bookmarkEnd w:id="1535"/>
      <w:r w:rsidRPr="001E3495">
        <w:rPr>
          <w:b/>
          <w:strike/>
          <w:color w:val="000000"/>
          <w:sz w:val="18"/>
          <w:rPrChange w:id="1538" w:author="David Clunie" w:date="2016-05-21T12:33:00Z">
            <w:rPr>
              <w:color w:val="000000"/>
              <w:sz w:val="18"/>
            </w:rPr>
          </w:rPrChange>
        </w:rPr>
        <w:t xml:space="preserve">DICOM objects returned shall be </w:t>
      </w:r>
      <w:r w:rsidR="00D12389" w:rsidRPr="001E3495">
        <w:rPr>
          <w:b/>
          <w:strike/>
          <w:rPrChange w:id="1539" w:author="David Clunie" w:date="2016-05-21T12:33:00Z">
            <w:rPr>
              <w:color w:val="000000"/>
              <w:sz w:val="18"/>
            </w:rPr>
          </w:rPrChange>
        </w:rPr>
        <w:fldChar w:fldCharType="begin"/>
      </w:r>
      <w:r w:rsidR="00D12389" w:rsidRPr="001E3495">
        <w:rPr>
          <w:b/>
          <w:strike/>
          <w:rPrChange w:id="1540" w:author="David Clunie" w:date="2016-05-21T12:33:00Z">
            <w:rPr/>
          </w:rPrChange>
        </w:rPr>
        <w:instrText xml:space="preserve"> HYPERLINK "file:///C:\\Users\\admin\\Downloads\\part10.pdf" \l "PS3.10" \h </w:instrText>
      </w:r>
      <w:r w:rsidR="00D12389" w:rsidRPr="001E3495">
        <w:rPr>
          <w:b/>
          <w:strike/>
          <w:rPrChange w:id="1541" w:author="David Clunie" w:date="2016-05-21T12:33:00Z">
            <w:rPr>
              <w:color w:val="000000"/>
              <w:sz w:val="18"/>
            </w:rPr>
          </w:rPrChange>
        </w:rPr>
        <w:fldChar w:fldCharType="separate"/>
      </w:r>
      <w:r w:rsidRPr="001E3495">
        <w:rPr>
          <w:b/>
          <w:strike/>
          <w:color w:val="000000"/>
          <w:sz w:val="18"/>
          <w:rPrChange w:id="1542" w:author="David Clunie" w:date="2016-05-21T12:33:00Z">
            <w:rPr>
              <w:color w:val="000000"/>
              <w:sz w:val="18"/>
            </w:rPr>
          </w:rPrChange>
        </w:rPr>
        <w:t>PS3.10</w:t>
      </w:r>
      <w:r w:rsidR="00D12389" w:rsidRPr="001E3495">
        <w:rPr>
          <w:b/>
          <w:strike/>
          <w:color w:val="000000"/>
          <w:sz w:val="18"/>
          <w:rPrChange w:id="1543" w:author="David Clunie" w:date="2016-05-21T12:33:00Z">
            <w:rPr>
              <w:color w:val="000000"/>
              <w:sz w:val="18"/>
            </w:rPr>
          </w:rPrChange>
        </w:rPr>
        <w:fldChar w:fldCharType="end"/>
      </w:r>
      <w:r w:rsidRPr="001E3495">
        <w:rPr>
          <w:b/>
          <w:strike/>
          <w:color w:val="000000"/>
          <w:sz w:val="18"/>
          <w:rPrChange w:id="1544" w:author="David Clunie" w:date="2016-05-21T12:33:00Z">
            <w:rPr>
              <w:color w:val="000000"/>
              <w:sz w:val="18"/>
            </w:rPr>
          </w:rPrChange>
        </w:rPr>
        <w:t xml:space="preserve"> binary objects encoded in a requested Transfer Syntax (Explicit VR Little Endian by default) with one message part per DICOM Instance.</w:t>
      </w:r>
    </w:p>
    <w:p w14:paraId="72681A64" w14:textId="77777777" w:rsidR="00C065EB" w:rsidRDefault="00C065EB" w:rsidP="00C065EB">
      <w:pPr>
        <w:spacing w:before="180"/>
        <w:jc w:val="both"/>
      </w:pPr>
      <w:bookmarkStart w:id="1545" w:name="para_1ae103fb_c328_4245_8305_33d973a63e"/>
      <w:bookmarkEnd w:id="1537"/>
      <w:r w:rsidRPr="001E3495">
        <w:rPr>
          <w:b/>
          <w:strike/>
          <w:color w:val="000000"/>
          <w:sz w:val="18"/>
          <w:rPrChange w:id="1546" w:author="David Clunie" w:date="2016-05-21T12:30:00Z">
            <w:rPr>
              <w:color w:val="000000"/>
              <w:sz w:val="18"/>
            </w:rPr>
          </w:rPrChange>
        </w:rPr>
        <w:t>Other types of r</w:t>
      </w:r>
      <w:ins w:id="1547" w:author="David Clunie" w:date="2016-05-21T12:30:00Z">
        <w:r w:rsidR="001E3495" w:rsidRPr="001E3495">
          <w:rPr>
            <w:b/>
            <w:color w:val="000000"/>
            <w:sz w:val="18"/>
            <w:u w:val="single"/>
            <w:rPrChange w:id="1548" w:author="David Clunie" w:date="2016-05-21T12:30:00Z">
              <w:rPr>
                <w:strike/>
                <w:color w:val="000000"/>
                <w:sz w:val="18"/>
              </w:rPr>
            </w:rPrChange>
          </w:rPr>
          <w:t>R</w:t>
        </w:r>
      </w:ins>
      <w:r w:rsidRPr="001E3495">
        <w:rPr>
          <w:color w:val="000000"/>
          <w:sz w:val="18"/>
        </w:rPr>
        <w:t>esponses</w:t>
      </w:r>
      <w:r>
        <w:rPr>
          <w:color w:val="000000"/>
          <w:sz w:val="18"/>
        </w:rPr>
        <w:t xml:space="preserve"> </w:t>
      </w:r>
      <w:r w:rsidRPr="001E3495">
        <w:rPr>
          <w:b/>
          <w:strike/>
          <w:color w:val="000000"/>
          <w:sz w:val="18"/>
          <w:rPrChange w:id="1549" w:author="David Clunie" w:date="2016-05-21T12:32:00Z">
            <w:rPr>
              <w:color w:val="000000"/>
              <w:sz w:val="18"/>
            </w:rPr>
          </w:rPrChange>
        </w:rPr>
        <w:t>will</w:t>
      </w:r>
      <w:r>
        <w:rPr>
          <w:color w:val="000000"/>
          <w:sz w:val="18"/>
        </w:rPr>
        <w:t xml:space="preserve"> </w:t>
      </w:r>
      <w:ins w:id="1550" w:author="David Clunie" w:date="2016-05-21T12:31:00Z">
        <w:r w:rsidR="001E3495" w:rsidRPr="001E3495">
          <w:rPr>
            <w:b/>
            <w:color w:val="000000"/>
            <w:sz w:val="18"/>
            <w:u w:val="single"/>
            <w:rPrChange w:id="1551" w:author="David Clunie" w:date="2016-05-21T12:32:00Z">
              <w:rPr>
                <w:color w:val="000000"/>
                <w:sz w:val="18"/>
              </w:rPr>
            </w:rPrChange>
          </w:rPr>
          <w:t>shall</w:t>
        </w:r>
        <w:r w:rsidR="001E3495">
          <w:rPr>
            <w:color w:val="000000"/>
            <w:sz w:val="18"/>
          </w:rPr>
          <w:t xml:space="preserve"> </w:t>
        </w:r>
      </w:ins>
      <w:r>
        <w:rPr>
          <w:color w:val="000000"/>
          <w:sz w:val="18"/>
        </w:rPr>
        <w:t xml:space="preserve">be encoded in the following manner: (see </w:t>
      </w:r>
      <w:hyperlink w:anchor="figure_6_5_1">
        <w:r>
          <w:rPr>
            <w:color w:val="000000"/>
            <w:sz w:val="18"/>
          </w:rPr>
          <w:t>Figure 6.5-1</w:t>
        </w:r>
      </w:hyperlink>
      <w:r>
        <w:rPr>
          <w:color w:val="000000"/>
          <w:sz w:val="18"/>
        </w:rPr>
        <w:t>).</w:t>
      </w:r>
    </w:p>
    <w:p w14:paraId="1EC9743A" w14:textId="77777777" w:rsidR="001E3495" w:rsidRPr="001E3495" w:rsidRDefault="001E3495" w:rsidP="00C065EB">
      <w:pPr>
        <w:numPr>
          <w:ilvl w:val="0"/>
          <w:numId w:val="52"/>
        </w:numPr>
        <w:tabs>
          <w:tab w:val="left" w:pos="180"/>
        </w:tabs>
        <w:spacing w:before="180" w:after="0"/>
        <w:ind w:left="180" w:hanging="180"/>
        <w:jc w:val="both"/>
        <w:rPr>
          <w:ins w:id="1552" w:author="David Clunie" w:date="2016-05-21T12:30:00Z"/>
          <w:b/>
          <w:u w:val="single"/>
          <w:rPrChange w:id="1553" w:author="David Clunie" w:date="2016-05-21T12:31:00Z">
            <w:rPr>
              <w:ins w:id="1554" w:author="David Clunie" w:date="2016-05-21T12:30:00Z"/>
              <w:color w:val="000000"/>
              <w:sz w:val="18"/>
            </w:rPr>
          </w:rPrChange>
        </w:rPr>
      </w:pPr>
      <w:bookmarkStart w:id="1555" w:name="para_4492b719_db9b_4fc4_b452_3db9a089e7"/>
      <w:bookmarkStart w:id="1556" w:name="idp140294721542000"/>
      <w:bookmarkStart w:id="1557" w:name="idp140294721541744"/>
      <w:bookmarkEnd w:id="1545"/>
      <w:ins w:id="1558" w:author="David Clunie" w:date="2016-05-21T12:31:00Z">
        <w:r w:rsidRPr="001E3495">
          <w:rPr>
            <w:b/>
            <w:color w:val="000000"/>
            <w:sz w:val="18"/>
            <w:u w:val="single"/>
          </w:rPr>
          <w:t xml:space="preserve">DICOM Files </w:t>
        </w:r>
        <w:del w:id="1559" w:author="James Philbin" w:date="2016-05-25T13:35:00Z">
          <w:r w:rsidRPr="001E3495" w:rsidDel="00FC236A">
            <w:rPr>
              <w:b/>
              <w:color w:val="000000"/>
              <w:sz w:val="18"/>
              <w:u w:val="single"/>
            </w:rPr>
            <w:delText xml:space="preserve">that include File Meta Information </w:delText>
          </w:r>
        </w:del>
        <w:r w:rsidRPr="001E3495">
          <w:rPr>
            <w:b/>
            <w:color w:val="000000"/>
            <w:sz w:val="18"/>
            <w:u w:val="single"/>
          </w:rPr>
          <w:t xml:space="preserve">as defined in </w:t>
        </w:r>
      </w:ins>
      <w:ins w:id="1560" w:author="James Philbin" w:date="2016-05-25T13:00:00Z">
        <w:r w:rsidR="00F65C2F">
          <w:rPr>
            <w:b/>
            <w:color w:val="000000"/>
            <w:sz w:val="18"/>
            <w:u w:val="single"/>
          </w:rPr>
          <w:t xml:space="preserve">PS3.10, </w:t>
        </w:r>
      </w:ins>
      <w:ins w:id="1561" w:author="David Clunie" w:date="2016-05-21T12:31:00Z">
        <w:r w:rsidRPr="001E3495">
          <w:rPr>
            <w:b/>
            <w:color w:val="000000"/>
            <w:sz w:val="18"/>
            <w:u w:val="single"/>
          </w:rPr>
          <w:t>encoded in a requested Transfer Syntax (Explicit VR Little Endian by default) with one message part per DICOM Instance</w:t>
        </w:r>
      </w:ins>
    </w:p>
    <w:p w14:paraId="317C9F53" w14:textId="77777777" w:rsidR="00C065EB" w:rsidRDefault="00C065EB" w:rsidP="00C065EB">
      <w:pPr>
        <w:numPr>
          <w:ilvl w:val="0"/>
          <w:numId w:val="52"/>
        </w:numPr>
        <w:tabs>
          <w:tab w:val="left" w:pos="180"/>
        </w:tabs>
        <w:spacing w:before="180" w:after="0"/>
        <w:ind w:left="180" w:hanging="180"/>
        <w:jc w:val="both"/>
      </w:pPr>
      <w:r w:rsidRPr="001E3495">
        <w:rPr>
          <w:b/>
          <w:strike/>
          <w:color w:val="000000"/>
          <w:sz w:val="18"/>
          <w:rPrChange w:id="1562" w:author="David Clunie" w:date="2016-05-21T12:31:00Z">
            <w:rPr>
              <w:color w:val="000000"/>
              <w:sz w:val="18"/>
            </w:rPr>
          </w:rPrChange>
        </w:rPr>
        <w:t xml:space="preserve">All </w:t>
      </w:r>
      <w:r>
        <w:rPr>
          <w:color w:val="000000"/>
          <w:sz w:val="18"/>
        </w:rPr>
        <w:t xml:space="preserve">XML responses </w:t>
      </w:r>
      <w:r w:rsidRPr="001E3495">
        <w:rPr>
          <w:b/>
          <w:strike/>
          <w:color w:val="000000"/>
          <w:sz w:val="18"/>
          <w:rPrChange w:id="1563" w:author="David Clunie" w:date="2016-05-21T12:31:00Z">
            <w:rPr>
              <w:color w:val="000000"/>
              <w:sz w:val="18"/>
            </w:rPr>
          </w:rPrChange>
        </w:rPr>
        <w:t>shall be encoded</w:t>
      </w:r>
      <w:r>
        <w:rPr>
          <w:color w:val="000000"/>
          <w:sz w:val="18"/>
        </w:rPr>
        <w:t xml:space="preserve"> as described in the Native DICOM Model defined in </w:t>
      </w:r>
      <w:hyperlink r:id="rId14" w:anchor="PS3.19">
        <w:r>
          <w:rPr>
            <w:color w:val="000000"/>
            <w:sz w:val="18"/>
          </w:rPr>
          <w:t>PS3.19</w:t>
        </w:r>
      </w:hyperlink>
      <w:r>
        <w:rPr>
          <w:color w:val="000000"/>
          <w:sz w:val="18"/>
        </w:rPr>
        <w:t xml:space="preserve"> with one message part per XML object.</w:t>
      </w:r>
    </w:p>
    <w:p w14:paraId="14F90D38" w14:textId="77777777" w:rsidR="00C065EB" w:rsidRDefault="00C065EB" w:rsidP="00C065EB">
      <w:pPr>
        <w:numPr>
          <w:ilvl w:val="0"/>
          <w:numId w:val="52"/>
        </w:numPr>
        <w:tabs>
          <w:tab w:val="left" w:pos="180"/>
        </w:tabs>
        <w:spacing w:before="180" w:after="0"/>
        <w:ind w:left="180" w:hanging="180"/>
        <w:jc w:val="both"/>
      </w:pPr>
      <w:bookmarkStart w:id="1564" w:name="para_45565e24_8aa6_4d9f_be94_3e6f202ee1"/>
      <w:bookmarkStart w:id="1565" w:name="idp140294721544160"/>
      <w:bookmarkEnd w:id="1555"/>
      <w:bookmarkEnd w:id="1556"/>
      <w:bookmarkEnd w:id="1557"/>
      <w:r w:rsidRPr="001E3495">
        <w:rPr>
          <w:b/>
          <w:strike/>
          <w:color w:val="000000"/>
          <w:sz w:val="18"/>
          <w:rPrChange w:id="1566" w:author="David Clunie" w:date="2016-05-21T12:31:00Z">
            <w:rPr>
              <w:color w:val="000000"/>
              <w:sz w:val="18"/>
            </w:rPr>
          </w:rPrChange>
        </w:rPr>
        <w:t xml:space="preserve">All </w:t>
      </w:r>
      <w:r>
        <w:rPr>
          <w:color w:val="000000"/>
          <w:sz w:val="18"/>
        </w:rPr>
        <w:t xml:space="preserve">JSON responses </w:t>
      </w:r>
      <w:r w:rsidRPr="001E3495">
        <w:rPr>
          <w:b/>
          <w:strike/>
          <w:color w:val="000000"/>
          <w:sz w:val="18"/>
          <w:rPrChange w:id="1567" w:author="David Clunie" w:date="2016-05-21T12:32:00Z">
            <w:rPr>
              <w:color w:val="000000"/>
              <w:sz w:val="18"/>
            </w:rPr>
          </w:rPrChange>
        </w:rPr>
        <w:t>shall be encoded</w:t>
      </w:r>
      <w:r>
        <w:rPr>
          <w:color w:val="000000"/>
          <w:sz w:val="18"/>
        </w:rPr>
        <w:t xml:space="preserve"> as a DICOM JSON Model Object as defined in </w:t>
      </w:r>
      <w:hyperlink w:anchor="chapter_F">
        <w:r>
          <w:rPr>
            <w:color w:val="000000"/>
            <w:sz w:val="18"/>
          </w:rPr>
          <w:t>Annex F</w:t>
        </w:r>
      </w:hyperlink>
      <w:r>
        <w:rPr>
          <w:color w:val="000000"/>
          <w:sz w:val="18"/>
        </w:rPr>
        <w:t>.</w:t>
      </w:r>
    </w:p>
    <w:p w14:paraId="317CDD8F" w14:textId="77777777" w:rsidR="00C065EB" w:rsidRDefault="00C065EB" w:rsidP="00C065EB">
      <w:pPr>
        <w:numPr>
          <w:ilvl w:val="0"/>
          <w:numId w:val="52"/>
        </w:numPr>
        <w:tabs>
          <w:tab w:val="left" w:pos="180"/>
        </w:tabs>
        <w:spacing w:before="180" w:after="0"/>
        <w:ind w:left="180" w:hanging="180"/>
        <w:jc w:val="both"/>
      </w:pPr>
      <w:bookmarkStart w:id="1568" w:name="para_66fe8683_0d7c_4c31_bbf8_3be8310ec4"/>
      <w:bookmarkStart w:id="1569" w:name="idp140294721546176"/>
      <w:bookmarkEnd w:id="1564"/>
      <w:bookmarkEnd w:id="1565"/>
      <w:r>
        <w:rPr>
          <w:color w:val="000000"/>
          <w:sz w:val="18"/>
        </w:rPr>
        <w:t xml:space="preserve">Uncompressed bulk and pixel data </w:t>
      </w:r>
      <w:r w:rsidRPr="001E3495">
        <w:rPr>
          <w:b/>
          <w:strike/>
          <w:color w:val="000000"/>
          <w:sz w:val="18"/>
          <w:rPrChange w:id="1570" w:author="David Clunie" w:date="2016-05-21T12:32:00Z">
            <w:rPr>
              <w:color w:val="000000"/>
              <w:sz w:val="18"/>
            </w:rPr>
          </w:rPrChange>
        </w:rPr>
        <w:t>shall be encoded</w:t>
      </w:r>
      <w:r>
        <w:rPr>
          <w:color w:val="000000"/>
          <w:sz w:val="18"/>
        </w:rPr>
        <w:t xml:space="preserve"> in a Little Endian format using the application/octet-stream media type with one message part per bulk data item.</w:t>
      </w:r>
    </w:p>
    <w:p w14:paraId="1E4C83FA" w14:textId="77777777" w:rsidR="00C065EB" w:rsidRDefault="00C065EB" w:rsidP="00C065EB">
      <w:pPr>
        <w:numPr>
          <w:ilvl w:val="0"/>
          <w:numId w:val="52"/>
        </w:numPr>
        <w:tabs>
          <w:tab w:val="left" w:pos="180"/>
        </w:tabs>
        <w:spacing w:before="180" w:after="0"/>
        <w:ind w:left="180" w:hanging="180"/>
        <w:jc w:val="both"/>
      </w:pPr>
      <w:bookmarkStart w:id="1571" w:name="para_0cc3af4a_81c4_45d6_8918_53ec906981"/>
      <w:bookmarkStart w:id="1572" w:name="idp140294721547488"/>
      <w:bookmarkEnd w:id="1568"/>
      <w:bookmarkEnd w:id="1569"/>
      <w:r>
        <w:rPr>
          <w:color w:val="000000"/>
          <w:sz w:val="18"/>
        </w:rPr>
        <w:t xml:space="preserve">Compressed pixel data </w:t>
      </w:r>
      <w:r w:rsidRPr="001E3495">
        <w:rPr>
          <w:b/>
          <w:strike/>
          <w:color w:val="000000"/>
          <w:sz w:val="18"/>
          <w:rPrChange w:id="1573" w:author="David Clunie" w:date="2016-05-21T12:32:00Z">
            <w:rPr>
              <w:color w:val="000000"/>
              <w:sz w:val="18"/>
            </w:rPr>
          </w:rPrChange>
        </w:rPr>
        <w:t>may be</w:t>
      </w:r>
      <w:r>
        <w:rPr>
          <w:color w:val="000000"/>
          <w:sz w:val="18"/>
        </w:rPr>
        <w:t xml:space="preserve"> encoded </w:t>
      </w:r>
      <w:r w:rsidRPr="001E3495">
        <w:rPr>
          <w:b/>
          <w:strike/>
          <w:color w:val="000000"/>
          <w:sz w:val="18"/>
          <w:rPrChange w:id="1574" w:author="David Clunie" w:date="2016-05-21T12:32:00Z">
            <w:rPr>
              <w:color w:val="000000"/>
              <w:sz w:val="18"/>
            </w:rPr>
          </w:rPrChange>
        </w:rPr>
        <w:t>in one of three ways</w:t>
      </w:r>
      <w:ins w:id="1575" w:author="David Clunie" w:date="2016-05-21T12:32:00Z">
        <w:r w:rsidR="001E3495" w:rsidRPr="001E3495">
          <w:rPr>
            <w:b/>
            <w:color w:val="000000"/>
            <w:sz w:val="18"/>
            <w:u w:val="single"/>
            <w:rPrChange w:id="1576" w:author="David Clunie" w:date="2016-05-21T12:32:00Z">
              <w:rPr>
                <w:b/>
                <w:strike/>
                <w:color w:val="000000"/>
                <w:sz w:val="18"/>
              </w:rPr>
            </w:rPrChange>
          </w:rPr>
          <w:t>as</w:t>
        </w:r>
      </w:ins>
      <w:r>
        <w:rPr>
          <w:color w:val="000000"/>
          <w:sz w:val="18"/>
        </w:rPr>
        <w:t>:</w:t>
      </w:r>
    </w:p>
    <w:p w14:paraId="786FDD2B" w14:textId="77777777" w:rsidR="00C065EB" w:rsidRDefault="00C065EB" w:rsidP="00C065EB">
      <w:pPr>
        <w:numPr>
          <w:ilvl w:val="0"/>
          <w:numId w:val="51"/>
        </w:numPr>
        <w:tabs>
          <w:tab w:val="left" w:pos="360"/>
        </w:tabs>
        <w:spacing w:before="180" w:after="0"/>
        <w:ind w:left="360" w:hanging="180"/>
        <w:jc w:val="both"/>
      </w:pPr>
      <w:bookmarkStart w:id="1577" w:name="para_3c138d7a_d394_45ac_a9b0_bf2f8ab086"/>
      <w:bookmarkStart w:id="1578" w:name="idp140294721548864"/>
      <w:bookmarkStart w:id="1579" w:name="idp140294721548608"/>
      <w:bookmarkEnd w:id="1571"/>
      <w:bookmarkEnd w:id="1572"/>
      <w:r>
        <w:rPr>
          <w:color w:val="000000"/>
          <w:sz w:val="18"/>
        </w:rPr>
        <w:lastRenderedPageBreak/>
        <w:t xml:space="preserve">Single-frame pixel data </w:t>
      </w:r>
      <w:r w:rsidRPr="001E3495">
        <w:rPr>
          <w:b/>
          <w:strike/>
          <w:color w:val="000000"/>
          <w:sz w:val="18"/>
          <w:rPrChange w:id="1580" w:author="David Clunie" w:date="2016-05-21T12:33:00Z">
            <w:rPr>
              <w:color w:val="000000"/>
              <w:sz w:val="18"/>
            </w:rPr>
          </w:rPrChange>
        </w:rPr>
        <w:t>encoded</w:t>
      </w:r>
      <w:r>
        <w:rPr>
          <w:color w:val="000000"/>
          <w:sz w:val="18"/>
        </w:rPr>
        <w:t xml:space="preserve"> using a single-frame media type (one message part)</w:t>
      </w:r>
    </w:p>
    <w:p w14:paraId="7684A22B" w14:textId="77777777" w:rsidR="00C065EB" w:rsidRDefault="00C065EB" w:rsidP="00C065EB">
      <w:pPr>
        <w:numPr>
          <w:ilvl w:val="0"/>
          <w:numId w:val="51"/>
        </w:numPr>
        <w:tabs>
          <w:tab w:val="left" w:pos="360"/>
        </w:tabs>
        <w:spacing w:before="180" w:after="0"/>
        <w:ind w:left="360" w:hanging="180"/>
        <w:jc w:val="both"/>
      </w:pPr>
      <w:bookmarkStart w:id="1581" w:name="para_0de22790_c8aa_4098_ae75_3553ec8bf8"/>
      <w:bookmarkStart w:id="1582" w:name="idp140294721550144"/>
      <w:bookmarkEnd w:id="1577"/>
      <w:bookmarkEnd w:id="1578"/>
      <w:bookmarkEnd w:id="1579"/>
      <w:r>
        <w:rPr>
          <w:color w:val="000000"/>
          <w:sz w:val="18"/>
        </w:rPr>
        <w:t xml:space="preserve">Multi-frame pixel data </w:t>
      </w:r>
      <w:r w:rsidRPr="001E3495">
        <w:rPr>
          <w:b/>
          <w:strike/>
          <w:color w:val="000000"/>
          <w:sz w:val="18"/>
          <w:rPrChange w:id="1583" w:author="David Clunie" w:date="2016-05-21T12:33:00Z">
            <w:rPr>
              <w:color w:val="000000"/>
              <w:sz w:val="18"/>
            </w:rPr>
          </w:rPrChange>
        </w:rPr>
        <w:t>encoded</w:t>
      </w:r>
      <w:r>
        <w:rPr>
          <w:color w:val="000000"/>
          <w:sz w:val="18"/>
        </w:rPr>
        <w:t xml:space="preserve"> using a single-frame media type (one frame per message part)</w:t>
      </w:r>
    </w:p>
    <w:p w14:paraId="594E4D05" w14:textId="77777777" w:rsidR="00C065EB" w:rsidRPr="007C0371" w:rsidRDefault="00C065EB" w:rsidP="007C0371">
      <w:pPr>
        <w:numPr>
          <w:ilvl w:val="0"/>
          <w:numId w:val="51"/>
        </w:numPr>
        <w:tabs>
          <w:tab w:val="left" w:pos="360"/>
        </w:tabs>
        <w:spacing w:before="180" w:after="0"/>
        <w:ind w:left="360" w:hanging="180"/>
        <w:jc w:val="both"/>
      </w:pPr>
      <w:bookmarkStart w:id="1584" w:name="para_a8214108_cb78_4115_b387_473e473521"/>
      <w:bookmarkStart w:id="1585" w:name="idp140294721551424"/>
      <w:bookmarkEnd w:id="1581"/>
      <w:bookmarkEnd w:id="1582"/>
      <w:r>
        <w:rPr>
          <w:color w:val="000000"/>
          <w:sz w:val="18"/>
        </w:rPr>
        <w:t xml:space="preserve">Multi-frame or video pixel data </w:t>
      </w:r>
      <w:r w:rsidRPr="001E3495">
        <w:rPr>
          <w:b/>
          <w:strike/>
          <w:color w:val="000000"/>
          <w:sz w:val="18"/>
          <w:rPrChange w:id="1586" w:author="David Clunie" w:date="2016-05-21T12:33:00Z">
            <w:rPr>
              <w:color w:val="000000"/>
              <w:sz w:val="18"/>
            </w:rPr>
          </w:rPrChange>
        </w:rPr>
        <w:t>encoded</w:t>
      </w:r>
      <w:r>
        <w:rPr>
          <w:color w:val="000000"/>
          <w:sz w:val="18"/>
        </w:rPr>
        <w:t xml:space="preserve"> using a multi-frame media type (multiple frames in one message part)</w:t>
      </w:r>
      <w:bookmarkEnd w:id="1584"/>
      <w:bookmarkEnd w:id="1585"/>
    </w:p>
    <w:p w14:paraId="2BEDAD55" w14:textId="77777777" w:rsidR="00F11F47" w:rsidRPr="007C0371" w:rsidRDefault="00F11F47" w:rsidP="007C0371">
      <w:pPr>
        <w:spacing w:before="180" w:after="0"/>
        <w:rPr>
          <w:u w:val="single"/>
        </w:rPr>
      </w:pPr>
      <w:r w:rsidRPr="007C0371">
        <w:rPr>
          <w:b/>
          <w:sz w:val="18"/>
          <w:u w:val="single"/>
        </w:rPr>
        <w:t xml:space="preserve">The compressed pixel data consists of the compressed </w:t>
      </w:r>
      <w:r w:rsidR="0088013B">
        <w:rPr>
          <w:b/>
          <w:sz w:val="18"/>
          <w:u w:val="single"/>
        </w:rPr>
        <w:t xml:space="preserve">bit </w:t>
      </w:r>
      <w:r w:rsidRPr="007C0371">
        <w:rPr>
          <w:b/>
          <w:sz w:val="18"/>
          <w:u w:val="single"/>
        </w:rPr>
        <w:t xml:space="preserve">stream only, and </w:t>
      </w:r>
      <w:r w:rsidR="00234FD4" w:rsidRPr="007C0371">
        <w:rPr>
          <w:b/>
          <w:sz w:val="18"/>
          <w:u w:val="single"/>
        </w:rPr>
        <w:t xml:space="preserve">shall </w:t>
      </w:r>
      <w:r w:rsidRPr="007C0371">
        <w:rPr>
          <w:b/>
          <w:sz w:val="18"/>
          <w:u w:val="single"/>
        </w:rPr>
        <w:t xml:space="preserve">not include any Sequence Items and </w:t>
      </w:r>
      <w:r w:rsidR="00234FD4" w:rsidRPr="007C0371">
        <w:rPr>
          <w:b/>
          <w:sz w:val="18"/>
          <w:u w:val="single"/>
        </w:rPr>
        <w:t>Delimiters</w:t>
      </w:r>
      <w:r w:rsidRPr="007C0371">
        <w:rPr>
          <w:b/>
          <w:sz w:val="18"/>
          <w:u w:val="single"/>
        </w:rPr>
        <w:t xml:space="preserve"> from the PS3.5 Encapsulated Pixel Data format.</w:t>
      </w:r>
    </w:p>
    <w:p w14:paraId="581F5AA9" w14:textId="77777777" w:rsidR="00467D96" w:rsidRDefault="00467D96" w:rsidP="00467D96">
      <w:pPr>
        <w:spacing w:before="180" w:after="0"/>
        <w:jc w:val="both"/>
        <w:rPr>
          <w:b/>
          <w:strike/>
          <w:sz w:val="18"/>
        </w:rPr>
      </w:pPr>
      <w:r>
        <w:rPr>
          <w:sz w:val="18"/>
        </w:rPr>
        <w:t xml:space="preserve">Compressed pixel data shall be encoded using the </w:t>
      </w:r>
      <w:r w:rsidRPr="0029106E">
        <w:rPr>
          <w:b/>
          <w:strike/>
          <w:sz w:val="18"/>
        </w:rPr>
        <w:t>following Media Type</w:t>
      </w:r>
      <w:r w:rsidR="0029106E">
        <w:rPr>
          <w:sz w:val="18"/>
        </w:rPr>
        <w:t xml:space="preserve"> </w:t>
      </w:r>
      <w:ins w:id="1587" w:author="David Clunie" w:date="2016-05-21T14:04:00Z">
        <w:r w:rsidR="00234BB2">
          <w:rPr>
            <w:b/>
            <w:sz w:val="18"/>
            <w:u w:val="single"/>
          </w:rPr>
          <w:t>application/dicom m</w:t>
        </w:r>
      </w:ins>
      <w:del w:id="1588" w:author="David Clunie" w:date="2016-05-21T14:04:00Z">
        <w:r w:rsidR="0029106E" w:rsidRPr="0029106E" w:rsidDel="00234BB2">
          <w:rPr>
            <w:b/>
            <w:sz w:val="18"/>
            <w:u w:val="single"/>
          </w:rPr>
          <w:delText>m</w:delText>
        </w:r>
      </w:del>
      <w:r w:rsidR="0029106E" w:rsidRPr="0029106E">
        <w:rPr>
          <w:b/>
          <w:sz w:val="18"/>
          <w:u w:val="single"/>
        </w:rPr>
        <w:t>edia type</w:t>
      </w:r>
      <w:del w:id="1589" w:author="David Clunie" w:date="2016-05-21T14:04:00Z">
        <w:r w:rsidR="0029106E" w:rsidRPr="0029106E" w:rsidDel="00234BB2">
          <w:rPr>
            <w:b/>
            <w:sz w:val="18"/>
            <w:u w:val="single"/>
          </w:rPr>
          <w:delText>s</w:delText>
        </w:r>
      </w:del>
      <w:r w:rsidR="0029106E" w:rsidRPr="0029106E">
        <w:rPr>
          <w:b/>
          <w:sz w:val="18"/>
          <w:u w:val="single"/>
        </w:rPr>
        <w:t xml:space="preserve"> </w:t>
      </w:r>
      <w:r w:rsidR="008D3B12">
        <w:rPr>
          <w:b/>
          <w:sz w:val="18"/>
          <w:u w:val="single"/>
        </w:rPr>
        <w:t xml:space="preserve">and transfer syntaxes </w:t>
      </w:r>
      <w:r w:rsidR="0029106E" w:rsidRPr="0029106E">
        <w:rPr>
          <w:b/>
          <w:sz w:val="18"/>
          <w:u w:val="single"/>
        </w:rPr>
        <w:t xml:space="preserve">specified in </w:t>
      </w:r>
      <w:r>
        <w:rPr>
          <w:b/>
          <w:sz w:val="18"/>
          <w:u w:val="single"/>
        </w:rPr>
        <w:t>Table 6.1.</w:t>
      </w:r>
      <w:r w:rsidR="00FE5384">
        <w:rPr>
          <w:b/>
          <w:sz w:val="18"/>
          <w:u w:val="single"/>
        </w:rPr>
        <w:t>1.8</w:t>
      </w:r>
      <w:r>
        <w:rPr>
          <w:b/>
          <w:sz w:val="18"/>
          <w:u w:val="single"/>
        </w:rPr>
        <w:t>-</w:t>
      </w:r>
      <w:r w:rsidR="00FE5384">
        <w:rPr>
          <w:b/>
          <w:sz w:val="18"/>
          <w:u w:val="single"/>
        </w:rPr>
        <w:t>2</w:t>
      </w:r>
      <w:r w:rsidRPr="0029106E">
        <w:rPr>
          <w:sz w:val="18"/>
        </w:rPr>
        <w:t>.</w:t>
      </w:r>
      <w:r w:rsidR="0029106E" w:rsidRPr="0029106E">
        <w:rPr>
          <w:sz w:val="18"/>
        </w:rPr>
        <w:t xml:space="preserve"> </w:t>
      </w:r>
      <w:r w:rsidR="0029106E">
        <w:rPr>
          <w:sz w:val="18"/>
        </w:rPr>
        <w:t xml:space="preserve"> </w:t>
      </w:r>
      <w:r w:rsidRPr="004053C8">
        <w:rPr>
          <w:b/>
          <w:strike/>
          <w:sz w:val="18"/>
        </w:rPr>
        <w:t xml:space="preserve">Media Types corresponding to several DICOM Transfer Syntax UIDs require a transfer-syntax parameter, as shown in </w:t>
      </w:r>
      <w:hyperlink w:anchor="table_6_5_1">
        <w:r w:rsidRPr="004053C8">
          <w:rPr>
            <w:b/>
            <w:strike/>
            <w:sz w:val="18"/>
          </w:rPr>
          <w:t>Table 6.5-1</w:t>
        </w:r>
      </w:hyperlink>
      <w:r w:rsidRPr="004053C8">
        <w:rPr>
          <w:b/>
          <w:strike/>
          <w:sz w:val="18"/>
        </w:rPr>
        <w:t>, to disambiguate the request.</w:t>
      </w:r>
    </w:p>
    <w:p w14:paraId="45E5FBDB" w14:textId="77777777" w:rsidR="00467D96" w:rsidRPr="004053C8" w:rsidRDefault="00467D96" w:rsidP="00467D96">
      <w:pPr>
        <w:keepNext/>
        <w:spacing w:before="180" w:after="0"/>
        <w:ind w:left="360" w:right="360"/>
        <w:jc w:val="both"/>
        <w:rPr>
          <w:b/>
          <w:strike/>
        </w:rPr>
      </w:pPr>
      <w:bookmarkStart w:id="1590" w:name="idp140589041408640"/>
      <w:r w:rsidRPr="004053C8">
        <w:rPr>
          <w:b/>
          <w:strike/>
          <w:sz w:val="18"/>
        </w:rPr>
        <w:t>Note</w:t>
      </w:r>
    </w:p>
    <w:bookmarkEnd w:id="1590"/>
    <w:p w14:paraId="22FBE111" w14:textId="77777777" w:rsidR="00467D96" w:rsidRPr="004053C8" w:rsidRDefault="00467D96" w:rsidP="00467D96">
      <w:pPr>
        <w:spacing w:before="180" w:after="0"/>
        <w:ind w:left="360" w:right="360"/>
        <w:jc w:val="both"/>
        <w:rPr>
          <w:b/>
          <w:strike/>
        </w:rPr>
      </w:pPr>
      <w:r w:rsidRPr="004053C8">
        <w:rPr>
          <w:b/>
          <w:strike/>
          <w:sz w:val="18"/>
        </w:rPr>
        <w:t>If the Transfer Syntax is not specified, then a reversible (lossless) encoding is used.</w:t>
      </w:r>
    </w:p>
    <w:p w14:paraId="33F62138" w14:textId="77777777" w:rsidR="00467D96" w:rsidRPr="004053C8" w:rsidRDefault="00467D96" w:rsidP="00467D96">
      <w:pPr>
        <w:keepNext/>
        <w:spacing w:before="216" w:after="0"/>
        <w:jc w:val="center"/>
        <w:rPr>
          <w:b/>
          <w:strike/>
        </w:rPr>
      </w:pPr>
      <w:bookmarkStart w:id="1591" w:name="table_6_5_1"/>
      <w:r w:rsidRPr="004053C8">
        <w:rPr>
          <w:b/>
          <w:strike/>
          <w:sz w:val="22"/>
        </w:rPr>
        <w:t>Table 6.5-1. Media Type Mapping to Transfer Syntax</w:t>
      </w:r>
    </w:p>
    <w:bookmarkEnd w:id="1591"/>
    <w:p w14:paraId="0465253C" w14:textId="77777777" w:rsidR="00467D96" w:rsidRPr="004053C8" w:rsidRDefault="00467D96" w:rsidP="00467D96">
      <w:pPr>
        <w:spacing w:after="0"/>
        <w:rPr>
          <w:b/>
          <w:strike/>
          <w:sz w:val="13"/>
        </w:rPr>
      </w:pPr>
    </w:p>
    <w:tbl>
      <w:tblPr>
        <w:tblW w:w="0" w:type="auto"/>
        <w:tblInd w:w="45" w:type="dxa"/>
        <w:tblLayout w:type="fixed"/>
        <w:tblCellMar>
          <w:left w:w="10" w:type="dxa"/>
          <w:right w:w="10" w:type="dxa"/>
        </w:tblCellMar>
        <w:tblLook w:val="0000" w:firstRow="0" w:lastRow="0" w:firstColumn="0" w:lastColumn="0" w:noHBand="0" w:noVBand="0"/>
      </w:tblPr>
      <w:tblGrid>
        <w:gridCol w:w="4004"/>
        <w:gridCol w:w="6436"/>
      </w:tblGrid>
      <w:tr w:rsidR="00467D96" w:rsidRPr="004053C8" w14:paraId="37C9501C" w14:textId="77777777" w:rsidTr="002B60AE">
        <w:trPr>
          <w:tblHeader/>
        </w:trPr>
        <w:tc>
          <w:tcPr>
            <w:tcW w:w="400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5211A4" w14:textId="77777777" w:rsidR="00467D96" w:rsidRPr="004053C8" w:rsidRDefault="00467D96" w:rsidP="002B60AE">
            <w:pPr>
              <w:pStyle w:val="NoSpacing"/>
              <w:rPr>
                <w:b/>
                <w:strike/>
              </w:rPr>
            </w:pPr>
            <w:r w:rsidRPr="004053C8">
              <w:rPr>
                <w:b/>
                <w:strike/>
              </w:rPr>
              <w:t>DICOM Transfer Syntax UID</w:t>
            </w:r>
          </w:p>
        </w:tc>
        <w:tc>
          <w:tcPr>
            <w:tcW w:w="6436" w:type="dxa"/>
            <w:tcBorders>
              <w:top w:val="single" w:sz="4" w:space="0" w:color="000000"/>
              <w:bottom w:val="single" w:sz="4" w:space="0" w:color="000000"/>
              <w:right w:val="single" w:sz="4" w:space="0" w:color="000000"/>
            </w:tcBorders>
            <w:tcMar>
              <w:top w:w="40" w:type="dxa"/>
              <w:left w:w="40" w:type="dxa"/>
              <w:bottom w:w="40" w:type="dxa"/>
              <w:right w:w="40" w:type="dxa"/>
            </w:tcMar>
          </w:tcPr>
          <w:p w14:paraId="627B85CF" w14:textId="77777777" w:rsidR="00467D96" w:rsidRPr="004053C8" w:rsidRDefault="00467D96" w:rsidP="002B60AE">
            <w:pPr>
              <w:pStyle w:val="NoSpacing"/>
              <w:rPr>
                <w:b/>
                <w:strike/>
              </w:rPr>
            </w:pPr>
            <w:r w:rsidRPr="004053C8">
              <w:rPr>
                <w:b/>
                <w:strike/>
              </w:rPr>
              <w:t>Media Type and Parameters</w:t>
            </w:r>
          </w:p>
        </w:tc>
      </w:tr>
      <w:tr w:rsidR="00467D96" w:rsidRPr="004053C8" w14:paraId="1271AFEF" w14:textId="77777777" w:rsidTr="002B60AE">
        <w:tc>
          <w:tcPr>
            <w:tcW w:w="10440" w:type="dxa"/>
            <w:gridSpan w:val="2"/>
            <w:tcBorders>
              <w:left w:val="single" w:sz="4" w:space="0" w:color="000000"/>
              <w:bottom w:val="single" w:sz="4" w:space="0" w:color="000000"/>
              <w:right w:val="single" w:sz="4" w:space="0" w:color="000000"/>
            </w:tcBorders>
            <w:tcMar>
              <w:top w:w="40" w:type="dxa"/>
              <w:left w:w="40" w:type="dxa"/>
              <w:bottom w:w="40" w:type="dxa"/>
            </w:tcMar>
          </w:tcPr>
          <w:p w14:paraId="411309F4" w14:textId="77777777" w:rsidR="00467D96" w:rsidRPr="004053C8" w:rsidRDefault="00467D96" w:rsidP="002B60AE">
            <w:pPr>
              <w:pStyle w:val="NoSpacing"/>
              <w:rPr>
                <w:b/>
                <w:strike/>
              </w:rPr>
            </w:pPr>
            <w:r w:rsidRPr="004053C8">
              <w:rPr>
                <w:b/>
                <w:strike/>
              </w:rPr>
              <w:t>Single-frame media types</w:t>
            </w:r>
          </w:p>
        </w:tc>
      </w:tr>
      <w:tr w:rsidR="00467D96" w:rsidRPr="004053C8" w14:paraId="7DA8A237"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771295" w14:textId="77777777" w:rsidR="00467D96" w:rsidRPr="004053C8" w:rsidRDefault="00467D96" w:rsidP="002B60AE">
            <w:pPr>
              <w:pStyle w:val="NoSpacing"/>
              <w:rPr>
                <w:b/>
                <w:strike/>
              </w:rPr>
            </w:pPr>
            <w:r w:rsidRPr="004053C8">
              <w:rPr>
                <w:b/>
                <w:strike/>
              </w:rPr>
              <w:t>1.2.840.10008.1.2.4.50</w:t>
            </w:r>
          </w:p>
        </w:tc>
        <w:tc>
          <w:tcPr>
            <w:tcW w:w="6436" w:type="dxa"/>
            <w:tcBorders>
              <w:bottom w:val="single" w:sz="4" w:space="0" w:color="000000"/>
              <w:right w:val="single" w:sz="4" w:space="0" w:color="000000"/>
            </w:tcBorders>
            <w:tcMar>
              <w:top w:w="40" w:type="dxa"/>
              <w:left w:w="40" w:type="dxa"/>
              <w:bottom w:w="40" w:type="dxa"/>
              <w:right w:w="40" w:type="dxa"/>
            </w:tcMar>
          </w:tcPr>
          <w:p w14:paraId="29109ECB" w14:textId="77777777" w:rsidR="00467D96" w:rsidRPr="004053C8" w:rsidRDefault="00467D96" w:rsidP="002B60AE">
            <w:pPr>
              <w:pStyle w:val="NoSpacing"/>
              <w:rPr>
                <w:b/>
                <w:strike/>
              </w:rPr>
            </w:pPr>
            <w:r w:rsidRPr="004053C8">
              <w:rPr>
                <w:b/>
                <w:strike/>
              </w:rPr>
              <w:t>image/dicom+jpeg; transfer-syntax=1.2.840.10008.1.2.4.50</w:t>
            </w:r>
          </w:p>
        </w:tc>
      </w:tr>
      <w:tr w:rsidR="00467D96" w:rsidRPr="004053C8" w14:paraId="68E77C0D"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641B54" w14:textId="77777777" w:rsidR="00467D96" w:rsidRPr="004053C8" w:rsidRDefault="00467D96" w:rsidP="002B60AE">
            <w:pPr>
              <w:pStyle w:val="NoSpacing"/>
              <w:rPr>
                <w:b/>
                <w:strike/>
              </w:rPr>
            </w:pPr>
            <w:r w:rsidRPr="004053C8">
              <w:rPr>
                <w:b/>
                <w:strike/>
              </w:rPr>
              <w:t>1.2.840.10008.1.2.4.51</w:t>
            </w:r>
          </w:p>
        </w:tc>
        <w:tc>
          <w:tcPr>
            <w:tcW w:w="6436" w:type="dxa"/>
            <w:tcBorders>
              <w:bottom w:val="single" w:sz="4" w:space="0" w:color="000000"/>
              <w:right w:val="single" w:sz="4" w:space="0" w:color="000000"/>
            </w:tcBorders>
            <w:tcMar>
              <w:top w:w="40" w:type="dxa"/>
              <w:left w:w="40" w:type="dxa"/>
              <w:bottom w:w="40" w:type="dxa"/>
              <w:right w:w="40" w:type="dxa"/>
            </w:tcMar>
          </w:tcPr>
          <w:p w14:paraId="20794F64" w14:textId="77777777" w:rsidR="00467D96" w:rsidRPr="004053C8" w:rsidRDefault="00467D96" w:rsidP="002B60AE">
            <w:pPr>
              <w:pStyle w:val="NoSpacing"/>
              <w:rPr>
                <w:b/>
                <w:strike/>
              </w:rPr>
            </w:pPr>
            <w:r w:rsidRPr="004053C8">
              <w:rPr>
                <w:b/>
                <w:strike/>
              </w:rPr>
              <w:t>image/dicom+jpeg; transfer-syntax=1.2.840.10008.1.2.4.51</w:t>
            </w:r>
          </w:p>
        </w:tc>
      </w:tr>
      <w:tr w:rsidR="00467D96" w:rsidRPr="004053C8" w14:paraId="1722ADF5"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38EFEEE" w14:textId="77777777" w:rsidR="00467D96" w:rsidRPr="004053C8" w:rsidRDefault="00467D96" w:rsidP="002B60AE">
            <w:pPr>
              <w:pStyle w:val="NoSpacing"/>
              <w:rPr>
                <w:b/>
                <w:strike/>
              </w:rPr>
            </w:pPr>
            <w:r w:rsidRPr="004053C8">
              <w:rPr>
                <w:b/>
                <w:strike/>
              </w:rPr>
              <w:t>1.2.840.10008.1.2.4.57</w:t>
            </w:r>
          </w:p>
        </w:tc>
        <w:tc>
          <w:tcPr>
            <w:tcW w:w="6436" w:type="dxa"/>
            <w:tcBorders>
              <w:bottom w:val="single" w:sz="4" w:space="0" w:color="000000"/>
              <w:right w:val="single" w:sz="4" w:space="0" w:color="000000"/>
            </w:tcBorders>
            <w:tcMar>
              <w:top w:w="40" w:type="dxa"/>
              <w:left w:w="40" w:type="dxa"/>
              <w:bottom w:w="40" w:type="dxa"/>
              <w:right w:w="40" w:type="dxa"/>
            </w:tcMar>
          </w:tcPr>
          <w:p w14:paraId="6FD69BC4" w14:textId="77777777" w:rsidR="00467D96" w:rsidRPr="004053C8" w:rsidRDefault="00467D96" w:rsidP="002B60AE">
            <w:pPr>
              <w:pStyle w:val="NoSpacing"/>
              <w:rPr>
                <w:b/>
                <w:strike/>
              </w:rPr>
            </w:pPr>
            <w:r w:rsidRPr="004053C8">
              <w:rPr>
                <w:b/>
                <w:strike/>
              </w:rPr>
              <w:t>image/dicom+jpeg; transfer-syntax=1.2.840.10008.1.2.4.57</w:t>
            </w:r>
          </w:p>
        </w:tc>
      </w:tr>
      <w:tr w:rsidR="00467D96" w:rsidRPr="004053C8" w14:paraId="5C506C4E"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785E4E" w14:textId="77777777" w:rsidR="00467D96" w:rsidRPr="004053C8" w:rsidRDefault="00467D96" w:rsidP="002B60AE">
            <w:pPr>
              <w:pStyle w:val="NoSpacing"/>
              <w:rPr>
                <w:b/>
                <w:strike/>
              </w:rPr>
            </w:pPr>
            <w:r w:rsidRPr="004053C8">
              <w:rPr>
                <w:b/>
                <w:strike/>
              </w:rPr>
              <w:t>1.2.840.10008.1.2.4.70</w:t>
            </w:r>
          </w:p>
        </w:tc>
        <w:tc>
          <w:tcPr>
            <w:tcW w:w="6436" w:type="dxa"/>
            <w:tcBorders>
              <w:bottom w:val="single" w:sz="4" w:space="0" w:color="000000"/>
              <w:right w:val="single" w:sz="4" w:space="0" w:color="000000"/>
            </w:tcBorders>
            <w:tcMar>
              <w:top w:w="40" w:type="dxa"/>
              <w:left w:w="40" w:type="dxa"/>
              <w:bottom w:w="40" w:type="dxa"/>
              <w:right w:w="40" w:type="dxa"/>
            </w:tcMar>
          </w:tcPr>
          <w:p w14:paraId="2CC6A90F" w14:textId="77777777" w:rsidR="00467D96" w:rsidRPr="004053C8" w:rsidRDefault="00467D96" w:rsidP="002B60AE">
            <w:pPr>
              <w:pStyle w:val="NoSpacing"/>
              <w:rPr>
                <w:b/>
                <w:strike/>
              </w:rPr>
            </w:pPr>
            <w:r w:rsidRPr="004053C8">
              <w:rPr>
                <w:b/>
                <w:strike/>
              </w:rPr>
              <w:t>image/dicom+jpeg</w:t>
            </w:r>
          </w:p>
        </w:tc>
      </w:tr>
      <w:tr w:rsidR="00467D96" w:rsidRPr="004053C8" w14:paraId="7DDC5261"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57CD99" w14:textId="77777777" w:rsidR="00467D96" w:rsidRPr="004053C8" w:rsidRDefault="00467D96" w:rsidP="002B60AE">
            <w:pPr>
              <w:pStyle w:val="NoSpacing"/>
              <w:rPr>
                <w:b/>
                <w:strike/>
              </w:rPr>
            </w:pPr>
            <w:r w:rsidRPr="004053C8">
              <w:rPr>
                <w:b/>
                <w:strike/>
              </w:rPr>
              <w:t>1.2.840.10008.1.2.4.70</w:t>
            </w:r>
          </w:p>
        </w:tc>
        <w:tc>
          <w:tcPr>
            <w:tcW w:w="6436" w:type="dxa"/>
            <w:tcBorders>
              <w:bottom w:val="single" w:sz="4" w:space="0" w:color="000000"/>
              <w:right w:val="single" w:sz="4" w:space="0" w:color="000000"/>
            </w:tcBorders>
            <w:tcMar>
              <w:top w:w="40" w:type="dxa"/>
              <w:left w:w="40" w:type="dxa"/>
              <w:bottom w:w="40" w:type="dxa"/>
              <w:right w:w="40" w:type="dxa"/>
            </w:tcMar>
          </w:tcPr>
          <w:p w14:paraId="07771138" w14:textId="77777777" w:rsidR="00467D96" w:rsidRPr="004053C8" w:rsidRDefault="00467D96" w:rsidP="002B60AE">
            <w:pPr>
              <w:pStyle w:val="NoSpacing"/>
              <w:rPr>
                <w:b/>
                <w:strike/>
              </w:rPr>
            </w:pPr>
            <w:r w:rsidRPr="004053C8">
              <w:rPr>
                <w:b/>
                <w:strike/>
              </w:rPr>
              <w:t>image/dicom+jpeg; transfer-syntax=1.2.840.10008.1.2.4.70</w:t>
            </w:r>
          </w:p>
        </w:tc>
      </w:tr>
      <w:tr w:rsidR="00467D96" w:rsidRPr="004053C8" w14:paraId="474C3846"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51468F" w14:textId="77777777" w:rsidR="00467D96" w:rsidRPr="004053C8" w:rsidRDefault="00467D96" w:rsidP="002B60AE">
            <w:pPr>
              <w:pStyle w:val="NoSpacing"/>
              <w:rPr>
                <w:b/>
                <w:strike/>
              </w:rPr>
            </w:pPr>
            <w:r w:rsidRPr="004053C8">
              <w:rPr>
                <w:b/>
                <w:strike/>
              </w:rPr>
              <w:t>1.2.840.10008.1.2.5</w:t>
            </w:r>
          </w:p>
        </w:tc>
        <w:tc>
          <w:tcPr>
            <w:tcW w:w="6436" w:type="dxa"/>
            <w:tcBorders>
              <w:bottom w:val="single" w:sz="4" w:space="0" w:color="000000"/>
              <w:right w:val="single" w:sz="4" w:space="0" w:color="000000"/>
            </w:tcBorders>
            <w:tcMar>
              <w:top w:w="40" w:type="dxa"/>
              <w:left w:w="40" w:type="dxa"/>
              <w:bottom w:w="40" w:type="dxa"/>
              <w:right w:w="40" w:type="dxa"/>
            </w:tcMar>
          </w:tcPr>
          <w:p w14:paraId="310C7E0B" w14:textId="77777777" w:rsidR="00467D96" w:rsidRPr="004053C8" w:rsidRDefault="00467D96" w:rsidP="002B60AE">
            <w:pPr>
              <w:pStyle w:val="NoSpacing"/>
              <w:rPr>
                <w:b/>
                <w:strike/>
              </w:rPr>
            </w:pPr>
            <w:r w:rsidRPr="004053C8">
              <w:rPr>
                <w:b/>
                <w:strike/>
              </w:rPr>
              <w:t>image/dicom+rle</w:t>
            </w:r>
          </w:p>
        </w:tc>
      </w:tr>
      <w:tr w:rsidR="00467D96" w:rsidRPr="004053C8" w14:paraId="13A71415"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17ABD2" w14:textId="77777777" w:rsidR="00467D96" w:rsidRPr="004053C8" w:rsidRDefault="00467D96" w:rsidP="002B60AE">
            <w:pPr>
              <w:pStyle w:val="NoSpacing"/>
              <w:rPr>
                <w:b/>
                <w:strike/>
              </w:rPr>
            </w:pPr>
            <w:r w:rsidRPr="004053C8">
              <w:rPr>
                <w:b/>
                <w:strike/>
              </w:rPr>
              <w:t>1.2.840.10008.1.2.5</w:t>
            </w:r>
          </w:p>
        </w:tc>
        <w:tc>
          <w:tcPr>
            <w:tcW w:w="6436" w:type="dxa"/>
            <w:tcBorders>
              <w:bottom w:val="single" w:sz="4" w:space="0" w:color="000000"/>
              <w:right w:val="single" w:sz="4" w:space="0" w:color="000000"/>
            </w:tcBorders>
            <w:tcMar>
              <w:top w:w="40" w:type="dxa"/>
              <w:left w:w="40" w:type="dxa"/>
              <w:bottom w:w="40" w:type="dxa"/>
              <w:right w:w="40" w:type="dxa"/>
            </w:tcMar>
          </w:tcPr>
          <w:p w14:paraId="712781AF" w14:textId="77777777" w:rsidR="00467D96" w:rsidRPr="004053C8" w:rsidRDefault="00467D96" w:rsidP="002B60AE">
            <w:pPr>
              <w:pStyle w:val="NoSpacing"/>
              <w:rPr>
                <w:b/>
                <w:strike/>
              </w:rPr>
            </w:pPr>
            <w:r w:rsidRPr="004053C8">
              <w:rPr>
                <w:b/>
                <w:strike/>
              </w:rPr>
              <w:t>image/dicom+rle; transfer-syntax=1.2.840.10008.1.2.5</w:t>
            </w:r>
          </w:p>
        </w:tc>
      </w:tr>
      <w:tr w:rsidR="00467D96" w:rsidRPr="004053C8" w14:paraId="53CC4814"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BA26B3" w14:textId="77777777" w:rsidR="00467D96" w:rsidRPr="004053C8" w:rsidRDefault="00467D96" w:rsidP="002B60AE">
            <w:pPr>
              <w:pStyle w:val="NoSpacing"/>
              <w:rPr>
                <w:b/>
                <w:strike/>
              </w:rPr>
            </w:pPr>
            <w:r w:rsidRPr="004053C8">
              <w:rPr>
                <w:b/>
                <w:strike/>
              </w:rPr>
              <w:t>1.2.840.10008.1.2.4.80</w:t>
            </w:r>
          </w:p>
        </w:tc>
        <w:tc>
          <w:tcPr>
            <w:tcW w:w="6436" w:type="dxa"/>
            <w:tcBorders>
              <w:bottom w:val="single" w:sz="4" w:space="0" w:color="000000"/>
              <w:right w:val="single" w:sz="4" w:space="0" w:color="000000"/>
            </w:tcBorders>
            <w:tcMar>
              <w:top w:w="40" w:type="dxa"/>
              <w:left w:w="40" w:type="dxa"/>
              <w:bottom w:w="40" w:type="dxa"/>
              <w:right w:w="40" w:type="dxa"/>
            </w:tcMar>
          </w:tcPr>
          <w:p w14:paraId="7F6B55EC" w14:textId="77777777" w:rsidR="00467D96" w:rsidRPr="004053C8" w:rsidRDefault="00467D96" w:rsidP="002B60AE">
            <w:pPr>
              <w:pStyle w:val="NoSpacing"/>
              <w:rPr>
                <w:b/>
                <w:strike/>
              </w:rPr>
            </w:pPr>
            <w:r w:rsidRPr="004053C8">
              <w:rPr>
                <w:b/>
                <w:strike/>
              </w:rPr>
              <w:t>image/dicom+jpeg-ls</w:t>
            </w:r>
          </w:p>
        </w:tc>
      </w:tr>
      <w:tr w:rsidR="00467D96" w:rsidRPr="004053C8" w14:paraId="2ACA98EB"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F5FF28" w14:textId="77777777" w:rsidR="00467D96" w:rsidRPr="004053C8" w:rsidRDefault="00467D96" w:rsidP="002B60AE">
            <w:pPr>
              <w:pStyle w:val="NoSpacing"/>
              <w:rPr>
                <w:b/>
                <w:strike/>
              </w:rPr>
            </w:pPr>
            <w:r w:rsidRPr="004053C8">
              <w:rPr>
                <w:b/>
                <w:strike/>
              </w:rPr>
              <w:t>1.2.840.10008.1.2.4.80</w:t>
            </w:r>
          </w:p>
        </w:tc>
        <w:tc>
          <w:tcPr>
            <w:tcW w:w="6436" w:type="dxa"/>
            <w:tcBorders>
              <w:bottom w:val="single" w:sz="4" w:space="0" w:color="000000"/>
              <w:right w:val="single" w:sz="4" w:space="0" w:color="000000"/>
            </w:tcBorders>
            <w:tcMar>
              <w:top w:w="40" w:type="dxa"/>
              <w:left w:w="40" w:type="dxa"/>
              <w:bottom w:w="40" w:type="dxa"/>
              <w:right w:w="40" w:type="dxa"/>
            </w:tcMar>
          </w:tcPr>
          <w:p w14:paraId="1E4A7DD8" w14:textId="77777777" w:rsidR="00467D96" w:rsidRPr="004053C8" w:rsidRDefault="00467D96" w:rsidP="002B60AE">
            <w:pPr>
              <w:pStyle w:val="NoSpacing"/>
              <w:rPr>
                <w:b/>
                <w:strike/>
              </w:rPr>
            </w:pPr>
            <w:r w:rsidRPr="004053C8">
              <w:rPr>
                <w:b/>
                <w:strike/>
              </w:rPr>
              <w:t>image/dicom+jpeg-ls; transfer-syntax=1.2.840.10008.1.2.4.80</w:t>
            </w:r>
          </w:p>
        </w:tc>
      </w:tr>
      <w:tr w:rsidR="00467D96" w:rsidRPr="004053C8" w14:paraId="30E2036F"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5933DB" w14:textId="77777777" w:rsidR="00467D96" w:rsidRPr="004053C8" w:rsidRDefault="00467D96" w:rsidP="002B60AE">
            <w:pPr>
              <w:pStyle w:val="NoSpacing"/>
              <w:rPr>
                <w:b/>
                <w:strike/>
              </w:rPr>
            </w:pPr>
            <w:r w:rsidRPr="004053C8">
              <w:rPr>
                <w:b/>
                <w:strike/>
              </w:rPr>
              <w:t>1.2.840.10008.1.2.4.81</w:t>
            </w:r>
          </w:p>
        </w:tc>
        <w:tc>
          <w:tcPr>
            <w:tcW w:w="6436" w:type="dxa"/>
            <w:tcBorders>
              <w:bottom w:val="single" w:sz="4" w:space="0" w:color="000000"/>
              <w:right w:val="single" w:sz="4" w:space="0" w:color="000000"/>
            </w:tcBorders>
            <w:tcMar>
              <w:top w:w="40" w:type="dxa"/>
              <w:left w:w="40" w:type="dxa"/>
              <w:bottom w:w="40" w:type="dxa"/>
              <w:right w:w="40" w:type="dxa"/>
            </w:tcMar>
          </w:tcPr>
          <w:p w14:paraId="2E273326" w14:textId="77777777" w:rsidR="00467D96" w:rsidRPr="004053C8" w:rsidRDefault="00467D96" w:rsidP="002B60AE">
            <w:pPr>
              <w:pStyle w:val="NoSpacing"/>
              <w:rPr>
                <w:b/>
                <w:strike/>
              </w:rPr>
            </w:pPr>
            <w:r w:rsidRPr="004053C8">
              <w:rPr>
                <w:b/>
                <w:strike/>
              </w:rPr>
              <w:t>image/dicom+jpeg-ls; transfer-syntax=1.2.840.10008.1.2.4.81</w:t>
            </w:r>
          </w:p>
        </w:tc>
      </w:tr>
      <w:tr w:rsidR="00467D96" w:rsidRPr="004053C8" w14:paraId="65A3E7A9"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AA8FDD" w14:textId="77777777" w:rsidR="00467D96" w:rsidRPr="004053C8" w:rsidRDefault="00467D96" w:rsidP="002B60AE">
            <w:pPr>
              <w:pStyle w:val="NoSpacing"/>
              <w:rPr>
                <w:b/>
                <w:strike/>
              </w:rPr>
            </w:pPr>
            <w:r w:rsidRPr="004053C8">
              <w:rPr>
                <w:b/>
                <w:strike/>
              </w:rPr>
              <w:t>1.2.840.10008.1.2.4.90</w:t>
            </w:r>
          </w:p>
        </w:tc>
        <w:tc>
          <w:tcPr>
            <w:tcW w:w="6436" w:type="dxa"/>
            <w:tcBorders>
              <w:bottom w:val="single" w:sz="4" w:space="0" w:color="000000"/>
              <w:right w:val="single" w:sz="4" w:space="0" w:color="000000"/>
            </w:tcBorders>
            <w:tcMar>
              <w:top w:w="40" w:type="dxa"/>
              <w:left w:w="40" w:type="dxa"/>
              <w:bottom w:w="40" w:type="dxa"/>
              <w:right w:w="40" w:type="dxa"/>
            </w:tcMar>
          </w:tcPr>
          <w:p w14:paraId="4F5E099F" w14:textId="77777777" w:rsidR="00467D96" w:rsidRPr="004053C8" w:rsidRDefault="00467D96" w:rsidP="002B60AE">
            <w:pPr>
              <w:pStyle w:val="NoSpacing"/>
              <w:rPr>
                <w:b/>
                <w:strike/>
              </w:rPr>
            </w:pPr>
            <w:r w:rsidRPr="004053C8">
              <w:rPr>
                <w:b/>
                <w:strike/>
              </w:rPr>
              <w:t>image/dicom+jp2</w:t>
            </w:r>
          </w:p>
        </w:tc>
      </w:tr>
      <w:tr w:rsidR="00467D96" w:rsidRPr="004053C8" w14:paraId="33518B01"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FB227F" w14:textId="77777777" w:rsidR="00467D96" w:rsidRPr="004053C8" w:rsidRDefault="00467D96" w:rsidP="002B60AE">
            <w:pPr>
              <w:pStyle w:val="NoSpacing"/>
              <w:rPr>
                <w:b/>
                <w:strike/>
              </w:rPr>
            </w:pPr>
            <w:r w:rsidRPr="004053C8">
              <w:rPr>
                <w:b/>
                <w:strike/>
              </w:rPr>
              <w:t>1.2.840.10008.1.2.4.90</w:t>
            </w:r>
          </w:p>
        </w:tc>
        <w:tc>
          <w:tcPr>
            <w:tcW w:w="6436" w:type="dxa"/>
            <w:tcBorders>
              <w:bottom w:val="single" w:sz="4" w:space="0" w:color="000000"/>
              <w:right w:val="single" w:sz="4" w:space="0" w:color="000000"/>
            </w:tcBorders>
            <w:tcMar>
              <w:top w:w="40" w:type="dxa"/>
              <w:left w:w="40" w:type="dxa"/>
              <w:bottom w:w="40" w:type="dxa"/>
              <w:right w:w="40" w:type="dxa"/>
            </w:tcMar>
          </w:tcPr>
          <w:p w14:paraId="4C6755C0" w14:textId="77777777" w:rsidR="00467D96" w:rsidRPr="004053C8" w:rsidRDefault="00467D96" w:rsidP="002B60AE">
            <w:pPr>
              <w:pStyle w:val="NoSpacing"/>
              <w:rPr>
                <w:b/>
                <w:strike/>
              </w:rPr>
            </w:pPr>
            <w:r w:rsidRPr="004053C8">
              <w:rPr>
                <w:b/>
                <w:strike/>
              </w:rPr>
              <w:t>image/dicom+jp2; transfer-syntax=1.2.840.10008.1.2.4.90</w:t>
            </w:r>
          </w:p>
        </w:tc>
      </w:tr>
      <w:tr w:rsidR="00467D96" w:rsidRPr="004053C8" w14:paraId="5E1F42BB"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4E808D" w14:textId="77777777" w:rsidR="00467D96" w:rsidRPr="004053C8" w:rsidRDefault="00467D96" w:rsidP="002B60AE">
            <w:pPr>
              <w:pStyle w:val="NoSpacing"/>
              <w:rPr>
                <w:b/>
                <w:strike/>
              </w:rPr>
            </w:pPr>
            <w:r w:rsidRPr="004053C8">
              <w:rPr>
                <w:b/>
                <w:strike/>
              </w:rPr>
              <w:t>1.2.840.10008.1.2.4.91</w:t>
            </w:r>
          </w:p>
        </w:tc>
        <w:tc>
          <w:tcPr>
            <w:tcW w:w="6436" w:type="dxa"/>
            <w:tcBorders>
              <w:bottom w:val="single" w:sz="4" w:space="0" w:color="000000"/>
              <w:right w:val="single" w:sz="4" w:space="0" w:color="000000"/>
            </w:tcBorders>
            <w:tcMar>
              <w:top w:w="40" w:type="dxa"/>
              <w:left w:w="40" w:type="dxa"/>
              <w:bottom w:w="40" w:type="dxa"/>
              <w:right w:w="40" w:type="dxa"/>
            </w:tcMar>
          </w:tcPr>
          <w:p w14:paraId="10A67D3D" w14:textId="77777777" w:rsidR="00467D96" w:rsidRPr="004053C8" w:rsidRDefault="00467D96" w:rsidP="002B60AE">
            <w:pPr>
              <w:pStyle w:val="NoSpacing"/>
              <w:rPr>
                <w:b/>
                <w:strike/>
              </w:rPr>
            </w:pPr>
            <w:r w:rsidRPr="004053C8">
              <w:rPr>
                <w:b/>
                <w:strike/>
              </w:rPr>
              <w:t>image/dicom+jp2; transfer-syntax=1.2.840.10008.1.2.4.91</w:t>
            </w:r>
          </w:p>
        </w:tc>
      </w:tr>
      <w:tr w:rsidR="00467D96" w:rsidRPr="004053C8" w14:paraId="5DFA9C89"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4FFB43" w14:textId="77777777" w:rsidR="00467D96" w:rsidRPr="004053C8" w:rsidRDefault="00467D96" w:rsidP="002B60AE">
            <w:pPr>
              <w:pStyle w:val="NoSpacing"/>
              <w:rPr>
                <w:b/>
                <w:strike/>
              </w:rPr>
            </w:pPr>
            <w:r w:rsidRPr="004053C8">
              <w:rPr>
                <w:b/>
                <w:strike/>
              </w:rPr>
              <w:t>1.2.840.10008.1.2.4.92</w:t>
            </w:r>
          </w:p>
        </w:tc>
        <w:tc>
          <w:tcPr>
            <w:tcW w:w="6436" w:type="dxa"/>
            <w:tcBorders>
              <w:bottom w:val="single" w:sz="4" w:space="0" w:color="000000"/>
              <w:right w:val="single" w:sz="4" w:space="0" w:color="000000"/>
            </w:tcBorders>
            <w:tcMar>
              <w:top w:w="40" w:type="dxa"/>
              <w:left w:w="40" w:type="dxa"/>
              <w:bottom w:w="40" w:type="dxa"/>
              <w:right w:w="40" w:type="dxa"/>
            </w:tcMar>
          </w:tcPr>
          <w:p w14:paraId="476738CB" w14:textId="77777777" w:rsidR="00467D96" w:rsidRPr="004053C8" w:rsidRDefault="00467D96" w:rsidP="002B60AE">
            <w:pPr>
              <w:pStyle w:val="NoSpacing"/>
              <w:rPr>
                <w:b/>
                <w:strike/>
              </w:rPr>
            </w:pPr>
            <w:r w:rsidRPr="004053C8">
              <w:rPr>
                <w:b/>
                <w:strike/>
              </w:rPr>
              <w:t>image/dicom+jpx</w:t>
            </w:r>
          </w:p>
        </w:tc>
      </w:tr>
      <w:tr w:rsidR="00467D96" w:rsidRPr="004053C8" w14:paraId="33A51CC4"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5416F9" w14:textId="77777777" w:rsidR="00467D96" w:rsidRPr="004053C8" w:rsidRDefault="00467D96" w:rsidP="002B60AE">
            <w:pPr>
              <w:pStyle w:val="NoSpacing"/>
              <w:rPr>
                <w:b/>
                <w:strike/>
              </w:rPr>
            </w:pPr>
            <w:r w:rsidRPr="004053C8">
              <w:rPr>
                <w:b/>
                <w:strike/>
              </w:rPr>
              <w:t>1.2.840.10008.1.2.4.92</w:t>
            </w:r>
          </w:p>
        </w:tc>
        <w:tc>
          <w:tcPr>
            <w:tcW w:w="6436" w:type="dxa"/>
            <w:tcBorders>
              <w:bottom w:val="single" w:sz="4" w:space="0" w:color="000000"/>
              <w:right w:val="single" w:sz="4" w:space="0" w:color="000000"/>
            </w:tcBorders>
            <w:tcMar>
              <w:top w:w="40" w:type="dxa"/>
              <w:left w:w="40" w:type="dxa"/>
              <w:bottom w:w="40" w:type="dxa"/>
              <w:right w:w="40" w:type="dxa"/>
            </w:tcMar>
          </w:tcPr>
          <w:p w14:paraId="1F023B2E" w14:textId="77777777" w:rsidR="00467D96" w:rsidRPr="004053C8" w:rsidRDefault="00467D96" w:rsidP="002B60AE">
            <w:pPr>
              <w:pStyle w:val="NoSpacing"/>
              <w:rPr>
                <w:b/>
                <w:strike/>
              </w:rPr>
            </w:pPr>
            <w:r w:rsidRPr="004053C8">
              <w:rPr>
                <w:b/>
                <w:strike/>
              </w:rPr>
              <w:t>image/dicom+jpx; transfer-syntax=1.2.840.10008.1.2.4.92</w:t>
            </w:r>
          </w:p>
        </w:tc>
      </w:tr>
      <w:tr w:rsidR="00467D96" w:rsidRPr="004053C8" w14:paraId="286E19F0"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4D68DD" w14:textId="77777777" w:rsidR="00467D96" w:rsidRPr="004053C8" w:rsidRDefault="00467D96" w:rsidP="002B60AE">
            <w:pPr>
              <w:pStyle w:val="NoSpacing"/>
              <w:rPr>
                <w:b/>
                <w:strike/>
              </w:rPr>
            </w:pPr>
            <w:r w:rsidRPr="004053C8">
              <w:rPr>
                <w:b/>
                <w:strike/>
              </w:rPr>
              <w:t>1.2.840.10008.1.2.4.93</w:t>
            </w:r>
          </w:p>
        </w:tc>
        <w:tc>
          <w:tcPr>
            <w:tcW w:w="6436" w:type="dxa"/>
            <w:tcBorders>
              <w:bottom w:val="single" w:sz="4" w:space="0" w:color="000000"/>
              <w:right w:val="single" w:sz="4" w:space="0" w:color="000000"/>
            </w:tcBorders>
            <w:tcMar>
              <w:top w:w="40" w:type="dxa"/>
              <w:left w:w="40" w:type="dxa"/>
              <w:bottom w:w="40" w:type="dxa"/>
              <w:right w:w="40" w:type="dxa"/>
            </w:tcMar>
          </w:tcPr>
          <w:p w14:paraId="14BCC213" w14:textId="77777777" w:rsidR="00467D96" w:rsidRPr="004053C8" w:rsidRDefault="00467D96" w:rsidP="002B60AE">
            <w:pPr>
              <w:pStyle w:val="NoSpacing"/>
              <w:rPr>
                <w:b/>
                <w:strike/>
              </w:rPr>
            </w:pPr>
            <w:r w:rsidRPr="004053C8">
              <w:rPr>
                <w:b/>
                <w:strike/>
              </w:rPr>
              <w:t>image/dicom+jpx; transfer-syntax=1.2.840.10008.1.2.4.93</w:t>
            </w:r>
          </w:p>
        </w:tc>
      </w:tr>
      <w:tr w:rsidR="00467D96" w:rsidRPr="004053C8" w14:paraId="6416217F" w14:textId="77777777" w:rsidTr="002B60AE">
        <w:tc>
          <w:tcPr>
            <w:tcW w:w="10440" w:type="dxa"/>
            <w:gridSpan w:val="2"/>
            <w:tcBorders>
              <w:left w:val="single" w:sz="4" w:space="0" w:color="000000"/>
              <w:bottom w:val="single" w:sz="4" w:space="0" w:color="000000"/>
              <w:right w:val="single" w:sz="4" w:space="0" w:color="000000"/>
            </w:tcBorders>
            <w:tcMar>
              <w:top w:w="40" w:type="dxa"/>
              <w:left w:w="40" w:type="dxa"/>
              <w:bottom w:w="40" w:type="dxa"/>
            </w:tcMar>
          </w:tcPr>
          <w:p w14:paraId="22E5C728" w14:textId="77777777" w:rsidR="00467D96" w:rsidRPr="004053C8" w:rsidRDefault="00467D96" w:rsidP="002B60AE">
            <w:pPr>
              <w:pStyle w:val="NoSpacing"/>
              <w:rPr>
                <w:b/>
                <w:strike/>
              </w:rPr>
            </w:pPr>
            <w:r w:rsidRPr="004053C8">
              <w:rPr>
                <w:b/>
                <w:strike/>
              </w:rPr>
              <w:lastRenderedPageBreak/>
              <w:t>Multi-frame media types</w:t>
            </w:r>
          </w:p>
        </w:tc>
      </w:tr>
      <w:tr w:rsidR="00467D96" w:rsidRPr="004053C8" w14:paraId="5F174F63"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0FE86B" w14:textId="77777777" w:rsidR="00467D96" w:rsidRPr="004053C8" w:rsidRDefault="00467D96" w:rsidP="002B60AE">
            <w:pPr>
              <w:pStyle w:val="NoSpacing"/>
              <w:rPr>
                <w:b/>
                <w:strike/>
              </w:rPr>
            </w:pPr>
            <w:r w:rsidRPr="004053C8">
              <w:rPr>
                <w:b/>
                <w:strike/>
              </w:rPr>
              <w:t>1.2.840.10008.1.2.4.92</w:t>
            </w:r>
          </w:p>
        </w:tc>
        <w:tc>
          <w:tcPr>
            <w:tcW w:w="6436" w:type="dxa"/>
            <w:tcBorders>
              <w:bottom w:val="single" w:sz="4" w:space="0" w:color="000000"/>
              <w:right w:val="single" w:sz="4" w:space="0" w:color="000000"/>
            </w:tcBorders>
            <w:tcMar>
              <w:top w:w="40" w:type="dxa"/>
              <w:left w:w="40" w:type="dxa"/>
              <w:bottom w:w="40" w:type="dxa"/>
              <w:right w:w="40" w:type="dxa"/>
            </w:tcMar>
          </w:tcPr>
          <w:p w14:paraId="3D541E33" w14:textId="77777777" w:rsidR="00467D96" w:rsidRPr="004053C8" w:rsidRDefault="00467D96" w:rsidP="002B60AE">
            <w:pPr>
              <w:pStyle w:val="NoSpacing"/>
              <w:rPr>
                <w:b/>
                <w:strike/>
              </w:rPr>
            </w:pPr>
            <w:r w:rsidRPr="004053C8">
              <w:rPr>
                <w:b/>
                <w:strike/>
              </w:rPr>
              <w:t>image/dicom+jpx</w:t>
            </w:r>
          </w:p>
        </w:tc>
      </w:tr>
      <w:tr w:rsidR="00467D96" w:rsidRPr="004053C8" w14:paraId="7E0DE8A8"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4D6009" w14:textId="77777777" w:rsidR="00467D96" w:rsidRPr="004053C8" w:rsidRDefault="00467D96" w:rsidP="002B60AE">
            <w:pPr>
              <w:pStyle w:val="NoSpacing"/>
              <w:rPr>
                <w:b/>
                <w:strike/>
              </w:rPr>
            </w:pPr>
            <w:r w:rsidRPr="004053C8">
              <w:rPr>
                <w:b/>
                <w:strike/>
              </w:rPr>
              <w:t>1.2.840.10008.1.2.4.92</w:t>
            </w:r>
          </w:p>
        </w:tc>
        <w:tc>
          <w:tcPr>
            <w:tcW w:w="6436" w:type="dxa"/>
            <w:tcBorders>
              <w:bottom w:val="single" w:sz="4" w:space="0" w:color="000000"/>
              <w:right w:val="single" w:sz="4" w:space="0" w:color="000000"/>
            </w:tcBorders>
            <w:tcMar>
              <w:top w:w="40" w:type="dxa"/>
              <w:left w:w="40" w:type="dxa"/>
              <w:bottom w:w="40" w:type="dxa"/>
              <w:right w:w="40" w:type="dxa"/>
            </w:tcMar>
          </w:tcPr>
          <w:p w14:paraId="5F69EF4B" w14:textId="77777777" w:rsidR="00467D96" w:rsidRPr="004053C8" w:rsidRDefault="00467D96" w:rsidP="002B60AE">
            <w:pPr>
              <w:pStyle w:val="NoSpacing"/>
              <w:rPr>
                <w:b/>
                <w:strike/>
              </w:rPr>
            </w:pPr>
            <w:r w:rsidRPr="004053C8">
              <w:rPr>
                <w:b/>
                <w:strike/>
              </w:rPr>
              <w:t>image/dicom+jpx; transfer-syntax=1.2.840.10008.1.2.4.92</w:t>
            </w:r>
          </w:p>
        </w:tc>
      </w:tr>
      <w:tr w:rsidR="00467D96" w:rsidRPr="004053C8" w14:paraId="64CEEA1F"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A3821E" w14:textId="77777777" w:rsidR="00467D96" w:rsidRPr="004053C8" w:rsidRDefault="00467D96" w:rsidP="002B60AE">
            <w:pPr>
              <w:pStyle w:val="NoSpacing"/>
              <w:rPr>
                <w:b/>
                <w:strike/>
              </w:rPr>
            </w:pPr>
            <w:r w:rsidRPr="004053C8">
              <w:rPr>
                <w:b/>
                <w:strike/>
              </w:rPr>
              <w:t>1.2.840.10008.1.2.4.93</w:t>
            </w:r>
          </w:p>
        </w:tc>
        <w:tc>
          <w:tcPr>
            <w:tcW w:w="6436" w:type="dxa"/>
            <w:tcBorders>
              <w:bottom w:val="single" w:sz="4" w:space="0" w:color="000000"/>
              <w:right w:val="single" w:sz="4" w:space="0" w:color="000000"/>
            </w:tcBorders>
            <w:tcMar>
              <w:top w:w="40" w:type="dxa"/>
              <w:left w:w="40" w:type="dxa"/>
              <w:bottom w:w="40" w:type="dxa"/>
              <w:right w:w="40" w:type="dxa"/>
            </w:tcMar>
          </w:tcPr>
          <w:p w14:paraId="79C3BA4C" w14:textId="77777777" w:rsidR="00467D96" w:rsidRPr="004053C8" w:rsidRDefault="00467D96" w:rsidP="002B60AE">
            <w:pPr>
              <w:pStyle w:val="NoSpacing"/>
              <w:rPr>
                <w:b/>
                <w:strike/>
              </w:rPr>
            </w:pPr>
            <w:r w:rsidRPr="004053C8">
              <w:rPr>
                <w:b/>
                <w:strike/>
              </w:rPr>
              <w:t>image/dicom+jpx; transfer-syntax=1.2.840.10008.1.2.4.93</w:t>
            </w:r>
          </w:p>
        </w:tc>
      </w:tr>
      <w:tr w:rsidR="00467D96" w:rsidRPr="004053C8" w14:paraId="44781312"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F8927B" w14:textId="77777777" w:rsidR="00467D96" w:rsidRPr="004053C8" w:rsidRDefault="00467D96" w:rsidP="002B60AE">
            <w:pPr>
              <w:pStyle w:val="NoSpacing"/>
              <w:rPr>
                <w:b/>
                <w:strike/>
              </w:rPr>
            </w:pPr>
            <w:r w:rsidRPr="004053C8">
              <w:rPr>
                <w:b/>
                <w:strike/>
              </w:rPr>
              <w:t>1.2.840.10008.1.2.4.100</w:t>
            </w:r>
          </w:p>
        </w:tc>
        <w:tc>
          <w:tcPr>
            <w:tcW w:w="6436" w:type="dxa"/>
            <w:tcBorders>
              <w:bottom w:val="single" w:sz="4" w:space="0" w:color="000000"/>
              <w:right w:val="single" w:sz="4" w:space="0" w:color="000000"/>
            </w:tcBorders>
            <w:tcMar>
              <w:top w:w="40" w:type="dxa"/>
              <w:left w:w="40" w:type="dxa"/>
              <w:bottom w:w="40" w:type="dxa"/>
              <w:right w:w="40" w:type="dxa"/>
            </w:tcMar>
          </w:tcPr>
          <w:p w14:paraId="0B18761E" w14:textId="77777777" w:rsidR="00467D96" w:rsidRPr="004053C8" w:rsidRDefault="00467D96" w:rsidP="002B60AE">
            <w:pPr>
              <w:pStyle w:val="NoSpacing"/>
              <w:rPr>
                <w:b/>
                <w:strike/>
              </w:rPr>
            </w:pPr>
            <w:r w:rsidRPr="004053C8">
              <w:rPr>
                <w:b/>
                <w:strike/>
              </w:rPr>
              <w:t>video/mpeg; transfer-syntax=1.2.840.10008.1.2.4.100</w:t>
            </w:r>
          </w:p>
        </w:tc>
      </w:tr>
      <w:tr w:rsidR="00467D96" w:rsidRPr="004053C8" w14:paraId="6F2BD4C6"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807FE4" w14:textId="77777777" w:rsidR="00467D96" w:rsidRPr="004053C8" w:rsidRDefault="00467D96" w:rsidP="002B60AE">
            <w:pPr>
              <w:pStyle w:val="NoSpacing"/>
              <w:rPr>
                <w:b/>
                <w:strike/>
              </w:rPr>
            </w:pPr>
            <w:r w:rsidRPr="004053C8">
              <w:rPr>
                <w:b/>
                <w:strike/>
              </w:rPr>
              <w:t>1.2.840.10008.1.2.4.101</w:t>
            </w:r>
          </w:p>
        </w:tc>
        <w:tc>
          <w:tcPr>
            <w:tcW w:w="6436" w:type="dxa"/>
            <w:tcBorders>
              <w:bottom w:val="single" w:sz="4" w:space="0" w:color="000000"/>
              <w:right w:val="single" w:sz="4" w:space="0" w:color="000000"/>
            </w:tcBorders>
            <w:tcMar>
              <w:top w:w="40" w:type="dxa"/>
              <w:left w:w="40" w:type="dxa"/>
              <w:bottom w:w="40" w:type="dxa"/>
              <w:right w:w="40" w:type="dxa"/>
            </w:tcMar>
          </w:tcPr>
          <w:p w14:paraId="55B72C50" w14:textId="77777777" w:rsidR="00467D96" w:rsidRPr="004053C8" w:rsidRDefault="00467D96" w:rsidP="002B60AE">
            <w:pPr>
              <w:pStyle w:val="NoSpacing"/>
              <w:rPr>
                <w:b/>
                <w:strike/>
              </w:rPr>
            </w:pPr>
            <w:r w:rsidRPr="004053C8">
              <w:rPr>
                <w:b/>
                <w:strike/>
              </w:rPr>
              <w:t>video/mpeg; transfer-syntax=1.2.840.10008.1.2.4.101</w:t>
            </w:r>
          </w:p>
        </w:tc>
      </w:tr>
      <w:tr w:rsidR="00467D96" w:rsidRPr="004053C8" w14:paraId="39A88721"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8E965A" w14:textId="77777777" w:rsidR="00467D96" w:rsidRPr="004053C8" w:rsidRDefault="00467D96" w:rsidP="002B60AE">
            <w:pPr>
              <w:pStyle w:val="NoSpacing"/>
              <w:rPr>
                <w:b/>
                <w:strike/>
              </w:rPr>
            </w:pPr>
            <w:r w:rsidRPr="004053C8">
              <w:rPr>
                <w:b/>
                <w:strike/>
              </w:rPr>
              <w:t>1.2.840.10008.1.2.4.102</w:t>
            </w:r>
          </w:p>
        </w:tc>
        <w:tc>
          <w:tcPr>
            <w:tcW w:w="6436" w:type="dxa"/>
            <w:tcBorders>
              <w:bottom w:val="single" w:sz="4" w:space="0" w:color="000000"/>
              <w:right w:val="single" w:sz="4" w:space="0" w:color="000000"/>
            </w:tcBorders>
            <w:tcMar>
              <w:top w:w="40" w:type="dxa"/>
              <w:left w:w="40" w:type="dxa"/>
              <w:bottom w:w="40" w:type="dxa"/>
              <w:right w:w="40" w:type="dxa"/>
            </w:tcMar>
          </w:tcPr>
          <w:p w14:paraId="1C2B0697" w14:textId="77777777" w:rsidR="00467D96" w:rsidRPr="004053C8" w:rsidRDefault="00467D96" w:rsidP="002B60AE">
            <w:pPr>
              <w:pStyle w:val="NoSpacing"/>
              <w:rPr>
                <w:b/>
                <w:strike/>
              </w:rPr>
            </w:pPr>
            <w:r w:rsidRPr="004053C8">
              <w:rPr>
                <w:b/>
                <w:strike/>
              </w:rPr>
              <w:t>video/mp4; transfer-syntax=1.2.840.10008.1.2.4.102</w:t>
            </w:r>
          </w:p>
        </w:tc>
      </w:tr>
      <w:tr w:rsidR="00467D96" w:rsidRPr="004053C8" w14:paraId="576D3C3C"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54C047" w14:textId="77777777" w:rsidR="00467D96" w:rsidRPr="004053C8" w:rsidRDefault="00467D96" w:rsidP="002B60AE">
            <w:pPr>
              <w:pStyle w:val="NoSpacing"/>
              <w:rPr>
                <w:b/>
                <w:strike/>
              </w:rPr>
            </w:pPr>
            <w:r w:rsidRPr="004053C8">
              <w:rPr>
                <w:b/>
                <w:strike/>
              </w:rPr>
              <w:t>1.2.840.10008.1.2.4.103</w:t>
            </w:r>
          </w:p>
        </w:tc>
        <w:tc>
          <w:tcPr>
            <w:tcW w:w="6436" w:type="dxa"/>
            <w:tcBorders>
              <w:bottom w:val="single" w:sz="4" w:space="0" w:color="000000"/>
              <w:right w:val="single" w:sz="4" w:space="0" w:color="000000"/>
            </w:tcBorders>
            <w:tcMar>
              <w:top w:w="40" w:type="dxa"/>
              <w:left w:w="40" w:type="dxa"/>
              <w:bottom w:w="40" w:type="dxa"/>
              <w:right w:w="40" w:type="dxa"/>
            </w:tcMar>
          </w:tcPr>
          <w:p w14:paraId="7B611B9C" w14:textId="77777777" w:rsidR="00467D96" w:rsidRPr="004053C8" w:rsidRDefault="00467D96" w:rsidP="002B60AE">
            <w:pPr>
              <w:pStyle w:val="NoSpacing"/>
              <w:rPr>
                <w:b/>
                <w:strike/>
              </w:rPr>
            </w:pPr>
            <w:r w:rsidRPr="004053C8">
              <w:rPr>
                <w:b/>
                <w:strike/>
              </w:rPr>
              <w:t>video/mp4; transfer-syntax=1.2.840.10008.1.2.4.103</w:t>
            </w:r>
          </w:p>
        </w:tc>
      </w:tr>
    </w:tbl>
    <w:p w14:paraId="14ACC0B6" w14:textId="77777777" w:rsidR="00467D96" w:rsidRPr="004053C8" w:rsidRDefault="00467D96" w:rsidP="00467D96">
      <w:pPr>
        <w:keepNext/>
        <w:spacing w:before="180" w:after="0"/>
        <w:ind w:left="360" w:right="360"/>
        <w:jc w:val="both"/>
        <w:rPr>
          <w:b/>
          <w:strike/>
        </w:rPr>
      </w:pPr>
      <w:r w:rsidRPr="004053C8">
        <w:rPr>
          <w:b/>
          <w:strike/>
          <w:sz w:val="18"/>
        </w:rPr>
        <w:t>Note</w:t>
      </w:r>
    </w:p>
    <w:p w14:paraId="4269C3B5" w14:textId="77777777" w:rsidR="00467D96" w:rsidRPr="004053C8" w:rsidRDefault="00467D96" w:rsidP="00467D96">
      <w:pPr>
        <w:spacing w:before="180" w:after="0"/>
        <w:ind w:left="360" w:right="360"/>
        <w:jc w:val="both"/>
        <w:rPr>
          <w:b/>
          <w:strike/>
        </w:rPr>
      </w:pPr>
      <w:r w:rsidRPr="004053C8">
        <w:rPr>
          <w:b/>
          <w:strike/>
          <w:sz w:val="18"/>
        </w:rPr>
        <w:t>For the media type image/dicom+jp2 Transfer Syntaxes, 1.2.840.10008.1.2.4.90 and 1.2.840.10008.1.2.4.91, the image does not include the jp2 wrapper.</w:t>
      </w:r>
    </w:p>
    <w:p w14:paraId="6E85DC6E" w14:textId="77777777" w:rsidR="009D4631" w:rsidRDefault="009D4631" w:rsidP="009D4631">
      <w:pPr>
        <w:spacing w:before="180"/>
        <w:jc w:val="both"/>
      </w:pPr>
      <w:bookmarkStart w:id="1592" w:name="para_9f542d5e_641d_4bc7_bcbf_1beab1762d"/>
      <w:r w:rsidRPr="00483529">
        <w:rPr>
          <w:b/>
          <w:strike/>
          <w:color w:val="000000"/>
          <w:sz w:val="18"/>
          <w:rPrChange w:id="1593" w:author="David Clunie" w:date="2016-05-21T12:36:00Z">
            <w:rPr>
              <w:color w:val="000000"/>
              <w:sz w:val="18"/>
            </w:rPr>
          </w:rPrChange>
        </w:rPr>
        <w:t>HTTP Request field Accept is used in the header lines by the client in a HTTP protocol transaction to indicate the data responses that are acceptable from the server. HTTP Response fields</w:t>
      </w:r>
      <w:r>
        <w:rPr>
          <w:color w:val="000000"/>
          <w:sz w:val="18"/>
        </w:rPr>
        <w:t xml:space="preserve"> </w:t>
      </w:r>
      <w:ins w:id="1594" w:author="David Clunie" w:date="2016-05-21T12:36:00Z">
        <w:r w:rsidR="00483529">
          <w:rPr>
            <w:b/>
            <w:color w:val="000000"/>
            <w:sz w:val="18"/>
            <w:u w:val="single"/>
          </w:rPr>
          <w:t xml:space="preserve">The request header field </w:t>
        </w:r>
      </w:ins>
      <w:r>
        <w:rPr>
          <w:color w:val="000000"/>
          <w:sz w:val="18"/>
        </w:rPr>
        <w:t xml:space="preserve">Content-Type </w:t>
      </w:r>
      <w:r w:rsidRPr="00483529">
        <w:rPr>
          <w:b/>
          <w:strike/>
          <w:color w:val="000000"/>
          <w:sz w:val="18"/>
          <w:rPrChange w:id="1595" w:author="David Clunie" w:date="2016-05-21T12:36:00Z">
            <w:rPr>
              <w:color w:val="000000"/>
              <w:sz w:val="18"/>
            </w:rPr>
          </w:rPrChange>
        </w:rPr>
        <w:t xml:space="preserve">and parameters are </w:t>
      </w:r>
      <w:ins w:id="1596" w:author="David Clunie" w:date="2016-05-21T12:36:00Z">
        <w:r w:rsidR="00483529" w:rsidRPr="00483529">
          <w:rPr>
            <w:b/>
            <w:color w:val="000000"/>
            <w:sz w:val="18"/>
            <w:u w:val="single"/>
            <w:rPrChange w:id="1597" w:author="David Clunie" w:date="2016-05-21T12:37:00Z">
              <w:rPr>
                <w:b/>
                <w:strike/>
                <w:color w:val="000000"/>
                <w:sz w:val="18"/>
              </w:rPr>
            </w:rPrChange>
          </w:rPr>
          <w:t>is</w:t>
        </w:r>
      </w:ins>
      <w:ins w:id="1598" w:author="David Clunie" w:date="2016-05-21T12:37:00Z">
        <w:r w:rsidR="00483529" w:rsidRPr="00483529">
          <w:rPr>
            <w:b/>
            <w:color w:val="000000"/>
            <w:sz w:val="18"/>
            <w:u w:val="single"/>
            <w:rPrChange w:id="1599" w:author="David Clunie" w:date="2016-05-21T12:37:00Z">
              <w:rPr>
                <w:b/>
                <w:strike/>
                <w:color w:val="000000"/>
                <w:sz w:val="18"/>
              </w:rPr>
            </w:rPrChange>
          </w:rPr>
          <w:t xml:space="preserve"> </w:t>
        </w:r>
      </w:ins>
      <w:r>
        <w:rPr>
          <w:color w:val="000000"/>
          <w:sz w:val="18"/>
        </w:rPr>
        <w:t xml:space="preserve">used </w:t>
      </w:r>
      <w:r w:rsidRPr="00C86DC9">
        <w:rPr>
          <w:b/>
          <w:strike/>
          <w:color w:val="000000"/>
          <w:sz w:val="18"/>
          <w:rPrChange w:id="1600" w:author="David Clunie" w:date="2016-05-21T12:37:00Z">
            <w:rPr>
              <w:color w:val="000000"/>
              <w:sz w:val="18"/>
            </w:rPr>
          </w:rPrChange>
        </w:rPr>
        <w:t>in the header lines by the server in a HTTP protocol transaction</w:t>
      </w:r>
      <w:r>
        <w:rPr>
          <w:color w:val="000000"/>
          <w:sz w:val="18"/>
        </w:rPr>
        <w:t xml:space="preserve"> to indicate the </w:t>
      </w:r>
      <w:ins w:id="1601" w:author="David Clunie" w:date="2016-05-21T12:37:00Z">
        <w:r w:rsidR="008625BC">
          <w:rPr>
            <w:b/>
            <w:color w:val="000000"/>
            <w:sz w:val="18"/>
            <w:u w:val="single"/>
          </w:rPr>
          <w:t xml:space="preserve">media </w:t>
        </w:r>
      </w:ins>
      <w:r>
        <w:rPr>
          <w:color w:val="000000"/>
          <w:sz w:val="18"/>
        </w:rPr>
        <w:t xml:space="preserve">type </w:t>
      </w:r>
      <w:r w:rsidRPr="008625BC">
        <w:rPr>
          <w:b/>
          <w:strike/>
          <w:color w:val="000000"/>
          <w:sz w:val="18"/>
          <w:rPrChange w:id="1602" w:author="David Clunie" w:date="2016-05-21T12:37:00Z">
            <w:rPr>
              <w:color w:val="000000"/>
              <w:sz w:val="18"/>
            </w:rPr>
          </w:rPrChange>
        </w:rPr>
        <w:t>and encoding</w:t>
      </w:r>
      <w:r>
        <w:rPr>
          <w:color w:val="000000"/>
          <w:sz w:val="18"/>
        </w:rPr>
        <w:t xml:space="preserve"> of </w:t>
      </w:r>
      <w:r w:rsidRPr="008625BC">
        <w:rPr>
          <w:b/>
          <w:strike/>
          <w:color w:val="000000"/>
          <w:sz w:val="18"/>
          <w:rPrChange w:id="1603" w:author="David Clunie" w:date="2016-05-21T12:38:00Z">
            <w:rPr>
              <w:color w:val="000000"/>
              <w:sz w:val="18"/>
            </w:rPr>
          </w:rPrChange>
        </w:rPr>
        <w:t>data returning to the client</w:t>
      </w:r>
      <w:ins w:id="1604" w:author="David Clunie" w:date="2016-05-21T12:38:00Z">
        <w:r w:rsidR="008625BC" w:rsidRPr="008625BC">
          <w:rPr>
            <w:b/>
            <w:color w:val="000000"/>
            <w:sz w:val="18"/>
            <w:u w:val="single"/>
            <w:rPrChange w:id="1605" w:author="David Clunie" w:date="2016-05-21T12:38:00Z">
              <w:rPr>
                <w:b/>
                <w:strike/>
                <w:color w:val="000000"/>
                <w:sz w:val="18"/>
              </w:rPr>
            </w:rPrChange>
          </w:rPr>
          <w:t xml:space="preserve"> the payload</w:t>
        </w:r>
      </w:ins>
      <w:r>
        <w:rPr>
          <w:color w:val="000000"/>
          <w:sz w:val="18"/>
        </w:rPr>
        <w:t xml:space="preserve">. </w:t>
      </w:r>
      <w:r w:rsidRPr="009E2A09">
        <w:rPr>
          <w:b/>
          <w:strike/>
          <w:color w:val="000000"/>
          <w:sz w:val="18"/>
          <w:rPrChange w:id="1606" w:author="David Clunie" w:date="2016-05-21T12:38:00Z">
            <w:rPr>
              <w:color w:val="000000"/>
              <w:sz w:val="18"/>
            </w:rPr>
          </w:rPrChange>
        </w:rPr>
        <w:t xml:space="preserve">All lines are </w:t>
      </w:r>
      <w:r w:rsidR="00D12389" w:rsidRPr="009E2A09">
        <w:rPr>
          <w:b/>
          <w:strike/>
          <w:rPrChange w:id="1607" w:author="David Clunie" w:date="2016-05-21T12:38:00Z">
            <w:rPr>
              <w:color w:val="000000"/>
              <w:sz w:val="18"/>
            </w:rPr>
          </w:rPrChange>
        </w:rPr>
        <w:fldChar w:fldCharType="begin"/>
      </w:r>
      <w:r w:rsidR="00D12389" w:rsidRPr="009E2A09">
        <w:rPr>
          <w:b/>
          <w:strike/>
          <w:rPrChange w:id="1608" w:author="David Clunie" w:date="2016-05-21T12:38:00Z">
            <w:rPr/>
          </w:rPrChange>
        </w:rPr>
        <w:instrText xml:space="preserve"> HYPERLINK \l "biblio_RFC_822" \h </w:instrText>
      </w:r>
      <w:r w:rsidR="00D12389" w:rsidRPr="009E2A09">
        <w:rPr>
          <w:b/>
          <w:strike/>
          <w:rPrChange w:id="1609" w:author="David Clunie" w:date="2016-05-21T12:38:00Z">
            <w:rPr>
              <w:color w:val="000000"/>
              <w:sz w:val="18"/>
            </w:rPr>
          </w:rPrChange>
        </w:rPr>
        <w:fldChar w:fldCharType="separate"/>
      </w:r>
      <w:r w:rsidRPr="009E2A09">
        <w:rPr>
          <w:b/>
          <w:strike/>
          <w:color w:val="000000"/>
          <w:sz w:val="18"/>
          <w:rPrChange w:id="1610" w:author="David Clunie" w:date="2016-05-21T12:38:00Z">
            <w:rPr>
              <w:color w:val="000000"/>
              <w:sz w:val="18"/>
            </w:rPr>
          </w:rPrChange>
        </w:rPr>
        <w:t>[RFC 822]</w:t>
      </w:r>
      <w:r w:rsidR="00D12389" w:rsidRPr="009E2A09">
        <w:rPr>
          <w:b/>
          <w:strike/>
          <w:color w:val="000000"/>
          <w:sz w:val="18"/>
          <w:rPrChange w:id="1611" w:author="David Clunie" w:date="2016-05-21T12:38:00Z">
            <w:rPr>
              <w:color w:val="000000"/>
              <w:sz w:val="18"/>
            </w:rPr>
          </w:rPrChange>
        </w:rPr>
        <w:fldChar w:fldCharType="end"/>
      </w:r>
      <w:r w:rsidRPr="009E2A09">
        <w:rPr>
          <w:b/>
          <w:strike/>
          <w:color w:val="000000"/>
          <w:sz w:val="18"/>
          <w:rPrChange w:id="1612" w:author="David Clunie" w:date="2016-05-21T12:38:00Z">
            <w:rPr>
              <w:color w:val="000000"/>
              <w:sz w:val="18"/>
            </w:rPr>
          </w:rPrChange>
        </w:rPr>
        <w:t xml:space="preserve"> format headers. All HTTP header fields whose use is not defined by WADO-RS are presumed to have the meaning defined by the HTTP standard.</w:t>
      </w:r>
    </w:p>
    <w:p w14:paraId="20665476" w14:textId="77777777" w:rsidR="009D4631" w:rsidRDefault="00E62488" w:rsidP="009D4631">
      <w:pPr>
        <w:spacing w:before="180"/>
        <w:jc w:val="both"/>
      </w:pPr>
      <w:bookmarkStart w:id="1613" w:name="para_35d2dd2d_e4a0_4d75_98e2_a3c992a9e7"/>
      <w:bookmarkEnd w:id="1592"/>
      <w:ins w:id="1614" w:author="David Clunie" w:date="2016-05-21T12:41:00Z">
        <w:r>
          <w:rPr>
            <w:b/>
            <w:color w:val="000000"/>
            <w:sz w:val="18"/>
            <w:u w:val="single"/>
          </w:rPr>
          <w:t>If the origin server returns XML or JSON responses that contain bulk data references, t</w:t>
        </w:r>
      </w:ins>
      <w:r w:rsidR="009D4631" w:rsidRPr="00E62488">
        <w:rPr>
          <w:b/>
          <w:color w:val="000000"/>
          <w:sz w:val="18"/>
          <w:rPrChange w:id="1615" w:author="David Clunie" w:date="2016-05-21T12:42:00Z">
            <w:rPr>
              <w:color w:val="000000"/>
              <w:sz w:val="18"/>
            </w:rPr>
          </w:rPrChange>
        </w:rPr>
        <w:t>T</w:t>
      </w:r>
      <w:r w:rsidR="009D4631">
        <w:rPr>
          <w:color w:val="000000"/>
          <w:sz w:val="18"/>
        </w:rPr>
        <w:t xml:space="preserve">he </w:t>
      </w:r>
      <w:ins w:id="1616" w:author="David Clunie" w:date="2016-05-21T10:34:00Z">
        <w:r w:rsidR="00DF191C">
          <w:rPr>
            <w:b/>
            <w:color w:val="000000"/>
            <w:sz w:val="18"/>
            <w:u w:val="single"/>
          </w:rPr>
          <w:t xml:space="preserve">origin </w:t>
        </w:r>
      </w:ins>
      <w:r w:rsidR="009D4631">
        <w:rPr>
          <w:color w:val="000000"/>
          <w:sz w:val="18"/>
        </w:rPr>
        <w:t xml:space="preserve">server is required to support uncompressed bulk </w:t>
      </w:r>
      <w:r w:rsidR="009D4631" w:rsidRPr="00F65C2F">
        <w:rPr>
          <w:b/>
          <w:strike/>
          <w:color w:val="000000"/>
          <w:sz w:val="18"/>
          <w:rPrChange w:id="1617" w:author="James Philbin" w:date="2016-05-25T13:03:00Z">
            <w:rPr>
              <w:color w:val="000000"/>
              <w:sz w:val="18"/>
            </w:rPr>
          </w:rPrChange>
        </w:rPr>
        <w:t>and pixel</w:t>
      </w:r>
      <w:r w:rsidR="009D4631">
        <w:rPr>
          <w:color w:val="000000"/>
          <w:sz w:val="18"/>
        </w:rPr>
        <w:t xml:space="preserve"> data (application/octet-stream) and must be able to deliver all bulk data in that form </w:t>
      </w:r>
      <w:ins w:id="1618" w:author="David Clunie" w:date="2016-05-21T12:42:00Z">
        <w:r w:rsidR="003D2B36">
          <w:rPr>
            <w:b/>
            <w:color w:val="000000"/>
            <w:sz w:val="18"/>
            <w:u w:val="single"/>
          </w:rPr>
          <w:t xml:space="preserve">(i.e., decompress it from its original form if necessary) </w:t>
        </w:r>
      </w:ins>
      <w:r w:rsidR="009D4631">
        <w:rPr>
          <w:color w:val="000000"/>
          <w:sz w:val="18"/>
        </w:rPr>
        <w:t>unless it is available only in a lossy-compressed format.</w:t>
      </w:r>
    </w:p>
    <w:bookmarkEnd w:id="1613"/>
    <w:p w14:paraId="10C2E6F2" w14:textId="77777777" w:rsidR="004D4AB6" w:rsidRPr="00795A33" w:rsidRDefault="00EB405E" w:rsidP="00EB405E">
      <w:pPr>
        <w:rPr>
          <w:ins w:id="1619" w:author="David Clunie" w:date="2016-05-21T12:54:00Z"/>
          <w:b/>
          <w:sz w:val="18"/>
          <w:szCs w:val="18"/>
          <w:u w:val="single"/>
          <w:rPrChange w:id="1620" w:author="James Philbin [2]" w:date="2016-05-31T06:29:00Z">
            <w:rPr>
              <w:ins w:id="1621" w:author="David Clunie" w:date="2016-05-21T12:54:00Z"/>
              <w:b/>
              <w:u w:val="single"/>
            </w:rPr>
          </w:rPrChange>
        </w:rPr>
      </w:pPr>
      <w:r w:rsidRPr="00795A33">
        <w:rPr>
          <w:b/>
          <w:sz w:val="18"/>
          <w:szCs w:val="18"/>
          <w:u w:val="single"/>
          <w:rPrChange w:id="1622" w:author="James Philbin [2]" w:date="2016-05-31T06:29:00Z">
            <w:rPr>
              <w:b/>
              <w:u w:val="single"/>
            </w:rPr>
          </w:rPrChange>
        </w:rPr>
        <w:t xml:space="preserve">The </w:t>
      </w:r>
      <w:ins w:id="1623" w:author="David Clunie" w:date="2016-05-21T12:54:00Z">
        <w:r w:rsidR="004D4AB6" w:rsidRPr="00795A33">
          <w:rPr>
            <w:b/>
            <w:sz w:val="18"/>
            <w:szCs w:val="18"/>
            <w:u w:val="single"/>
            <w:rPrChange w:id="1624" w:author="James Philbin [2]" w:date="2016-05-31T06:29:00Z">
              <w:rPr>
                <w:b/>
                <w:u w:val="single"/>
              </w:rPr>
            </w:rPrChange>
          </w:rPr>
          <w:t xml:space="preserve">DICOM </w:t>
        </w:r>
      </w:ins>
      <w:del w:id="1625" w:author="David Clunie" w:date="2016-05-21T12:45:00Z">
        <w:r w:rsidR="004C2B60" w:rsidRPr="00795A33" w:rsidDel="005879A6">
          <w:rPr>
            <w:b/>
            <w:sz w:val="18"/>
            <w:szCs w:val="18"/>
            <w:u w:val="single"/>
            <w:rPrChange w:id="1626" w:author="James Philbin [2]" w:date="2016-05-31T06:29:00Z">
              <w:rPr>
                <w:b/>
                <w:u w:val="single"/>
              </w:rPr>
            </w:rPrChange>
          </w:rPr>
          <w:delText>RS</w:delText>
        </w:r>
        <w:r w:rsidRPr="00795A33" w:rsidDel="005879A6">
          <w:rPr>
            <w:b/>
            <w:sz w:val="18"/>
            <w:szCs w:val="18"/>
            <w:u w:val="single"/>
            <w:rPrChange w:id="1627" w:author="James Philbin [2]" w:date="2016-05-31T06:29:00Z">
              <w:rPr>
                <w:b/>
                <w:u w:val="single"/>
              </w:rPr>
            </w:rPrChange>
          </w:rPr>
          <w:delText xml:space="preserve"> Services</w:delText>
        </w:r>
        <w:r w:rsidR="004C2B60" w:rsidRPr="00795A33" w:rsidDel="005879A6">
          <w:rPr>
            <w:b/>
            <w:sz w:val="18"/>
            <w:szCs w:val="18"/>
            <w:u w:val="single"/>
            <w:rPrChange w:id="1628" w:author="James Philbin [2]" w:date="2016-05-31T06:29:00Z">
              <w:rPr>
                <w:b/>
                <w:u w:val="single"/>
              </w:rPr>
            </w:rPrChange>
          </w:rPr>
          <w:delText xml:space="preserve"> </w:delText>
        </w:r>
        <w:r w:rsidRPr="00795A33" w:rsidDel="005879A6">
          <w:rPr>
            <w:b/>
            <w:sz w:val="18"/>
            <w:szCs w:val="18"/>
            <w:u w:val="single"/>
            <w:rPrChange w:id="1629" w:author="James Philbin [2]" w:date="2016-05-31T06:29:00Z">
              <w:rPr>
                <w:b/>
                <w:u w:val="single"/>
              </w:rPr>
            </w:rPrChange>
          </w:rPr>
          <w:delText xml:space="preserve">support the following </w:delText>
        </w:r>
      </w:del>
      <w:ins w:id="1630" w:author="David Clunie" w:date="2016-05-21T12:54:00Z">
        <w:r w:rsidR="004D4AB6" w:rsidRPr="00795A33">
          <w:rPr>
            <w:b/>
            <w:sz w:val="18"/>
            <w:szCs w:val="18"/>
            <w:u w:val="single"/>
            <w:rPrChange w:id="1631" w:author="James Philbin [2]" w:date="2016-05-31T06:29:00Z">
              <w:rPr>
                <w:b/>
                <w:u w:val="single"/>
              </w:rPr>
            </w:rPrChange>
          </w:rPr>
          <w:t>M</w:t>
        </w:r>
      </w:ins>
      <w:del w:id="1632" w:author="David Clunie" w:date="2016-05-21T12:54:00Z">
        <w:r w:rsidRPr="00795A33" w:rsidDel="004D4AB6">
          <w:rPr>
            <w:b/>
            <w:sz w:val="18"/>
            <w:szCs w:val="18"/>
            <w:u w:val="single"/>
            <w:rPrChange w:id="1633" w:author="James Philbin [2]" w:date="2016-05-31T06:29:00Z">
              <w:rPr>
                <w:b/>
                <w:u w:val="single"/>
              </w:rPr>
            </w:rPrChange>
          </w:rPr>
          <w:delText>m</w:delText>
        </w:r>
      </w:del>
      <w:r w:rsidRPr="00795A33">
        <w:rPr>
          <w:b/>
          <w:sz w:val="18"/>
          <w:szCs w:val="18"/>
          <w:u w:val="single"/>
          <w:rPrChange w:id="1634" w:author="James Philbin [2]" w:date="2016-05-31T06:29:00Z">
            <w:rPr>
              <w:b/>
              <w:u w:val="single"/>
            </w:rPr>
          </w:rPrChange>
        </w:rPr>
        <w:t xml:space="preserve">edia </w:t>
      </w:r>
      <w:ins w:id="1635" w:author="David Clunie" w:date="2016-05-21T12:54:00Z">
        <w:r w:rsidR="004D4AB6" w:rsidRPr="00795A33">
          <w:rPr>
            <w:b/>
            <w:sz w:val="18"/>
            <w:szCs w:val="18"/>
            <w:u w:val="single"/>
            <w:rPrChange w:id="1636" w:author="James Philbin [2]" w:date="2016-05-31T06:29:00Z">
              <w:rPr>
                <w:b/>
                <w:u w:val="single"/>
              </w:rPr>
            </w:rPrChange>
          </w:rPr>
          <w:t>T</w:t>
        </w:r>
      </w:ins>
      <w:del w:id="1637" w:author="David Clunie" w:date="2016-05-21T12:54:00Z">
        <w:r w:rsidRPr="00795A33" w:rsidDel="004D4AB6">
          <w:rPr>
            <w:b/>
            <w:sz w:val="18"/>
            <w:szCs w:val="18"/>
            <w:u w:val="single"/>
            <w:rPrChange w:id="1638" w:author="James Philbin [2]" w:date="2016-05-31T06:29:00Z">
              <w:rPr>
                <w:b/>
                <w:u w:val="single"/>
              </w:rPr>
            </w:rPrChange>
          </w:rPr>
          <w:delText>t</w:delText>
        </w:r>
      </w:del>
      <w:r w:rsidRPr="00795A33">
        <w:rPr>
          <w:b/>
          <w:sz w:val="18"/>
          <w:szCs w:val="18"/>
          <w:u w:val="single"/>
          <w:rPrChange w:id="1639" w:author="James Philbin [2]" w:date="2016-05-31T06:29:00Z">
            <w:rPr>
              <w:b/>
              <w:u w:val="single"/>
            </w:rPr>
          </w:rPrChange>
        </w:rPr>
        <w:t>ypes</w:t>
      </w:r>
      <w:ins w:id="1640" w:author="David Clunie" w:date="2016-05-21T12:45:00Z">
        <w:r w:rsidR="005879A6" w:rsidRPr="00795A33">
          <w:rPr>
            <w:b/>
            <w:sz w:val="18"/>
            <w:szCs w:val="18"/>
            <w:u w:val="single"/>
            <w:rPrChange w:id="1641" w:author="James Philbin [2]" w:date="2016-05-31T06:29:00Z">
              <w:rPr>
                <w:b/>
                <w:u w:val="single"/>
              </w:rPr>
            </w:rPrChange>
          </w:rPr>
          <w:t xml:space="preserve"> supported are defined in Section 6.1.1.8</w:t>
        </w:r>
      </w:ins>
      <w:ins w:id="1642" w:author="David Clunie" w:date="2016-05-21T12:54:00Z">
        <w:r w:rsidR="004D4AB6" w:rsidRPr="00795A33">
          <w:rPr>
            <w:b/>
            <w:sz w:val="18"/>
            <w:szCs w:val="18"/>
            <w:u w:val="single"/>
            <w:rPrChange w:id="1643" w:author="James Philbin [2]" w:date="2016-05-31T06:29:00Z">
              <w:rPr>
                <w:b/>
                <w:u w:val="single"/>
              </w:rPr>
            </w:rPrChange>
          </w:rPr>
          <w:t>.5</w:t>
        </w:r>
      </w:ins>
      <w:ins w:id="1644" w:author="David Clunie" w:date="2016-05-21T12:45:00Z">
        <w:r w:rsidR="005879A6" w:rsidRPr="00795A33">
          <w:rPr>
            <w:b/>
            <w:sz w:val="18"/>
            <w:szCs w:val="18"/>
            <w:u w:val="single"/>
            <w:rPrChange w:id="1645" w:author="James Philbin [2]" w:date="2016-05-31T06:29:00Z">
              <w:rPr>
                <w:b/>
                <w:u w:val="single"/>
              </w:rPr>
            </w:rPrChange>
          </w:rPr>
          <w:t>.</w:t>
        </w:r>
      </w:ins>
    </w:p>
    <w:p w14:paraId="20228E9C" w14:textId="14C4EAF9" w:rsidR="00EB405E" w:rsidRPr="00795A33" w:rsidRDefault="004D4AB6" w:rsidP="00EB405E">
      <w:pPr>
        <w:rPr>
          <w:b/>
          <w:sz w:val="18"/>
          <w:szCs w:val="18"/>
          <w:u w:val="single"/>
          <w:rPrChange w:id="1646" w:author="James Philbin [2]" w:date="2016-05-31T06:29:00Z">
            <w:rPr>
              <w:b/>
              <w:u w:val="single"/>
            </w:rPr>
          </w:rPrChange>
        </w:rPr>
      </w:pPr>
      <w:commentRangeStart w:id="1647"/>
      <w:commentRangeStart w:id="1648"/>
      <w:ins w:id="1649" w:author="David Clunie" w:date="2016-05-21T12:54:00Z">
        <w:r w:rsidRPr="00795A33">
          <w:rPr>
            <w:b/>
            <w:sz w:val="18"/>
            <w:szCs w:val="18"/>
            <w:u w:val="single"/>
            <w:rPrChange w:id="1650" w:author="James Philbin [2]" w:date="2016-05-31T06:29:00Z">
              <w:rPr>
                <w:b/>
                <w:u w:val="single"/>
              </w:rPr>
            </w:rPrChange>
          </w:rPr>
          <w:t xml:space="preserve">The </w:t>
        </w:r>
      </w:ins>
      <w:ins w:id="1651" w:author="David Clunie" w:date="2016-05-26T08:30:00Z">
        <w:r w:rsidR="007949AD" w:rsidRPr="00795A33">
          <w:rPr>
            <w:b/>
            <w:sz w:val="18"/>
            <w:szCs w:val="18"/>
            <w:u w:val="single"/>
            <w:rPrChange w:id="1652" w:author="James Philbin [2]" w:date="2016-05-31T06:29:00Z">
              <w:rPr>
                <w:b/>
                <w:u w:val="single"/>
              </w:rPr>
            </w:rPrChange>
          </w:rPr>
          <w:t>B</w:t>
        </w:r>
      </w:ins>
      <w:ins w:id="1653" w:author="David Clunie" w:date="2016-05-21T12:54:00Z">
        <w:r w:rsidRPr="00795A33">
          <w:rPr>
            <w:b/>
            <w:sz w:val="18"/>
            <w:szCs w:val="18"/>
            <w:u w:val="single"/>
            <w:rPrChange w:id="1654" w:author="James Philbin [2]" w:date="2016-05-31T06:29:00Z">
              <w:rPr>
                <w:b/>
                <w:u w:val="single"/>
              </w:rPr>
            </w:rPrChange>
          </w:rPr>
          <w:t xml:space="preserve">ulk </w:t>
        </w:r>
      </w:ins>
      <w:ins w:id="1655" w:author="David Clunie" w:date="2016-05-26T08:30:00Z">
        <w:r w:rsidR="007949AD" w:rsidRPr="00795A33">
          <w:rPr>
            <w:b/>
            <w:sz w:val="18"/>
            <w:szCs w:val="18"/>
            <w:u w:val="single"/>
            <w:rPrChange w:id="1656" w:author="James Philbin [2]" w:date="2016-05-31T06:29:00Z">
              <w:rPr>
                <w:b/>
                <w:u w:val="single"/>
              </w:rPr>
            </w:rPrChange>
          </w:rPr>
          <w:t>D</w:t>
        </w:r>
      </w:ins>
      <w:ins w:id="1657" w:author="David Clunie" w:date="2016-05-21T12:54:00Z">
        <w:r w:rsidRPr="00795A33">
          <w:rPr>
            <w:b/>
            <w:sz w:val="18"/>
            <w:szCs w:val="18"/>
            <w:u w:val="single"/>
            <w:rPrChange w:id="1658" w:author="James Philbin [2]" w:date="2016-05-31T06:29:00Z">
              <w:rPr>
                <w:b/>
                <w:u w:val="single"/>
              </w:rPr>
            </w:rPrChange>
          </w:rPr>
          <w:t xml:space="preserve">ata Media Types supported are defined in </w:t>
        </w:r>
      </w:ins>
      <w:ins w:id="1659" w:author="David Clunie" w:date="2016-05-21T12:55:00Z">
        <w:r w:rsidRPr="00795A33">
          <w:rPr>
            <w:b/>
            <w:sz w:val="18"/>
            <w:szCs w:val="18"/>
            <w:u w:val="single"/>
            <w:rPrChange w:id="1660" w:author="James Philbin [2]" w:date="2016-05-31T06:29:00Z">
              <w:rPr>
                <w:b/>
                <w:u w:val="single"/>
              </w:rPr>
            </w:rPrChange>
          </w:rPr>
          <w:t xml:space="preserve">Table 6.1.1.8-1c and Table </w:t>
        </w:r>
      </w:ins>
      <w:ins w:id="1661" w:author="David Clunie" w:date="2016-05-21T12:56:00Z">
        <w:r w:rsidRPr="00795A33">
          <w:rPr>
            <w:b/>
            <w:sz w:val="18"/>
            <w:szCs w:val="18"/>
            <w:u w:val="single"/>
            <w:rPrChange w:id="1662" w:author="James Philbin [2]" w:date="2016-05-31T06:29:00Z">
              <w:rPr>
                <w:b/>
                <w:u w:val="single"/>
              </w:rPr>
            </w:rPrChange>
          </w:rPr>
          <w:t>6.1.1.8-1d.</w:t>
        </w:r>
      </w:ins>
      <w:ins w:id="1663" w:author="David Clunie" w:date="2016-05-21T12:54:00Z">
        <w:r w:rsidRPr="00795A33">
          <w:rPr>
            <w:b/>
            <w:sz w:val="18"/>
            <w:szCs w:val="18"/>
            <w:u w:val="single"/>
            <w:rPrChange w:id="1664" w:author="James Philbin [2]" w:date="2016-05-31T06:29:00Z">
              <w:rPr>
                <w:b/>
                <w:u w:val="single"/>
              </w:rPr>
            </w:rPrChange>
          </w:rPr>
          <w:t xml:space="preserve"> </w:t>
        </w:r>
      </w:ins>
      <w:commentRangeEnd w:id="1647"/>
      <w:ins w:id="1665" w:author="David Clunie" w:date="2016-05-21T12:56:00Z">
        <w:r w:rsidRPr="00795A33">
          <w:rPr>
            <w:rStyle w:val="CommentReference"/>
            <w:rFonts w:eastAsiaTheme="minorHAnsi" w:cstheme="minorBidi"/>
            <w:sz w:val="18"/>
            <w:szCs w:val="18"/>
            <w:rPrChange w:id="1666" w:author="James Philbin [2]" w:date="2016-05-31T06:29:00Z">
              <w:rPr>
                <w:rStyle w:val="CommentReference"/>
                <w:rFonts w:eastAsiaTheme="minorHAnsi" w:cstheme="minorBidi"/>
              </w:rPr>
            </w:rPrChange>
          </w:rPr>
          <w:commentReference w:id="1647"/>
        </w:r>
      </w:ins>
      <w:commentRangeEnd w:id="1648"/>
      <w:r w:rsidR="0022609A">
        <w:rPr>
          <w:rStyle w:val="CommentReference"/>
          <w:rFonts w:eastAsiaTheme="minorHAnsi" w:cstheme="minorBidi"/>
        </w:rPr>
        <w:commentReference w:id="1648"/>
      </w:r>
      <w:del w:id="1667" w:author="David Clunie" w:date="2016-05-21T12:45:00Z">
        <w:r w:rsidR="00EB405E" w:rsidRPr="00795A33" w:rsidDel="005879A6">
          <w:rPr>
            <w:b/>
            <w:sz w:val="18"/>
            <w:szCs w:val="18"/>
            <w:u w:val="single"/>
            <w:rPrChange w:id="1668" w:author="James Philbin [2]" w:date="2016-05-31T06:29:00Z">
              <w:rPr>
                <w:b/>
                <w:u w:val="single"/>
              </w:rPr>
            </w:rPrChange>
          </w:rPr>
          <w:delText>:</w:delText>
        </w:r>
      </w:del>
    </w:p>
    <w:p w14:paraId="68C5AF17" w14:textId="77777777" w:rsidR="00EB405E" w:rsidRPr="00A95FDB" w:rsidDel="005879A6" w:rsidRDefault="00EB405E" w:rsidP="00EB405E">
      <w:pPr>
        <w:pStyle w:val="ABNF"/>
        <w:rPr>
          <w:del w:id="1669" w:author="David Clunie" w:date="2016-05-21T12:45:00Z"/>
          <w:b/>
          <w:szCs w:val="18"/>
          <w:u w:val="single"/>
        </w:rPr>
      </w:pPr>
      <w:del w:id="1670" w:author="David Clunie" w:date="2016-05-21T12:45:00Z">
        <w:r w:rsidRPr="00A95FDB" w:rsidDel="005879A6">
          <w:rPr>
            <w:b/>
            <w:szCs w:val="18"/>
            <w:u w:val="single"/>
          </w:rPr>
          <w:delText>rs-media-types</w:delText>
        </w:r>
        <w:r w:rsidRPr="00A95FDB" w:rsidDel="005879A6">
          <w:rPr>
            <w:b/>
            <w:szCs w:val="18"/>
            <w:u w:val="single"/>
          </w:rPr>
          <w:tab/>
        </w:r>
        <w:r w:rsidRPr="00A95FDB" w:rsidDel="005879A6">
          <w:rPr>
            <w:b/>
            <w:szCs w:val="18"/>
            <w:u w:val="single"/>
          </w:rPr>
          <w:tab/>
          <w:delText xml:space="preserve">= (multipart-dicom / multipart-dicom-xml  / </w:delText>
        </w:r>
        <w:r w:rsidR="00924C23" w:rsidRPr="00A95FDB" w:rsidDel="005879A6">
          <w:rPr>
            <w:b/>
            <w:szCs w:val="18"/>
            <w:u w:val="single"/>
          </w:rPr>
          <w:delText>dicom-</w:delText>
        </w:r>
        <w:r w:rsidRPr="00A95FDB" w:rsidDel="005879A6">
          <w:rPr>
            <w:b/>
            <w:szCs w:val="18"/>
            <w:u w:val="single"/>
          </w:rPr>
          <w:delText>json) [dcm-parameters]</w:delText>
        </w:r>
      </w:del>
    </w:p>
    <w:p w14:paraId="02DAFCF2" w14:textId="5D615440" w:rsidR="00EB405E" w:rsidRPr="00795A33" w:rsidRDefault="00EB405E" w:rsidP="00EB405E">
      <w:pPr>
        <w:rPr>
          <w:b/>
          <w:sz w:val="18"/>
          <w:szCs w:val="18"/>
          <w:u w:val="single"/>
          <w:rPrChange w:id="1671" w:author="James Philbin [2]" w:date="2016-05-31T06:29:00Z">
            <w:rPr>
              <w:b/>
              <w:u w:val="single"/>
            </w:rPr>
          </w:rPrChange>
        </w:rPr>
      </w:pPr>
      <w:del w:id="1672" w:author="David Clunie" w:date="2016-05-21T10:34:00Z">
        <w:r w:rsidRPr="00795A33" w:rsidDel="00DF191C">
          <w:rPr>
            <w:b/>
            <w:sz w:val="18"/>
            <w:szCs w:val="18"/>
            <w:u w:val="single"/>
            <w:rPrChange w:id="1673" w:author="James Philbin [2]" w:date="2016-05-31T06:29:00Z">
              <w:rPr>
                <w:b/>
                <w:u w:val="single"/>
              </w:rPr>
            </w:rPrChange>
          </w:rPr>
          <w:delText xml:space="preserve">Support </w:delText>
        </w:r>
      </w:del>
      <w:ins w:id="1674" w:author="David Clunie" w:date="2016-05-21T10:34:00Z">
        <w:r w:rsidR="00DF191C" w:rsidRPr="00795A33">
          <w:rPr>
            <w:b/>
            <w:sz w:val="18"/>
            <w:szCs w:val="18"/>
            <w:u w:val="single"/>
            <w:rPrChange w:id="1675" w:author="James Philbin [2]" w:date="2016-05-31T06:29:00Z">
              <w:rPr>
                <w:b/>
                <w:u w:val="single"/>
              </w:rPr>
            </w:rPrChange>
          </w:rPr>
          <w:t xml:space="preserve">The origin server </w:t>
        </w:r>
      </w:ins>
      <w:ins w:id="1676" w:author="David Clunie" w:date="2016-05-21T10:35:00Z">
        <w:r w:rsidR="009F7D67" w:rsidRPr="00795A33">
          <w:rPr>
            <w:b/>
            <w:sz w:val="18"/>
            <w:szCs w:val="18"/>
            <w:u w:val="single"/>
            <w:rPrChange w:id="1677" w:author="James Philbin [2]" w:date="2016-05-31T06:29:00Z">
              <w:rPr>
                <w:b/>
                <w:u w:val="single"/>
              </w:rPr>
            </w:rPrChange>
          </w:rPr>
          <w:t>shall</w:t>
        </w:r>
      </w:ins>
      <w:ins w:id="1678" w:author="David Clunie" w:date="2016-05-21T10:34:00Z">
        <w:r w:rsidR="00DF191C" w:rsidRPr="00795A33">
          <w:rPr>
            <w:b/>
            <w:sz w:val="18"/>
            <w:szCs w:val="18"/>
            <w:u w:val="single"/>
            <w:rPrChange w:id="1679" w:author="James Philbin [2]" w:date="2016-05-31T06:29:00Z">
              <w:rPr>
                <w:b/>
                <w:u w:val="single"/>
              </w:rPr>
            </w:rPrChange>
          </w:rPr>
          <w:t xml:space="preserve"> support </w:t>
        </w:r>
      </w:ins>
      <w:del w:id="1680" w:author="David Clunie" w:date="2016-05-21T10:34:00Z">
        <w:r w:rsidRPr="00795A33" w:rsidDel="00DF191C">
          <w:rPr>
            <w:b/>
            <w:sz w:val="18"/>
            <w:szCs w:val="18"/>
            <w:u w:val="single"/>
            <w:rPrChange w:id="1681" w:author="James Philbin [2]" w:date="2016-05-31T06:29:00Z">
              <w:rPr>
                <w:b/>
                <w:u w:val="single"/>
              </w:rPr>
            </w:rPrChange>
          </w:rPr>
          <w:delText xml:space="preserve">for </w:delText>
        </w:r>
      </w:del>
      <w:r w:rsidRPr="00795A33">
        <w:rPr>
          <w:b/>
          <w:sz w:val="18"/>
          <w:szCs w:val="18"/>
          <w:u w:val="single"/>
          <w:rPrChange w:id="1682" w:author="James Philbin [2]" w:date="2016-05-31T06:29:00Z">
            <w:rPr>
              <w:b/>
              <w:u w:val="single"/>
            </w:rPr>
          </w:rPrChange>
        </w:rPr>
        <w:t xml:space="preserve">the </w:t>
      </w:r>
      <w:del w:id="1683" w:author="James Philbin [2]" w:date="2016-05-31T06:30:00Z">
        <w:r w:rsidRPr="00795A33" w:rsidDel="00795A33">
          <w:rPr>
            <w:b/>
            <w:sz w:val="18"/>
            <w:szCs w:val="18"/>
            <w:u w:val="single"/>
            <w:rPrChange w:id="1684" w:author="James Philbin [2]" w:date="2016-05-31T06:29:00Z">
              <w:rPr>
                <w:b/>
                <w:u w:val="single"/>
              </w:rPr>
            </w:rPrChange>
          </w:rPr>
          <w:delText>"</w:delText>
        </w:r>
      </w:del>
      <w:r w:rsidRPr="00795A33">
        <w:rPr>
          <w:b/>
          <w:sz w:val="18"/>
          <w:szCs w:val="18"/>
          <w:u w:val="single"/>
          <w:rPrChange w:id="1685" w:author="James Philbin [2]" w:date="2016-05-31T06:29:00Z">
            <w:rPr>
              <w:b/>
              <w:u w:val="single"/>
            </w:rPr>
          </w:rPrChange>
        </w:rPr>
        <w:t>transfer-syntax</w:t>
      </w:r>
      <w:del w:id="1686" w:author="James Philbin [2]" w:date="2016-05-31T06:30:00Z">
        <w:r w:rsidRPr="00795A33" w:rsidDel="00795A33">
          <w:rPr>
            <w:b/>
            <w:sz w:val="18"/>
            <w:szCs w:val="18"/>
            <w:u w:val="single"/>
            <w:rPrChange w:id="1687" w:author="James Philbin [2]" w:date="2016-05-31T06:29:00Z">
              <w:rPr>
                <w:b/>
                <w:u w:val="single"/>
              </w:rPr>
            </w:rPrChange>
          </w:rPr>
          <w:delText>"</w:delText>
        </w:r>
      </w:del>
      <w:r w:rsidRPr="00795A33">
        <w:rPr>
          <w:b/>
          <w:sz w:val="18"/>
          <w:szCs w:val="18"/>
          <w:u w:val="single"/>
          <w:rPrChange w:id="1688" w:author="James Philbin [2]" w:date="2016-05-31T06:29:00Z">
            <w:rPr>
              <w:b/>
              <w:u w:val="single"/>
            </w:rPr>
          </w:rPrChange>
        </w:rPr>
        <w:t xml:space="preserve"> and </w:t>
      </w:r>
      <w:del w:id="1689" w:author="James Philbin [2]" w:date="2016-05-31T06:30:00Z">
        <w:r w:rsidRPr="00795A33" w:rsidDel="00795A33">
          <w:rPr>
            <w:b/>
            <w:sz w:val="18"/>
            <w:szCs w:val="18"/>
            <w:u w:val="single"/>
            <w:rPrChange w:id="1690" w:author="James Philbin [2]" w:date="2016-05-31T06:29:00Z">
              <w:rPr>
                <w:b/>
                <w:u w:val="single"/>
              </w:rPr>
            </w:rPrChange>
          </w:rPr>
          <w:delText>"</w:delText>
        </w:r>
      </w:del>
      <w:r w:rsidRPr="00795A33">
        <w:rPr>
          <w:b/>
          <w:sz w:val="18"/>
          <w:szCs w:val="18"/>
          <w:u w:val="single"/>
          <w:rPrChange w:id="1691" w:author="James Philbin [2]" w:date="2016-05-31T06:29:00Z">
            <w:rPr>
              <w:b/>
              <w:u w:val="single"/>
            </w:rPr>
          </w:rPrChange>
        </w:rPr>
        <w:t>charset</w:t>
      </w:r>
      <w:ins w:id="1692" w:author="James Philbin [2]" w:date="2016-05-31T06:30:00Z">
        <w:r w:rsidR="00795A33">
          <w:rPr>
            <w:b/>
            <w:sz w:val="18"/>
            <w:szCs w:val="18"/>
            <w:u w:val="single"/>
          </w:rPr>
          <w:t xml:space="preserve"> media type</w:t>
        </w:r>
      </w:ins>
      <w:del w:id="1693" w:author="James Philbin [2]" w:date="2016-05-31T06:30:00Z">
        <w:r w:rsidRPr="00795A33" w:rsidDel="00795A33">
          <w:rPr>
            <w:b/>
            <w:sz w:val="18"/>
            <w:szCs w:val="18"/>
            <w:u w:val="single"/>
            <w:rPrChange w:id="1694" w:author="James Philbin [2]" w:date="2016-05-31T06:29:00Z">
              <w:rPr>
                <w:b/>
                <w:u w:val="single"/>
              </w:rPr>
            </w:rPrChange>
          </w:rPr>
          <w:delText>"</w:delText>
        </w:r>
      </w:del>
      <w:r w:rsidRPr="00795A33">
        <w:rPr>
          <w:b/>
          <w:sz w:val="18"/>
          <w:szCs w:val="18"/>
          <w:u w:val="single"/>
          <w:rPrChange w:id="1695" w:author="James Philbin [2]" w:date="2016-05-31T06:29:00Z">
            <w:rPr>
              <w:b/>
              <w:u w:val="single"/>
            </w:rPr>
          </w:rPrChange>
        </w:rPr>
        <w:t xml:space="preserve"> parameters</w:t>
      </w:r>
      <w:del w:id="1696" w:author="David Clunie" w:date="2016-05-21T10:34:00Z">
        <w:r w:rsidR="004C2B60" w:rsidRPr="00795A33" w:rsidDel="00DF191C">
          <w:rPr>
            <w:b/>
            <w:sz w:val="18"/>
            <w:szCs w:val="18"/>
            <w:u w:val="single"/>
            <w:rPrChange w:id="1697" w:author="James Philbin [2]" w:date="2016-05-31T06:29:00Z">
              <w:rPr>
                <w:b/>
                <w:u w:val="single"/>
              </w:rPr>
            </w:rPrChange>
          </w:rPr>
          <w:delText xml:space="preserve"> is required</w:delText>
        </w:r>
      </w:del>
      <w:r w:rsidRPr="00795A33">
        <w:rPr>
          <w:b/>
          <w:sz w:val="18"/>
          <w:szCs w:val="18"/>
          <w:u w:val="single"/>
          <w:rPrChange w:id="1698" w:author="James Philbin [2]" w:date="2016-05-31T06:29:00Z">
            <w:rPr>
              <w:b/>
              <w:u w:val="single"/>
            </w:rPr>
          </w:rPrChange>
        </w:rPr>
        <w:t>.</w:t>
      </w:r>
    </w:p>
    <w:p w14:paraId="26267F7F" w14:textId="77777777" w:rsidR="00EB405E" w:rsidRPr="006852EE" w:rsidRDefault="00EB405E" w:rsidP="00467D96">
      <w:pPr>
        <w:rPr>
          <w:b/>
        </w:rPr>
      </w:pPr>
    </w:p>
    <w:p w14:paraId="2DF5EBBB"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6.5.1.1 as follows:</w:t>
      </w:r>
    </w:p>
    <w:p w14:paraId="4E611F14" w14:textId="77777777" w:rsidR="0029788D" w:rsidRDefault="0029788D" w:rsidP="0029788D">
      <w:pPr>
        <w:spacing w:before="180"/>
      </w:pPr>
      <w:bookmarkStart w:id="1699" w:name="sect_6_5_1"/>
      <w:bookmarkStart w:id="1700" w:name="sect_6_5_1_1"/>
      <w:r>
        <w:rPr>
          <w:b/>
          <w:color w:val="000000"/>
          <w:sz w:val="24"/>
        </w:rPr>
        <w:t>6.5.1 WADO-RS - RetrieveStudy</w:t>
      </w:r>
    </w:p>
    <w:bookmarkEnd w:id="1699"/>
    <w:p w14:paraId="7EF21A4E" w14:textId="77777777" w:rsidR="0029788D" w:rsidRDefault="0029788D" w:rsidP="0029788D">
      <w:pPr>
        <w:rPr>
          <w:i/>
        </w:rPr>
      </w:pPr>
      <w:r>
        <w:rPr>
          <w:i/>
        </w:rPr>
        <w:t>…</w:t>
      </w:r>
    </w:p>
    <w:p w14:paraId="28E80C96" w14:textId="77777777" w:rsidR="00467D96" w:rsidRDefault="00467D96" w:rsidP="00467D96">
      <w:pPr>
        <w:spacing w:before="180" w:after="0"/>
      </w:pPr>
      <w:r>
        <w:rPr>
          <w:b/>
          <w:sz w:val="26"/>
        </w:rPr>
        <w:t>6.5.1.1 Request</w:t>
      </w:r>
    </w:p>
    <w:bookmarkEnd w:id="1700"/>
    <w:p w14:paraId="69379FD8" w14:textId="77777777" w:rsidR="00467D96" w:rsidRDefault="00467D96" w:rsidP="00467D96">
      <w:pPr>
        <w:spacing w:before="180" w:after="0"/>
        <w:jc w:val="both"/>
      </w:pPr>
      <w:r>
        <w:rPr>
          <w:sz w:val="18"/>
        </w:rPr>
        <w:t>The specific Services resource to be used for the RetrieveStudy action shall be as follows:</w:t>
      </w:r>
    </w:p>
    <w:p w14:paraId="15FC1B01" w14:textId="77777777" w:rsidR="00467D96" w:rsidRDefault="00467D96" w:rsidP="00467D96">
      <w:pPr>
        <w:numPr>
          <w:ilvl w:val="0"/>
          <w:numId w:val="6"/>
        </w:numPr>
        <w:tabs>
          <w:tab w:val="left" w:pos="180"/>
        </w:tabs>
        <w:spacing w:before="180" w:after="0"/>
        <w:ind w:left="180" w:hanging="180"/>
        <w:jc w:val="both"/>
      </w:pPr>
      <w:bookmarkStart w:id="1701" w:name="idp140589041510672"/>
      <w:bookmarkStart w:id="1702" w:name="idp140589041510416"/>
      <w:r>
        <w:rPr>
          <w:sz w:val="18"/>
        </w:rPr>
        <w:t>Resource</w:t>
      </w:r>
    </w:p>
    <w:p w14:paraId="03A4C0AC" w14:textId="77777777" w:rsidR="00467D96" w:rsidRDefault="00467D96" w:rsidP="00467D96">
      <w:pPr>
        <w:numPr>
          <w:ilvl w:val="0"/>
          <w:numId w:val="2"/>
        </w:numPr>
        <w:tabs>
          <w:tab w:val="left" w:pos="360"/>
        </w:tabs>
        <w:spacing w:before="180" w:after="0"/>
        <w:ind w:left="360" w:hanging="180"/>
        <w:jc w:val="both"/>
      </w:pPr>
      <w:bookmarkStart w:id="1703" w:name="idp140589041511568"/>
      <w:bookmarkStart w:id="1704" w:name="idp140589041511312"/>
      <w:bookmarkEnd w:id="1701"/>
      <w:bookmarkEnd w:id="1702"/>
      <w:r>
        <w:rPr>
          <w:sz w:val="18"/>
        </w:rPr>
        <w:t>{SERVICE}/studies/{StudyInstanceUID}, where</w:t>
      </w:r>
    </w:p>
    <w:p w14:paraId="628028A6" w14:textId="77777777" w:rsidR="00467D96" w:rsidRDefault="00467D96" w:rsidP="00467D96">
      <w:pPr>
        <w:numPr>
          <w:ilvl w:val="0"/>
          <w:numId w:val="1"/>
        </w:numPr>
        <w:tabs>
          <w:tab w:val="left" w:pos="540"/>
        </w:tabs>
        <w:spacing w:before="180" w:after="0"/>
        <w:ind w:left="540" w:hanging="180"/>
        <w:jc w:val="both"/>
      </w:pPr>
      <w:bookmarkStart w:id="1705" w:name="idp140589041512512"/>
      <w:bookmarkStart w:id="1706" w:name="idp140589041512256"/>
      <w:bookmarkEnd w:id="1703"/>
      <w:bookmarkEnd w:id="1704"/>
      <w:r>
        <w:rPr>
          <w:sz w:val="18"/>
        </w:rPr>
        <w:t>{SERVICE} is the base URL for the service. This may be a combination of protocol (either http or https), host, port, and application.</w:t>
      </w:r>
    </w:p>
    <w:p w14:paraId="69A461E9" w14:textId="77777777" w:rsidR="00467D96" w:rsidRDefault="00467D96" w:rsidP="00467D96">
      <w:pPr>
        <w:numPr>
          <w:ilvl w:val="0"/>
          <w:numId w:val="1"/>
        </w:numPr>
        <w:tabs>
          <w:tab w:val="left" w:pos="540"/>
        </w:tabs>
        <w:spacing w:before="180" w:after="0"/>
        <w:ind w:left="540" w:hanging="180"/>
        <w:jc w:val="both"/>
      </w:pPr>
      <w:bookmarkStart w:id="1707" w:name="idp140589041513424"/>
      <w:bookmarkEnd w:id="1705"/>
      <w:bookmarkEnd w:id="1706"/>
      <w:r>
        <w:rPr>
          <w:sz w:val="18"/>
        </w:rPr>
        <w:lastRenderedPageBreak/>
        <w:t>{StudyInstanceUID} is the study instance UID for a single study.</w:t>
      </w:r>
    </w:p>
    <w:p w14:paraId="624D2047" w14:textId="77777777" w:rsidR="00467D96" w:rsidRDefault="00467D96" w:rsidP="00467D96">
      <w:pPr>
        <w:numPr>
          <w:ilvl w:val="0"/>
          <w:numId w:val="6"/>
        </w:numPr>
        <w:tabs>
          <w:tab w:val="left" w:pos="180"/>
        </w:tabs>
        <w:spacing w:before="180" w:after="0"/>
        <w:ind w:left="180" w:hanging="180"/>
        <w:jc w:val="both"/>
      </w:pPr>
      <w:bookmarkStart w:id="1708" w:name="idp140589041514784"/>
      <w:bookmarkEnd w:id="1707"/>
      <w:r>
        <w:rPr>
          <w:sz w:val="18"/>
        </w:rPr>
        <w:t>Method</w:t>
      </w:r>
    </w:p>
    <w:p w14:paraId="43DC2E91" w14:textId="77777777" w:rsidR="00467D96" w:rsidRDefault="00467D96" w:rsidP="00467D96">
      <w:pPr>
        <w:numPr>
          <w:ilvl w:val="0"/>
          <w:numId w:val="3"/>
        </w:numPr>
        <w:tabs>
          <w:tab w:val="left" w:pos="360"/>
        </w:tabs>
        <w:spacing w:before="180" w:after="0"/>
        <w:ind w:left="360" w:hanging="180"/>
        <w:jc w:val="both"/>
      </w:pPr>
      <w:bookmarkStart w:id="1709" w:name="idp140589041515680"/>
      <w:bookmarkStart w:id="1710" w:name="idp140589041515424"/>
      <w:bookmarkEnd w:id="1708"/>
      <w:r>
        <w:rPr>
          <w:sz w:val="18"/>
        </w:rPr>
        <w:t>GET</w:t>
      </w:r>
    </w:p>
    <w:p w14:paraId="70F3444B" w14:textId="77777777" w:rsidR="00467D96" w:rsidRDefault="00467D96" w:rsidP="00467D96">
      <w:pPr>
        <w:numPr>
          <w:ilvl w:val="0"/>
          <w:numId w:val="6"/>
        </w:numPr>
        <w:tabs>
          <w:tab w:val="left" w:pos="180"/>
        </w:tabs>
        <w:spacing w:before="180" w:after="0"/>
        <w:ind w:left="180" w:hanging="180"/>
        <w:jc w:val="both"/>
      </w:pPr>
      <w:bookmarkStart w:id="1711" w:name="idp140589041516736"/>
      <w:bookmarkEnd w:id="1709"/>
      <w:bookmarkEnd w:id="1710"/>
      <w:r>
        <w:rPr>
          <w:sz w:val="18"/>
        </w:rPr>
        <w:t>Headers</w:t>
      </w:r>
    </w:p>
    <w:p w14:paraId="3F8FE65C" w14:textId="77777777" w:rsidR="00467D96" w:rsidRDefault="00467D96" w:rsidP="00467D96">
      <w:pPr>
        <w:numPr>
          <w:ilvl w:val="0"/>
          <w:numId w:val="5"/>
        </w:numPr>
        <w:tabs>
          <w:tab w:val="left" w:pos="360"/>
        </w:tabs>
        <w:spacing w:before="180" w:after="0"/>
        <w:ind w:left="360" w:hanging="180"/>
        <w:jc w:val="both"/>
      </w:pPr>
      <w:bookmarkStart w:id="1712" w:name="idp140589041517632"/>
      <w:bookmarkStart w:id="1713" w:name="idp140589041517376"/>
      <w:bookmarkEnd w:id="1711"/>
      <w:r>
        <w:rPr>
          <w:sz w:val="18"/>
        </w:rPr>
        <w:t>Accept - A comma-separated list of representation schemes, in preference order, which will be accepted by the service in the response to this request. The types allowed for this request header are as follows:</w:t>
      </w:r>
    </w:p>
    <w:p w14:paraId="0E852DAB" w14:textId="77777777" w:rsidR="009C147D" w:rsidRPr="007C0371" w:rsidRDefault="009C147D">
      <w:pPr>
        <w:numPr>
          <w:ilvl w:val="0"/>
          <w:numId w:val="4"/>
        </w:numPr>
        <w:tabs>
          <w:tab w:val="left" w:pos="540"/>
        </w:tabs>
        <w:spacing w:before="180" w:after="0"/>
        <w:ind w:left="540" w:hanging="180"/>
        <w:jc w:val="both"/>
        <w:rPr>
          <w:b/>
        </w:rPr>
      </w:pPr>
      <w:bookmarkStart w:id="1714" w:name="idp140589041518752"/>
      <w:bookmarkStart w:id="1715" w:name="idp140589041518496"/>
      <w:bookmarkEnd w:id="1712"/>
      <w:bookmarkEnd w:id="1713"/>
      <w:r w:rsidRPr="003C4EFA">
        <w:rPr>
          <w:sz w:val="18"/>
        </w:rPr>
        <w:t>multipart/related; type=</w:t>
      </w:r>
      <w:r w:rsidRPr="00D23AF8">
        <w:rPr>
          <w:b/>
          <w:color w:val="000000"/>
          <w:sz w:val="18"/>
          <w:u w:val="single"/>
        </w:rPr>
        <w:t>"</w:t>
      </w:r>
      <w:r w:rsidRPr="003C4EFA">
        <w:rPr>
          <w:sz w:val="18"/>
        </w:rPr>
        <w:t>application/dicom</w:t>
      </w:r>
      <w:r w:rsidRPr="00D23AF8">
        <w:rPr>
          <w:b/>
          <w:color w:val="000000"/>
          <w:sz w:val="18"/>
          <w:u w:val="single"/>
        </w:rPr>
        <w:t>"</w:t>
      </w:r>
      <w:r w:rsidRPr="007C0371">
        <w:rPr>
          <w:b/>
          <w:sz w:val="18"/>
        </w:rPr>
        <w:t xml:space="preserve">; </w:t>
      </w:r>
      <w:r w:rsidRPr="003C4EFA">
        <w:rPr>
          <w:sz w:val="18"/>
        </w:rPr>
        <w:t>[</w:t>
      </w:r>
      <w:r w:rsidRPr="007C0371">
        <w:rPr>
          <w:b/>
          <w:strike/>
          <w:sz w:val="18"/>
        </w:rPr>
        <w:t>transfer-syntax={TransferSyntaxUID}</w:t>
      </w:r>
      <w:r w:rsidR="00D23AF8">
        <w:rPr>
          <w:b/>
          <w:sz w:val="18"/>
          <w:u w:val="single"/>
        </w:rPr>
        <w:t>dcm-parameters</w:t>
      </w:r>
      <w:r w:rsidRPr="003C4EFA">
        <w:rPr>
          <w:sz w:val="18"/>
        </w:rPr>
        <w:t>]</w:t>
      </w:r>
    </w:p>
    <w:bookmarkEnd w:id="1714"/>
    <w:bookmarkEnd w:id="1715"/>
    <w:p w14:paraId="2635AF39" w14:textId="77777777" w:rsidR="00467D96" w:rsidRDefault="00467D96" w:rsidP="00467D96">
      <w:pPr>
        <w:spacing w:before="180" w:after="0"/>
        <w:ind w:left="540"/>
        <w:jc w:val="both"/>
      </w:pPr>
      <w:r>
        <w:rPr>
          <w:sz w:val="18"/>
        </w:rPr>
        <w:t xml:space="preserve">Specifies that the response can be DICOM Instances encoded in </w:t>
      </w:r>
      <w:hyperlink r:id="rId15" w:anchor="PS3.10">
        <w:r>
          <w:rPr>
            <w:sz w:val="18"/>
          </w:rPr>
          <w:t>PS3.10</w:t>
        </w:r>
      </w:hyperlink>
      <w:r>
        <w:rPr>
          <w:sz w:val="18"/>
        </w:rPr>
        <w:t xml:space="preserve"> format. If </w:t>
      </w:r>
      <w:r w:rsidRPr="008824A9">
        <w:rPr>
          <w:sz w:val="18"/>
          <w:rPrChange w:id="1716" w:author="David Clunie" w:date="2016-05-21T13:56:00Z">
            <w:rPr>
              <w:i/>
              <w:sz w:val="18"/>
            </w:rPr>
          </w:rPrChange>
        </w:rPr>
        <w:t>transfer-syntax</w:t>
      </w:r>
      <w:r>
        <w:rPr>
          <w:sz w:val="18"/>
        </w:rPr>
        <w:t xml:space="preserve"> is not specified </w:t>
      </w:r>
      <w:ins w:id="1717" w:author="David Clunie" w:date="2016-05-21T13:55:00Z">
        <w:r w:rsidR="00164B28" w:rsidRPr="00164B28">
          <w:rPr>
            <w:b/>
            <w:sz w:val="18"/>
            <w:u w:val="single"/>
            <w:rPrChange w:id="1718" w:author="David Clunie" w:date="2016-05-21T13:56:00Z">
              <w:rPr>
                <w:sz w:val="18"/>
              </w:rPr>
            </w:rPrChange>
          </w:rPr>
          <w:t xml:space="preserve">in the </w:t>
        </w:r>
      </w:ins>
      <w:ins w:id="1719" w:author="David Clunie" w:date="2016-05-21T13:56:00Z">
        <w:r w:rsidR="00164B28" w:rsidRPr="00164B28">
          <w:rPr>
            <w:b/>
            <w:sz w:val="18"/>
            <w:u w:val="single"/>
            <w:rPrChange w:id="1720" w:author="David Clunie" w:date="2016-05-21T13:56:00Z">
              <w:rPr>
                <w:sz w:val="18"/>
              </w:rPr>
            </w:rPrChange>
          </w:rPr>
          <w:t>dcm-parameters</w:t>
        </w:r>
        <w:r w:rsidR="00164B28">
          <w:rPr>
            <w:sz w:val="18"/>
          </w:rPr>
          <w:t xml:space="preserve"> </w:t>
        </w:r>
      </w:ins>
      <w:r>
        <w:rPr>
          <w:sz w:val="18"/>
        </w:rPr>
        <w:t xml:space="preserve">the server </w:t>
      </w:r>
      <w:r w:rsidRPr="00536EF0">
        <w:rPr>
          <w:b/>
          <w:strike/>
          <w:sz w:val="18"/>
          <w:rPrChange w:id="1721" w:author="David Clunie" w:date="2016-05-21T10:02:00Z">
            <w:rPr>
              <w:sz w:val="18"/>
            </w:rPr>
          </w:rPrChange>
        </w:rPr>
        <w:t>can freely choose which Transfer Syntax to</w:t>
      </w:r>
      <w:r w:rsidRPr="00536EF0">
        <w:rPr>
          <w:b/>
          <w:strike/>
          <w:sz w:val="18"/>
          <w:rPrChange w:id="1722" w:author="David Clunie" w:date="2016-05-21T10:03:00Z">
            <w:rPr>
              <w:sz w:val="18"/>
            </w:rPr>
          </w:rPrChange>
        </w:rPr>
        <w:t xml:space="preserve"> use</w:t>
      </w:r>
      <w:r>
        <w:rPr>
          <w:sz w:val="18"/>
        </w:rPr>
        <w:t xml:space="preserve"> </w:t>
      </w:r>
      <w:ins w:id="1723" w:author="David Clunie" w:date="2016-05-21T10:03:00Z">
        <w:r w:rsidR="00536EF0" w:rsidRPr="00536EF0">
          <w:rPr>
            <w:b/>
            <w:sz w:val="18"/>
            <w:u w:val="single"/>
            <w:rPrChange w:id="1724" w:author="David Clunie" w:date="2016-05-21T10:04:00Z">
              <w:rPr>
                <w:sz w:val="18"/>
              </w:rPr>
            </w:rPrChange>
          </w:rPr>
          <w:t xml:space="preserve">shall use the Explicit VR Little Endian Transfer Syntax "1.2.840.10008.1.2.1" </w:t>
        </w:r>
      </w:ins>
      <w:r>
        <w:rPr>
          <w:sz w:val="18"/>
        </w:rPr>
        <w:t>for each Instance</w:t>
      </w:r>
      <w:ins w:id="1725" w:author="David Clunie" w:date="2016-05-21T10:04:00Z">
        <w:r w:rsidR="00536EF0">
          <w:rPr>
            <w:b/>
            <w:sz w:val="18"/>
            <w:u w:val="single"/>
          </w:rPr>
          <w:t xml:space="preserve"> (see Section 6.1.1.8)</w:t>
        </w:r>
      </w:ins>
      <w:r>
        <w:rPr>
          <w:sz w:val="18"/>
        </w:rPr>
        <w:t>.</w:t>
      </w:r>
    </w:p>
    <w:p w14:paraId="748FD6B9" w14:textId="77777777" w:rsidR="00467D96" w:rsidRDefault="00467D96" w:rsidP="00467D96">
      <w:pPr>
        <w:numPr>
          <w:ilvl w:val="0"/>
          <w:numId w:val="4"/>
        </w:numPr>
        <w:tabs>
          <w:tab w:val="left" w:pos="540"/>
        </w:tabs>
        <w:spacing w:before="180" w:after="0"/>
        <w:ind w:left="540" w:hanging="180"/>
        <w:jc w:val="both"/>
      </w:pPr>
      <w:bookmarkStart w:id="1726" w:name="idp140589041521728"/>
      <w:r>
        <w:rPr>
          <w:sz w:val="18"/>
        </w:rPr>
        <w:t>multipart/related; type=</w:t>
      </w:r>
      <w:r w:rsidR="00C023C5">
        <w:rPr>
          <w:b/>
          <w:color w:val="000000"/>
          <w:sz w:val="18"/>
          <w:u w:val="single"/>
        </w:rPr>
        <w:t>"</w:t>
      </w:r>
      <w:r>
        <w:rPr>
          <w:sz w:val="18"/>
        </w:rPr>
        <w:t>application/octet-stream</w:t>
      </w:r>
      <w:commentRangeStart w:id="1727"/>
      <w:r w:rsidR="00C023C5" w:rsidRPr="0022609A">
        <w:rPr>
          <w:color w:val="000000"/>
          <w:sz w:val="18"/>
          <w:rPrChange w:id="1728" w:author="James Philbin [2]" w:date="2016-05-31T07:06:00Z">
            <w:rPr>
              <w:b/>
              <w:color w:val="000000"/>
              <w:sz w:val="18"/>
              <w:u w:val="single"/>
            </w:rPr>
          </w:rPrChange>
        </w:rPr>
        <w:t>"</w:t>
      </w:r>
      <w:r w:rsidR="008F12F5" w:rsidRPr="0022609A">
        <w:rPr>
          <w:b/>
          <w:strike/>
          <w:color w:val="000000"/>
          <w:sz w:val="18"/>
          <w:rPrChange w:id="1729" w:author="James Philbin [2]" w:date="2016-05-31T07:06:00Z">
            <w:rPr>
              <w:b/>
              <w:color w:val="000000"/>
              <w:sz w:val="18"/>
              <w:u w:val="single"/>
            </w:rPr>
          </w:rPrChange>
        </w:rPr>
        <w:t>;</w:t>
      </w:r>
      <w:r w:rsidR="008F12F5" w:rsidRPr="008F12F5">
        <w:rPr>
          <w:b/>
          <w:color w:val="000000"/>
          <w:sz w:val="18"/>
          <w:u w:val="single"/>
        </w:rPr>
        <w:t xml:space="preserve"> [dcm-parameters]</w:t>
      </w:r>
      <w:commentRangeEnd w:id="1727"/>
      <w:r w:rsidR="0022609A">
        <w:rPr>
          <w:rStyle w:val="CommentReference"/>
          <w:rFonts w:eastAsiaTheme="minorHAnsi" w:cstheme="minorBidi"/>
        </w:rPr>
        <w:commentReference w:id="1727"/>
      </w:r>
    </w:p>
    <w:bookmarkEnd w:id="1726"/>
    <w:p w14:paraId="4D2D802D" w14:textId="77777777" w:rsidR="00467D96" w:rsidRDefault="00467D96">
      <w:pPr>
        <w:tabs>
          <w:tab w:val="left" w:pos="360"/>
        </w:tabs>
        <w:spacing w:before="180" w:after="0"/>
        <w:ind w:left="360"/>
        <w:jc w:val="both"/>
        <w:pPrChange w:id="1730" w:author="James Philbin" w:date="2016-05-25T13:13:00Z">
          <w:pPr>
            <w:spacing w:before="180" w:after="0"/>
            <w:ind w:left="540"/>
            <w:jc w:val="both"/>
          </w:pPr>
        </w:pPrChange>
      </w:pPr>
      <w:r>
        <w:rPr>
          <w:sz w:val="18"/>
        </w:rPr>
        <w:t>Specifies that the response can be Little Endian uncompressed bulk data.</w:t>
      </w:r>
      <w:ins w:id="1731" w:author="James Philbin" w:date="2016-05-25T13:13:00Z">
        <w:r w:rsidR="00B22EB1">
          <w:rPr>
            <w:sz w:val="18"/>
          </w:rPr>
          <w:t xml:space="preserve">  </w:t>
        </w:r>
        <w:r w:rsidR="00B22EB1">
          <w:rPr>
            <w:b/>
            <w:color w:val="000000"/>
            <w:sz w:val="18"/>
            <w:u w:val="single"/>
          </w:rPr>
          <w:t>See Section 6.1.3.</w:t>
        </w:r>
      </w:ins>
    </w:p>
    <w:p w14:paraId="659B19AF" w14:textId="77777777" w:rsidR="00467D96" w:rsidRPr="00066327" w:rsidRDefault="00467D96" w:rsidP="00467D96">
      <w:pPr>
        <w:numPr>
          <w:ilvl w:val="0"/>
          <w:numId w:val="4"/>
        </w:numPr>
        <w:tabs>
          <w:tab w:val="left" w:pos="540"/>
        </w:tabs>
        <w:spacing w:before="180" w:after="0"/>
        <w:ind w:left="540" w:hanging="180"/>
        <w:jc w:val="both"/>
      </w:pPr>
      <w:bookmarkStart w:id="1732" w:name="idp140589041523024"/>
      <w:r>
        <w:rPr>
          <w:sz w:val="18"/>
        </w:rPr>
        <w:t>multipart/related; type=</w:t>
      </w:r>
      <w:r w:rsidR="00D22DB7">
        <w:rPr>
          <w:b/>
          <w:color w:val="000000"/>
          <w:sz w:val="18"/>
          <w:u w:val="single"/>
        </w:rPr>
        <w:t>"</w:t>
      </w:r>
      <w:r>
        <w:rPr>
          <w:sz w:val="18"/>
        </w:rPr>
        <w:t>{</w:t>
      </w:r>
      <w:r w:rsidR="000879DD" w:rsidRPr="007C0371">
        <w:rPr>
          <w:b/>
          <w:strike/>
          <w:sz w:val="18"/>
        </w:rPr>
        <w:t>Image-media-type</w:t>
      </w:r>
      <w:r w:rsidR="00523F25" w:rsidRPr="00523F25">
        <w:rPr>
          <w:b/>
          <w:color w:val="000000"/>
          <w:sz w:val="18"/>
          <w:u w:val="single"/>
        </w:rPr>
        <w:t>m</w:t>
      </w:r>
      <w:r w:rsidR="0003730A" w:rsidRPr="007C0371">
        <w:rPr>
          <w:b/>
          <w:color w:val="000000"/>
          <w:sz w:val="18"/>
          <w:u w:val="single"/>
        </w:rPr>
        <w:t>edia</w:t>
      </w:r>
      <w:r w:rsidR="00523F25">
        <w:rPr>
          <w:b/>
          <w:color w:val="000000"/>
          <w:sz w:val="18"/>
          <w:u w:val="single"/>
        </w:rPr>
        <w:t>-t</w:t>
      </w:r>
      <w:r w:rsidR="0003730A" w:rsidRPr="007C0371">
        <w:rPr>
          <w:b/>
          <w:color w:val="000000"/>
          <w:sz w:val="18"/>
          <w:u w:val="single"/>
        </w:rPr>
        <w:t>ype</w:t>
      </w:r>
      <w:r>
        <w:rPr>
          <w:sz w:val="18"/>
        </w:rPr>
        <w:t>}</w:t>
      </w:r>
      <w:r w:rsidR="00D22DB7">
        <w:rPr>
          <w:b/>
          <w:color w:val="000000"/>
          <w:sz w:val="18"/>
          <w:u w:val="single"/>
        </w:rPr>
        <w:t>"</w:t>
      </w:r>
      <w:r w:rsidR="0093491B" w:rsidRPr="0022609A">
        <w:rPr>
          <w:b/>
          <w:strike/>
          <w:color w:val="000000"/>
          <w:sz w:val="18"/>
          <w:rPrChange w:id="1733" w:author="James Philbin [2]" w:date="2016-05-31T07:06:00Z">
            <w:rPr>
              <w:b/>
              <w:color w:val="000000"/>
              <w:sz w:val="18"/>
              <w:u w:val="single"/>
            </w:rPr>
          </w:rPrChange>
        </w:rPr>
        <w:t>;</w:t>
      </w:r>
      <w:r w:rsidR="0093491B" w:rsidRPr="008F12F5">
        <w:rPr>
          <w:b/>
          <w:color w:val="000000"/>
          <w:sz w:val="18"/>
          <w:u w:val="single"/>
        </w:rPr>
        <w:t xml:space="preserve"> [dcm-parameters]</w:t>
      </w:r>
    </w:p>
    <w:p w14:paraId="0A353887" w14:textId="77777777" w:rsidR="00467D96" w:rsidRDefault="00066327">
      <w:pPr>
        <w:tabs>
          <w:tab w:val="left" w:pos="360"/>
        </w:tabs>
        <w:spacing w:before="180" w:after="0"/>
        <w:ind w:left="360"/>
        <w:jc w:val="both"/>
        <w:pPrChange w:id="1734" w:author="James Philbin" w:date="2016-05-25T13:13:00Z">
          <w:pPr>
            <w:pStyle w:val="ListParagraph"/>
            <w:spacing w:before="180" w:after="0"/>
            <w:jc w:val="both"/>
          </w:pPr>
        </w:pPrChange>
      </w:pPr>
      <w:bookmarkStart w:id="1735" w:name="para_3bbba0da_8c24_46b2_b3df_5433f955a2"/>
      <w:r w:rsidRPr="00066327">
        <w:rPr>
          <w:color w:val="000000"/>
          <w:sz w:val="18"/>
        </w:rPr>
        <w:t xml:space="preserve">Specifies that the response can be pixel data encoded using </w:t>
      </w:r>
      <w:r w:rsidRPr="00066327">
        <w:rPr>
          <w:b/>
          <w:strike/>
          <w:color w:val="000000"/>
          <w:sz w:val="18"/>
        </w:rPr>
        <w:t>a {</w:t>
      </w:r>
      <w:r w:rsidR="00526B5B">
        <w:rPr>
          <w:b/>
          <w:strike/>
          <w:color w:val="000000"/>
          <w:sz w:val="18"/>
        </w:rPr>
        <w:t>MediaType</w:t>
      </w:r>
      <w:r w:rsidRPr="00066327">
        <w:rPr>
          <w:b/>
          <w:strike/>
          <w:color w:val="000000"/>
          <w:sz w:val="18"/>
        </w:rPr>
        <w:t xml:space="preserve">} listed in </w:t>
      </w:r>
      <w:r w:rsidR="00AE6E07">
        <w:fldChar w:fldCharType="begin"/>
      </w:r>
      <w:r w:rsidR="00AE6E07">
        <w:instrText xml:space="preserve"> HYPERLINK \l "table_6_5_1" \h </w:instrText>
      </w:r>
      <w:r w:rsidR="00AE6E07">
        <w:fldChar w:fldCharType="separate"/>
      </w:r>
      <w:r w:rsidRPr="00066327">
        <w:rPr>
          <w:b/>
          <w:strike/>
          <w:color w:val="000000"/>
          <w:sz w:val="18"/>
        </w:rPr>
        <w:t>Table 6.5-1</w:t>
      </w:r>
      <w:r w:rsidR="00AE6E07">
        <w:rPr>
          <w:b/>
          <w:strike/>
          <w:color w:val="000000"/>
          <w:sz w:val="18"/>
        </w:rPr>
        <w:fldChar w:fldCharType="end"/>
      </w:r>
      <w:r w:rsidRPr="00066327">
        <w:rPr>
          <w:b/>
          <w:strike/>
          <w:color w:val="000000"/>
          <w:sz w:val="18"/>
        </w:rPr>
        <w:t xml:space="preserve"> (including parameters).</w:t>
      </w:r>
      <w:bookmarkEnd w:id="1732"/>
      <w:bookmarkEnd w:id="1735"/>
      <w:r>
        <w:rPr>
          <w:b/>
          <w:sz w:val="18"/>
          <w:u w:val="single"/>
        </w:rPr>
        <w:t xml:space="preserve">the </w:t>
      </w:r>
      <w:r w:rsidR="000879DD">
        <w:rPr>
          <w:b/>
          <w:sz w:val="18"/>
          <w:u w:val="single"/>
        </w:rPr>
        <w:t>media</w:t>
      </w:r>
      <w:r w:rsidR="00E21FAC">
        <w:rPr>
          <w:b/>
          <w:sz w:val="18"/>
          <w:u w:val="single"/>
        </w:rPr>
        <w:t xml:space="preserve"> </w:t>
      </w:r>
      <w:r w:rsidR="000879DD">
        <w:rPr>
          <w:b/>
          <w:sz w:val="18"/>
          <w:u w:val="single"/>
        </w:rPr>
        <w:t>types</w:t>
      </w:r>
      <w:r w:rsidR="00CA5524" w:rsidRPr="00CA5524">
        <w:rPr>
          <w:b/>
          <w:sz w:val="18"/>
          <w:u w:val="single"/>
        </w:rPr>
        <w:t xml:space="preserve"> and transfer syntaxes specified in </w:t>
      </w:r>
      <w:r w:rsidR="008162E6" w:rsidRPr="00066327">
        <w:rPr>
          <w:b/>
          <w:sz w:val="18"/>
          <w:u w:val="single"/>
        </w:rPr>
        <w:t xml:space="preserve">Table </w:t>
      </w:r>
      <w:r w:rsidR="008162E6">
        <w:rPr>
          <w:b/>
          <w:sz w:val="18"/>
          <w:u w:val="single"/>
        </w:rPr>
        <w:t>6.1.1.8-3b</w:t>
      </w:r>
      <w:r w:rsidRPr="0029106E">
        <w:rPr>
          <w:sz w:val="18"/>
        </w:rPr>
        <w:t>.</w:t>
      </w:r>
      <w:ins w:id="1736" w:author="James Philbin" w:date="2016-05-25T13:13:00Z">
        <w:r w:rsidR="00B22EB1">
          <w:rPr>
            <w:sz w:val="18"/>
          </w:rPr>
          <w:t xml:space="preserve">  </w:t>
        </w:r>
        <w:r w:rsidR="00B22EB1">
          <w:rPr>
            <w:b/>
            <w:color w:val="000000"/>
            <w:sz w:val="18"/>
            <w:u w:val="single"/>
          </w:rPr>
          <w:t>See Section 6.1.3.</w:t>
        </w:r>
      </w:ins>
    </w:p>
    <w:p w14:paraId="36C64060" w14:textId="77777777" w:rsidR="00D2165A" w:rsidRDefault="00D2165A" w:rsidP="00D2165A">
      <w:pPr>
        <w:keepNext/>
        <w:spacing w:before="180"/>
        <w:ind w:left="360" w:right="360"/>
        <w:jc w:val="both"/>
      </w:pPr>
      <w:bookmarkStart w:id="1737" w:name="idp140294721700416"/>
      <w:r>
        <w:rPr>
          <w:color w:val="000000"/>
          <w:sz w:val="18"/>
        </w:rPr>
        <w:t>Note</w:t>
      </w:r>
    </w:p>
    <w:p w14:paraId="6EA07897" w14:textId="77777777" w:rsidR="00D2165A" w:rsidRDefault="00D2165A" w:rsidP="00D2165A">
      <w:pPr>
        <w:spacing w:before="180"/>
        <w:ind w:left="360" w:right="360"/>
        <w:jc w:val="both"/>
      </w:pPr>
      <w:bookmarkStart w:id="1738" w:name="para_9321531b_4d2b_408c_a904_be8393e2f1"/>
      <w:bookmarkEnd w:id="1737"/>
      <w:r>
        <w:rPr>
          <w:color w:val="000000"/>
          <w:sz w:val="18"/>
        </w:rPr>
        <w:t>An example of a more complicated accept header with multiple transfer syntaxes:</w:t>
      </w:r>
    </w:p>
    <w:p w14:paraId="1D3F3145" w14:textId="77777777" w:rsidR="00D2165A" w:rsidRDefault="00D2165A" w:rsidP="00D2165A">
      <w:pPr>
        <w:tabs>
          <w:tab w:val="left" w:pos="540"/>
        </w:tabs>
        <w:spacing w:before="180"/>
        <w:ind w:left="540" w:right="360" w:hanging="540"/>
        <w:jc w:val="both"/>
      </w:pPr>
      <w:bookmarkStart w:id="1739" w:name="para_2f0b2e3d_c544_49e1_985b_f9b9a4d0c6"/>
      <w:bookmarkStart w:id="1740" w:name="idp140294721702032"/>
      <w:bookmarkStart w:id="1741" w:name="idp140294721701552"/>
      <w:bookmarkEnd w:id="1738"/>
      <w:r>
        <w:rPr>
          <w:color w:val="000000"/>
          <w:sz w:val="18"/>
        </w:rPr>
        <w:t>User is interested in receiving JPEG2000 pixel data in lossless or compressed format but is willing to accept JPEG as well.</w:t>
      </w:r>
    </w:p>
    <w:p w14:paraId="1C51D3A6" w14:textId="77777777" w:rsidR="00D2165A" w:rsidRDefault="00D2165A" w:rsidP="00D2165A">
      <w:pPr>
        <w:tabs>
          <w:tab w:val="left" w:pos="720"/>
        </w:tabs>
        <w:spacing w:before="180"/>
        <w:ind w:left="720" w:right="360" w:hanging="720"/>
        <w:jc w:val="both"/>
      </w:pPr>
      <w:bookmarkStart w:id="1742" w:name="para_1ce9bd91_680f_46c6_ab24_b5eccefc39"/>
      <w:bookmarkStart w:id="1743" w:name="idp140294721703696"/>
      <w:bookmarkStart w:id="1744" w:name="idp140294721703216"/>
      <w:bookmarkEnd w:id="1739"/>
      <w:bookmarkEnd w:id="1740"/>
      <w:bookmarkEnd w:id="1741"/>
      <w:r>
        <w:rPr>
          <w:color w:val="000000"/>
          <w:sz w:val="18"/>
        </w:rPr>
        <w:t>The Accept request would contain the following comma-separated parameters:</w:t>
      </w:r>
    </w:p>
    <w:p w14:paraId="0A3147E6" w14:textId="77777777" w:rsidR="00D2165A" w:rsidRDefault="00D2165A" w:rsidP="007C0371">
      <w:pPr>
        <w:tabs>
          <w:tab w:val="left" w:pos="900"/>
        </w:tabs>
        <w:spacing w:before="180"/>
        <w:ind w:left="900" w:right="360" w:hanging="900"/>
      </w:pPr>
      <w:bookmarkStart w:id="1745" w:name="para_150b9984_c227_4978_9eb3_c583979183"/>
      <w:bookmarkStart w:id="1746" w:name="idp140294721705312"/>
      <w:bookmarkStart w:id="1747" w:name="idp140294721704832"/>
      <w:bookmarkEnd w:id="1742"/>
      <w:bookmarkEnd w:id="1743"/>
      <w:bookmarkEnd w:id="1744"/>
      <w:r>
        <w:rPr>
          <w:color w:val="000000"/>
          <w:sz w:val="18"/>
        </w:rPr>
        <w:t>Accept: multipart/related</w:t>
      </w:r>
      <w:r w:rsidRPr="007C0371">
        <w:rPr>
          <w:b/>
          <w:strike/>
          <w:color w:val="000000"/>
          <w:sz w:val="18"/>
        </w:rPr>
        <w:t>=</w:t>
      </w:r>
      <w:r w:rsidR="00476A79">
        <w:rPr>
          <w:color w:val="000000"/>
          <w:sz w:val="18"/>
        </w:rPr>
        <w:t xml:space="preserve">; </w:t>
      </w:r>
      <w:r>
        <w:rPr>
          <w:b/>
          <w:color w:val="000000"/>
          <w:sz w:val="18"/>
          <w:u w:val="single"/>
        </w:rPr>
        <w:t>type="</w:t>
      </w:r>
      <w:r>
        <w:rPr>
          <w:color w:val="000000"/>
          <w:sz w:val="18"/>
        </w:rPr>
        <w:t>image/</w:t>
      </w:r>
      <w:r w:rsidRPr="007C0371">
        <w:rPr>
          <w:b/>
          <w:strike/>
          <w:color w:val="000000"/>
          <w:sz w:val="18"/>
        </w:rPr>
        <w:t>dicom+</w:t>
      </w:r>
      <w:r>
        <w:rPr>
          <w:color w:val="000000"/>
          <w:sz w:val="18"/>
        </w:rPr>
        <w:t>jpx</w:t>
      </w:r>
      <w:r w:rsidRPr="007C0371">
        <w:rPr>
          <w:b/>
          <w:color w:val="000000"/>
          <w:sz w:val="18"/>
          <w:u w:val="single"/>
        </w:rPr>
        <w:t>"</w:t>
      </w:r>
      <w:r>
        <w:rPr>
          <w:color w:val="000000"/>
          <w:sz w:val="18"/>
        </w:rPr>
        <w:t>; transfer-syntax=1.2.840.10008.1.2.4.92,</w:t>
      </w:r>
      <w:del w:id="1748" w:author="David Clunie" w:date="2016-05-21T14:09:00Z">
        <w:r w:rsidDel="00446FC3">
          <w:rPr>
            <w:color w:val="000000"/>
            <w:sz w:val="18"/>
          </w:rPr>
          <w:delText>,</w:delText>
        </w:r>
      </w:del>
      <w:r>
        <w:rPr>
          <w:color w:val="000000"/>
          <w:sz w:val="18"/>
        </w:rPr>
        <w:t xml:space="preserve"> multipart/related</w:t>
      </w:r>
      <w:r w:rsidR="00476A79" w:rsidRPr="000F4308">
        <w:rPr>
          <w:b/>
          <w:strike/>
          <w:color w:val="000000"/>
          <w:sz w:val="18"/>
        </w:rPr>
        <w:t>=</w:t>
      </w:r>
      <w:r w:rsidR="00476A79">
        <w:rPr>
          <w:color w:val="000000"/>
          <w:sz w:val="18"/>
        </w:rPr>
        <w:t xml:space="preserve">; </w:t>
      </w:r>
      <w:r>
        <w:rPr>
          <w:b/>
          <w:color w:val="000000"/>
          <w:sz w:val="18"/>
          <w:u w:val="single"/>
        </w:rPr>
        <w:t>type="</w:t>
      </w:r>
      <w:r>
        <w:rPr>
          <w:color w:val="000000"/>
          <w:sz w:val="18"/>
        </w:rPr>
        <w:t>image/</w:t>
      </w:r>
      <w:r w:rsidRPr="007C0371">
        <w:rPr>
          <w:b/>
          <w:strike/>
          <w:color w:val="000000"/>
          <w:sz w:val="18"/>
        </w:rPr>
        <w:t>dicom+</w:t>
      </w:r>
      <w:r>
        <w:rPr>
          <w:color w:val="000000"/>
          <w:sz w:val="18"/>
        </w:rPr>
        <w:t>jpx</w:t>
      </w:r>
      <w:r w:rsidRPr="000F4308">
        <w:rPr>
          <w:b/>
          <w:color w:val="000000"/>
          <w:sz w:val="18"/>
          <w:u w:val="single"/>
        </w:rPr>
        <w:t>"</w:t>
      </w:r>
      <w:r>
        <w:rPr>
          <w:color w:val="000000"/>
          <w:sz w:val="18"/>
        </w:rPr>
        <w:t>; transfer-syntax=1.2.840.10008.1.2.4.93, multipart/related</w:t>
      </w:r>
      <w:r w:rsidR="00476A79" w:rsidRPr="000F4308">
        <w:rPr>
          <w:b/>
          <w:strike/>
          <w:color w:val="000000"/>
          <w:sz w:val="18"/>
        </w:rPr>
        <w:t>=</w:t>
      </w:r>
      <w:r w:rsidR="00476A79">
        <w:rPr>
          <w:color w:val="000000"/>
          <w:sz w:val="18"/>
        </w:rPr>
        <w:t xml:space="preserve">; </w:t>
      </w:r>
      <w:r>
        <w:rPr>
          <w:b/>
          <w:color w:val="000000"/>
          <w:sz w:val="18"/>
          <w:u w:val="single"/>
        </w:rPr>
        <w:t>type="</w:t>
      </w:r>
      <w:r>
        <w:rPr>
          <w:color w:val="000000"/>
          <w:sz w:val="18"/>
        </w:rPr>
        <w:t>image/</w:t>
      </w:r>
      <w:r w:rsidRPr="007C0371">
        <w:rPr>
          <w:b/>
          <w:strike/>
          <w:color w:val="000000"/>
          <w:sz w:val="18"/>
        </w:rPr>
        <w:t>dicom+</w:t>
      </w:r>
      <w:r>
        <w:rPr>
          <w:color w:val="000000"/>
          <w:sz w:val="18"/>
        </w:rPr>
        <w:t>jpeg</w:t>
      </w:r>
      <w:r w:rsidRPr="000F4308">
        <w:rPr>
          <w:b/>
          <w:color w:val="000000"/>
          <w:sz w:val="18"/>
          <w:u w:val="single"/>
        </w:rPr>
        <w:t>"</w:t>
      </w:r>
    </w:p>
    <w:p w14:paraId="1F9FE5B3" w14:textId="77777777" w:rsidR="00D2165A" w:rsidRDefault="00D2165A" w:rsidP="00D2165A">
      <w:pPr>
        <w:tabs>
          <w:tab w:val="left" w:pos="720"/>
        </w:tabs>
        <w:spacing w:before="180"/>
        <w:ind w:left="720" w:right="360" w:hanging="720"/>
        <w:jc w:val="both"/>
      </w:pPr>
      <w:bookmarkStart w:id="1749" w:name="para_377cdd2c_37fe_43d2_8f9e_7f9967b9a3"/>
      <w:bookmarkStart w:id="1750" w:name="idp140294721706960"/>
      <w:bookmarkEnd w:id="1745"/>
      <w:bookmarkEnd w:id="1746"/>
      <w:bookmarkEnd w:id="1747"/>
      <w:r>
        <w:rPr>
          <w:color w:val="000000"/>
          <w:sz w:val="18"/>
        </w:rPr>
        <w:t>or alternatively, multiple Accept headers:</w:t>
      </w:r>
    </w:p>
    <w:p w14:paraId="543BBEC5" w14:textId="77777777" w:rsidR="00D2165A" w:rsidRDefault="00D2165A" w:rsidP="00D2165A">
      <w:pPr>
        <w:tabs>
          <w:tab w:val="left" w:pos="900"/>
        </w:tabs>
        <w:spacing w:before="180"/>
        <w:ind w:left="900" w:right="360" w:hanging="900"/>
        <w:jc w:val="both"/>
      </w:pPr>
      <w:bookmarkStart w:id="1751" w:name="para_9fa19caf_1383_47db_8c74_a6511e3fa3"/>
      <w:bookmarkStart w:id="1752" w:name="idp140294721708496"/>
      <w:bookmarkStart w:id="1753" w:name="idp140294721708016"/>
      <w:bookmarkEnd w:id="1749"/>
      <w:bookmarkEnd w:id="1750"/>
      <w:r>
        <w:rPr>
          <w:color w:val="000000"/>
          <w:sz w:val="18"/>
        </w:rPr>
        <w:t>Accept: multipart/related</w:t>
      </w:r>
      <w:r w:rsidR="00476A79" w:rsidRPr="000F4308">
        <w:rPr>
          <w:b/>
          <w:strike/>
          <w:color w:val="000000"/>
          <w:sz w:val="18"/>
        </w:rPr>
        <w:t>=</w:t>
      </w:r>
      <w:r w:rsidR="00476A79">
        <w:rPr>
          <w:color w:val="000000"/>
          <w:sz w:val="18"/>
        </w:rPr>
        <w:t xml:space="preserve">; </w:t>
      </w:r>
      <w:r w:rsidR="00476A79">
        <w:rPr>
          <w:b/>
          <w:color w:val="000000"/>
          <w:sz w:val="18"/>
          <w:u w:val="single"/>
        </w:rPr>
        <w:t>type="</w:t>
      </w:r>
      <w:r>
        <w:rPr>
          <w:color w:val="000000"/>
          <w:sz w:val="18"/>
        </w:rPr>
        <w:t>image/</w:t>
      </w:r>
      <w:r w:rsidRPr="007C0371">
        <w:rPr>
          <w:b/>
          <w:strike/>
          <w:color w:val="000000"/>
          <w:sz w:val="18"/>
        </w:rPr>
        <w:t>dicom+</w:t>
      </w:r>
      <w:r>
        <w:rPr>
          <w:color w:val="000000"/>
          <w:sz w:val="18"/>
        </w:rPr>
        <w:t>jpx</w:t>
      </w:r>
      <w:r w:rsidR="00476A79" w:rsidRPr="000F4308">
        <w:rPr>
          <w:b/>
          <w:color w:val="000000"/>
          <w:sz w:val="18"/>
          <w:u w:val="single"/>
        </w:rPr>
        <w:t>"</w:t>
      </w:r>
      <w:r>
        <w:rPr>
          <w:color w:val="000000"/>
          <w:sz w:val="18"/>
        </w:rPr>
        <w:t>; transfer-syntax=1.2.840.10008.1.2.4.92</w:t>
      </w:r>
      <w:del w:id="1754" w:author="David Clunie" w:date="2016-05-21T14:09:00Z">
        <w:r w:rsidDel="00446FC3">
          <w:rPr>
            <w:color w:val="000000"/>
            <w:sz w:val="18"/>
          </w:rPr>
          <w:delText>,</w:delText>
        </w:r>
      </w:del>
    </w:p>
    <w:p w14:paraId="131274FE" w14:textId="77777777" w:rsidR="00D2165A" w:rsidRDefault="00D2165A" w:rsidP="00D2165A">
      <w:pPr>
        <w:tabs>
          <w:tab w:val="left" w:pos="900"/>
        </w:tabs>
        <w:spacing w:before="180"/>
        <w:ind w:left="900" w:right="360" w:hanging="900"/>
        <w:jc w:val="both"/>
      </w:pPr>
      <w:bookmarkStart w:id="1755" w:name="para_4ad5fba5_de3e_40a9_a758_7ad0399a78"/>
      <w:bookmarkStart w:id="1756" w:name="idp140294721709824"/>
      <w:bookmarkEnd w:id="1751"/>
      <w:bookmarkEnd w:id="1752"/>
      <w:bookmarkEnd w:id="1753"/>
      <w:r>
        <w:rPr>
          <w:color w:val="000000"/>
          <w:sz w:val="18"/>
        </w:rPr>
        <w:t>Accept: multipart/related</w:t>
      </w:r>
      <w:r w:rsidR="00476A79" w:rsidRPr="000F4308">
        <w:rPr>
          <w:b/>
          <w:strike/>
          <w:color w:val="000000"/>
          <w:sz w:val="18"/>
        </w:rPr>
        <w:t>=</w:t>
      </w:r>
      <w:r w:rsidR="00476A79">
        <w:rPr>
          <w:color w:val="000000"/>
          <w:sz w:val="18"/>
        </w:rPr>
        <w:t xml:space="preserve">; </w:t>
      </w:r>
      <w:r w:rsidR="00476A79">
        <w:rPr>
          <w:b/>
          <w:color w:val="000000"/>
          <w:sz w:val="18"/>
          <w:u w:val="single"/>
        </w:rPr>
        <w:t>type="</w:t>
      </w:r>
      <w:r>
        <w:rPr>
          <w:color w:val="000000"/>
          <w:sz w:val="18"/>
        </w:rPr>
        <w:t>image/</w:t>
      </w:r>
      <w:r w:rsidRPr="007C0371">
        <w:rPr>
          <w:b/>
          <w:strike/>
          <w:color w:val="000000"/>
          <w:sz w:val="18"/>
        </w:rPr>
        <w:t>dicom+</w:t>
      </w:r>
      <w:r>
        <w:rPr>
          <w:color w:val="000000"/>
          <w:sz w:val="18"/>
        </w:rPr>
        <w:t>jpx</w:t>
      </w:r>
      <w:r w:rsidR="00476A79" w:rsidRPr="000F4308">
        <w:rPr>
          <w:b/>
          <w:color w:val="000000"/>
          <w:sz w:val="18"/>
          <w:u w:val="single"/>
        </w:rPr>
        <w:t>"</w:t>
      </w:r>
      <w:r>
        <w:rPr>
          <w:color w:val="000000"/>
          <w:sz w:val="18"/>
        </w:rPr>
        <w:t>; transfer-syntax=1.2.840.10008.1.2.4.93</w:t>
      </w:r>
    </w:p>
    <w:p w14:paraId="461EFD8E" w14:textId="77777777" w:rsidR="00D2165A" w:rsidRDefault="00D2165A" w:rsidP="00D2165A">
      <w:pPr>
        <w:tabs>
          <w:tab w:val="left" w:pos="900"/>
        </w:tabs>
        <w:spacing w:before="180"/>
        <w:ind w:left="900" w:right="360" w:hanging="900"/>
        <w:jc w:val="both"/>
      </w:pPr>
      <w:bookmarkStart w:id="1757" w:name="para_518254af_075c_4e6a_9808_5d9063d59c"/>
      <w:bookmarkStart w:id="1758" w:name="idp140294721711104"/>
      <w:bookmarkEnd w:id="1755"/>
      <w:bookmarkEnd w:id="1756"/>
      <w:r>
        <w:rPr>
          <w:color w:val="000000"/>
          <w:sz w:val="18"/>
        </w:rPr>
        <w:t>Accept: multipart/related</w:t>
      </w:r>
      <w:r w:rsidR="00476A79" w:rsidRPr="000F4308">
        <w:rPr>
          <w:b/>
          <w:strike/>
          <w:color w:val="000000"/>
          <w:sz w:val="18"/>
        </w:rPr>
        <w:t>=</w:t>
      </w:r>
      <w:r w:rsidR="00476A79">
        <w:rPr>
          <w:color w:val="000000"/>
          <w:sz w:val="18"/>
        </w:rPr>
        <w:t xml:space="preserve">; </w:t>
      </w:r>
      <w:r w:rsidR="00476A79">
        <w:rPr>
          <w:b/>
          <w:color w:val="000000"/>
          <w:sz w:val="18"/>
          <w:u w:val="single"/>
        </w:rPr>
        <w:t>type="</w:t>
      </w:r>
      <w:r>
        <w:rPr>
          <w:color w:val="000000"/>
          <w:sz w:val="18"/>
        </w:rPr>
        <w:t>application/</w:t>
      </w:r>
      <w:r w:rsidR="00476A79" w:rsidRPr="000F4308">
        <w:rPr>
          <w:b/>
          <w:strike/>
          <w:color w:val="000000"/>
          <w:sz w:val="18"/>
        </w:rPr>
        <w:t>dicom+</w:t>
      </w:r>
      <w:r>
        <w:rPr>
          <w:color w:val="000000"/>
          <w:sz w:val="18"/>
        </w:rPr>
        <w:t>jpeg</w:t>
      </w:r>
      <w:r w:rsidR="00476A79" w:rsidRPr="000F4308">
        <w:rPr>
          <w:b/>
          <w:color w:val="000000"/>
          <w:sz w:val="18"/>
          <w:u w:val="single"/>
        </w:rPr>
        <w:t>"</w:t>
      </w:r>
    </w:p>
    <w:p w14:paraId="2DF1FCCA" w14:textId="77777777" w:rsidR="00D02FB2" w:rsidRDefault="00D02FB2" w:rsidP="00D02FB2">
      <w:pPr>
        <w:pBdr>
          <w:top w:val="single" w:sz="4" w:space="1" w:color="auto"/>
          <w:left w:val="single" w:sz="4" w:space="4" w:color="auto"/>
          <w:bottom w:val="single" w:sz="4" w:space="1" w:color="auto"/>
          <w:right w:val="single" w:sz="4" w:space="4" w:color="auto"/>
          <w:between w:val="single" w:sz="4" w:space="1" w:color="auto"/>
          <w:bar w:val="single" w:sz="4" w:color="auto"/>
        </w:pBdr>
        <w:rPr>
          <w:i/>
        </w:rPr>
      </w:pPr>
      <w:bookmarkStart w:id="1759" w:name="sect_6_5_1_2"/>
      <w:bookmarkEnd w:id="1757"/>
      <w:bookmarkEnd w:id="1758"/>
      <w:r>
        <w:rPr>
          <w:i/>
        </w:rPr>
        <w:t>Update PS3.18 Section 6.5.1.2 as follows:</w:t>
      </w:r>
    </w:p>
    <w:p w14:paraId="377BA0CF" w14:textId="77777777" w:rsidR="008A630A" w:rsidRDefault="008A630A" w:rsidP="008A630A">
      <w:pPr>
        <w:spacing w:before="180"/>
      </w:pPr>
      <w:r>
        <w:rPr>
          <w:b/>
          <w:color w:val="000000"/>
          <w:sz w:val="26"/>
        </w:rPr>
        <w:t>6.5.1.2 Response</w:t>
      </w:r>
    </w:p>
    <w:p w14:paraId="1CD4ED5C" w14:textId="77777777" w:rsidR="008A630A" w:rsidRDefault="008A630A" w:rsidP="008A630A">
      <w:pPr>
        <w:spacing w:before="180"/>
        <w:jc w:val="both"/>
      </w:pPr>
      <w:bookmarkStart w:id="1760" w:name="para_05efc00c_752a_4053_9af9_503d161552"/>
      <w:bookmarkEnd w:id="1759"/>
      <w:r>
        <w:rPr>
          <w:color w:val="000000"/>
          <w:sz w:val="18"/>
        </w:rPr>
        <w:t>...</w:t>
      </w:r>
    </w:p>
    <w:p w14:paraId="2FA292D4" w14:textId="77777777" w:rsidR="008A630A" w:rsidRDefault="008A630A" w:rsidP="008A630A">
      <w:pPr>
        <w:spacing w:before="180"/>
      </w:pPr>
      <w:bookmarkStart w:id="1761" w:name="sect_6_5_1_2_1"/>
      <w:bookmarkEnd w:id="1760"/>
      <w:r>
        <w:rPr>
          <w:b/>
          <w:color w:val="000000"/>
          <w:sz w:val="22"/>
        </w:rPr>
        <w:t>6.5.1.2.1 DICOM Response</w:t>
      </w:r>
    </w:p>
    <w:p w14:paraId="0AE78F88" w14:textId="77777777" w:rsidR="008A630A" w:rsidRDefault="008A630A" w:rsidP="008A630A">
      <w:pPr>
        <w:numPr>
          <w:ilvl w:val="0"/>
          <w:numId w:val="78"/>
        </w:numPr>
        <w:tabs>
          <w:tab w:val="left" w:pos="180"/>
        </w:tabs>
        <w:spacing w:before="180" w:after="0"/>
        <w:ind w:left="180" w:hanging="180"/>
        <w:jc w:val="both"/>
      </w:pPr>
      <w:bookmarkStart w:id="1762" w:name="para_47fc0a51_913c_4e8f_8054_f5a47e6e99"/>
      <w:bookmarkStart w:id="1763" w:name="idp140294721720368"/>
      <w:bookmarkStart w:id="1764" w:name="idp140294721720112"/>
      <w:bookmarkEnd w:id="1761"/>
      <w:r>
        <w:rPr>
          <w:color w:val="000000"/>
          <w:sz w:val="18"/>
        </w:rPr>
        <w:t>Content-Type:</w:t>
      </w:r>
    </w:p>
    <w:p w14:paraId="707A16F1" w14:textId="77777777" w:rsidR="008A630A" w:rsidRDefault="008A630A" w:rsidP="008A630A">
      <w:pPr>
        <w:numPr>
          <w:ilvl w:val="0"/>
          <w:numId w:val="77"/>
        </w:numPr>
        <w:tabs>
          <w:tab w:val="left" w:pos="360"/>
        </w:tabs>
        <w:spacing w:before="180" w:after="0"/>
        <w:ind w:left="360" w:hanging="180"/>
        <w:jc w:val="both"/>
      </w:pPr>
      <w:bookmarkStart w:id="1765" w:name="para_1c4c0d0a_5abd_4b27_b0e6_d39bb65631"/>
      <w:bookmarkStart w:id="1766" w:name="idp140294721721728"/>
      <w:bookmarkStart w:id="1767" w:name="idp140294721721472"/>
      <w:bookmarkEnd w:id="1762"/>
      <w:bookmarkEnd w:id="1763"/>
      <w:bookmarkEnd w:id="1764"/>
      <w:r>
        <w:rPr>
          <w:color w:val="000000"/>
          <w:sz w:val="18"/>
        </w:rPr>
        <w:t>multipart/related; type=</w:t>
      </w:r>
      <w:r w:rsidR="00521DA0" w:rsidRPr="000F4308">
        <w:rPr>
          <w:b/>
          <w:color w:val="000000"/>
          <w:sz w:val="18"/>
          <w:u w:val="single"/>
        </w:rPr>
        <w:t>"</w:t>
      </w:r>
      <w:r>
        <w:rPr>
          <w:color w:val="000000"/>
          <w:sz w:val="18"/>
        </w:rPr>
        <w:t>application/dicom</w:t>
      </w:r>
      <w:r w:rsidR="00521DA0" w:rsidRPr="000F4308">
        <w:rPr>
          <w:b/>
          <w:color w:val="000000"/>
          <w:sz w:val="18"/>
          <w:u w:val="single"/>
        </w:rPr>
        <w:t>"</w:t>
      </w:r>
      <w:r>
        <w:rPr>
          <w:color w:val="000000"/>
          <w:sz w:val="18"/>
        </w:rPr>
        <w:t>; boundary={MessageBoundary}</w:t>
      </w:r>
      <w:r w:rsidR="00A94D46">
        <w:rPr>
          <w:color w:val="000000"/>
          <w:sz w:val="18"/>
        </w:rPr>
        <w:t xml:space="preserve"> </w:t>
      </w:r>
      <w:r w:rsidR="00A94D46" w:rsidRPr="00056D9E">
        <w:rPr>
          <w:color w:val="000000"/>
          <w:sz w:val="18"/>
        </w:rPr>
        <w:t>[dcm-parameters]</w:t>
      </w:r>
    </w:p>
    <w:p w14:paraId="16CF00C8" w14:textId="77777777" w:rsidR="008A630A" w:rsidRDefault="008A630A" w:rsidP="008A630A">
      <w:pPr>
        <w:numPr>
          <w:ilvl w:val="0"/>
          <w:numId w:val="78"/>
        </w:numPr>
        <w:tabs>
          <w:tab w:val="left" w:pos="180"/>
        </w:tabs>
        <w:spacing w:before="180" w:after="0"/>
        <w:ind w:left="180" w:hanging="180"/>
        <w:jc w:val="both"/>
      </w:pPr>
      <w:bookmarkStart w:id="1768" w:name="para_da655bde_d9e4_40b8_803c_acc8605545"/>
      <w:bookmarkStart w:id="1769" w:name="idp140294721723248"/>
      <w:bookmarkEnd w:id="1765"/>
      <w:bookmarkEnd w:id="1766"/>
      <w:bookmarkEnd w:id="1767"/>
      <w:r>
        <w:rPr>
          <w:color w:val="000000"/>
          <w:sz w:val="18"/>
        </w:rPr>
        <w:t>The entire multipart response contains every instance for the specified Study that can be converted to one of the requested Transfer Syntaxes.</w:t>
      </w:r>
    </w:p>
    <w:p w14:paraId="1E5DBB6B" w14:textId="77777777" w:rsidR="008A630A" w:rsidRDefault="008A630A" w:rsidP="008A630A">
      <w:pPr>
        <w:numPr>
          <w:ilvl w:val="0"/>
          <w:numId w:val="78"/>
        </w:numPr>
        <w:tabs>
          <w:tab w:val="left" w:pos="180"/>
        </w:tabs>
        <w:spacing w:before="180" w:after="0"/>
        <w:ind w:left="180" w:hanging="180"/>
        <w:jc w:val="both"/>
      </w:pPr>
      <w:bookmarkStart w:id="1770" w:name="para_99a1a2f9_8f41_48de_be66_86efdc0170"/>
      <w:bookmarkStart w:id="1771" w:name="idp140294721724576"/>
      <w:bookmarkEnd w:id="1768"/>
      <w:bookmarkEnd w:id="1769"/>
      <w:r>
        <w:rPr>
          <w:color w:val="000000"/>
          <w:sz w:val="18"/>
        </w:rPr>
        <w:t xml:space="preserve">Each </w:t>
      </w:r>
      <w:r w:rsidRPr="0058147B">
        <w:rPr>
          <w:b/>
          <w:strike/>
          <w:color w:val="000000"/>
          <w:sz w:val="18"/>
        </w:rPr>
        <w:t>item</w:t>
      </w:r>
      <w:r w:rsidR="0058147B" w:rsidRPr="0058147B">
        <w:rPr>
          <w:b/>
          <w:color w:val="000000"/>
          <w:sz w:val="18"/>
          <w:u w:val="single"/>
        </w:rPr>
        <w:t>part</w:t>
      </w:r>
      <w:r>
        <w:rPr>
          <w:color w:val="000000"/>
          <w:sz w:val="18"/>
        </w:rPr>
        <w:t xml:space="preserve"> in the multipart response represents a DICOM SOP Instance with the following http headers:</w:t>
      </w:r>
    </w:p>
    <w:p w14:paraId="0CEBCBA5" w14:textId="77777777" w:rsidR="008A630A" w:rsidRPr="00B22EB1" w:rsidRDefault="008A630A" w:rsidP="008A630A">
      <w:pPr>
        <w:numPr>
          <w:ilvl w:val="0"/>
          <w:numId w:val="14"/>
        </w:numPr>
        <w:tabs>
          <w:tab w:val="left" w:pos="360"/>
        </w:tabs>
        <w:spacing w:before="180" w:after="0"/>
        <w:ind w:left="360" w:hanging="180"/>
        <w:jc w:val="both"/>
        <w:rPr>
          <w:ins w:id="1772" w:author="James Philbin" w:date="2016-05-25T13:10:00Z"/>
          <w:rPrChange w:id="1773" w:author="James Philbin" w:date="2016-05-25T13:10:00Z">
            <w:rPr>
              <w:ins w:id="1774" w:author="James Philbin" w:date="2016-05-25T13:10:00Z"/>
              <w:b/>
              <w:color w:val="000000"/>
              <w:sz w:val="18"/>
              <w:u w:val="single"/>
            </w:rPr>
          </w:rPrChange>
        </w:rPr>
      </w:pPr>
      <w:bookmarkStart w:id="1775" w:name="para_239f4ee8_25b7_40e3_b43c_22de8773e2"/>
      <w:bookmarkStart w:id="1776" w:name="idp140294721726000"/>
      <w:bookmarkStart w:id="1777" w:name="idp140294721725744"/>
      <w:bookmarkEnd w:id="1770"/>
      <w:bookmarkEnd w:id="1771"/>
      <w:r>
        <w:rPr>
          <w:color w:val="000000"/>
          <w:sz w:val="18"/>
        </w:rPr>
        <w:t>Content-Type: application/dicom</w:t>
      </w:r>
      <w:r w:rsidR="00717C99" w:rsidRPr="0022609A">
        <w:rPr>
          <w:b/>
          <w:strike/>
          <w:color w:val="000000"/>
          <w:sz w:val="18"/>
          <w:rPrChange w:id="1778" w:author="James Philbin [2]" w:date="2016-05-31T07:08:00Z">
            <w:rPr>
              <w:b/>
              <w:color w:val="000000"/>
              <w:sz w:val="18"/>
              <w:u w:val="single"/>
            </w:rPr>
          </w:rPrChange>
        </w:rPr>
        <w:t>;</w:t>
      </w:r>
      <w:r w:rsidR="00717C99" w:rsidRPr="0022609A">
        <w:rPr>
          <w:b/>
          <w:color w:val="000000"/>
          <w:sz w:val="18"/>
          <w:rPrChange w:id="1779" w:author="James Philbin [2]" w:date="2016-05-31T07:08:00Z">
            <w:rPr>
              <w:b/>
              <w:color w:val="000000"/>
              <w:sz w:val="18"/>
              <w:u w:val="single"/>
            </w:rPr>
          </w:rPrChange>
        </w:rPr>
        <w:t xml:space="preserve"> </w:t>
      </w:r>
      <w:r w:rsidR="00717C99" w:rsidRPr="008F12F5">
        <w:rPr>
          <w:b/>
          <w:color w:val="000000"/>
          <w:sz w:val="18"/>
          <w:u w:val="single"/>
        </w:rPr>
        <w:t>[dcm-parameters]</w:t>
      </w:r>
    </w:p>
    <w:p w14:paraId="4CF02F44" w14:textId="77777777" w:rsidR="00B22EB1" w:rsidRPr="005F6465" w:rsidRDefault="00B22EB1">
      <w:pPr>
        <w:rPr>
          <w:b/>
          <w:sz w:val="18"/>
          <w:u w:val="single"/>
          <w:rPrChange w:id="1780" w:author="James Philbin" w:date="2016-05-25T13:19:00Z">
            <w:rPr/>
          </w:rPrChange>
        </w:rPr>
        <w:pPrChange w:id="1781" w:author="James Philbin" w:date="2016-05-25T13:10:00Z">
          <w:pPr>
            <w:numPr>
              <w:numId w:val="14"/>
            </w:numPr>
            <w:tabs>
              <w:tab w:val="left" w:pos="360"/>
            </w:tabs>
            <w:spacing w:before="180" w:after="0"/>
            <w:ind w:left="360" w:hanging="180"/>
            <w:jc w:val="both"/>
          </w:pPr>
        </w:pPrChange>
      </w:pPr>
      <w:ins w:id="1782" w:author="James Philbin" w:date="2016-05-25T13:10:00Z">
        <w:r w:rsidRPr="005F6465">
          <w:rPr>
            <w:b/>
            <w:sz w:val="18"/>
            <w:u w:val="single"/>
            <w:rPrChange w:id="1783" w:author="James Philbin" w:date="2016-05-25T13:19:00Z">
              <w:rPr/>
            </w:rPrChange>
          </w:rPr>
          <w:t>See Section 6.1.3.</w:t>
        </w:r>
      </w:ins>
    </w:p>
    <w:p w14:paraId="355211A1" w14:textId="77777777" w:rsidR="008A630A" w:rsidRDefault="008A630A" w:rsidP="008A630A">
      <w:pPr>
        <w:spacing w:before="180"/>
      </w:pPr>
      <w:bookmarkStart w:id="1784" w:name="sect_6_5_1_2_2"/>
      <w:bookmarkEnd w:id="1775"/>
      <w:bookmarkEnd w:id="1776"/>
      <w:bookmarkEnd w:id="1777"/>
      <w:r>
        <w:rPr>
          <w:b/>
          <w:color w:val="000000"/>
          <w:sz w:val="22"/>
        </w:rPr>
        <w:t>6.5.1.2.2 Bulk Data Response</w:t>
      </w:r>
    </w:p>
    <w:p w14:paraId="287B23BC" w14:textId="77777777" w:rsidR="008A630A" w:rsidRDefault="008A630A" w:rsidP="008A630A">
      <w:pPr>
        <w:numPr>
          <w:ilvl w:val="0"/>
          <w:numId w:val="80"/>
        </w:numPr>
        <w:tabs>
          <w:tab w:val="left" w:pos="180"/>
        </w:tabs>
        <w:spacing w:before="180" w:after="0"/>
        <w:ind w:left="180" w:hanging="180"/>
        <w:jc w:val="both"/>
      </w:pPr>
      <w:bookmarkStart w:id="1785" w:name="para_f3467314_d6c6_4b26_a6a5_37fa9e7759"/>
      <w:bookmarkStart w:id="1786" w:name="idp140294721729312"/>
      <w:bookmarkStart w:id="1787" w:name="idp140294721729056"/>
      <w:bookmarkEnd w:id="1784"/>
      <w:r>
        <w:rPr>
          <w:color w:val="000000"/>
          <w:sz w:val="18"/>
        </w:rPr>
        <w:lastRenderedPageBreak/>
        <w:t>Content-Type:</w:t>
      </w:r>
    </w:p>
    <w:p w14:paraId="17169966" w14:textId="77777777" w:rsidR="008A630A" w:rsidRDefault="008A630A" w:rsidP="008A630A">
      <w:pPr>
        <w:numPr>
          <w:ilvl w:val="0"/>
          <w:numId w:val="79"/>
        </w:numPr>
        <w:tabs>
          <w:tab w:val="left" w:pos="360"/>
        </w:tabs>
        <w:spacing w:before="180" w:after="0"/>
        <w:ind w:left="360" w:hanging="180"/>
        <w:jc w:val="both"/>
      </w:pPr>
      <w:bookmarkStart w:id="1788" w:name="para_da8570f1_5580_4aa4_bd00_c8bfe9f54d"/>
      <w:bookmarkStart w:id="1789" w:name="idp140294721730672"/>
      <w:bookmarkStart w:id="1790" w:name="idp140294721730416"/>
      <w:bookmarkEnd w:id="1785"/>
      <w:bookmarkEnd w:id="1786"/>
      <w:bookmarkEnd w:id="1787"/>
      <w:r>
        <w:rPr>
          <w:color w:val="000000"/>
          <w:sz w:val="18"/>
        </w:rPr>
        <w:t xml:space="preserve">multipart/related; </w:t>
      </w:r>
      <w:r>
        <w:rPr>
          <w:b/>
          <w:color w:val="000000"/>
          <w:sz w:val="18"/>
          <w:u w:val="single"/>
        </w:rPr>
        <w:t>type="</w:t>
      </w:r>
      <w:r>
        <w:rPr>
          <w:color w:val="000000"/>
          <w:sz w:val="18"/>
        </w:rPr>
        <w:t>application/octet-stream</w:t>
      </w:r>
      <w:r w:rsidRPr="000F4308">
        <w:rPr>
          <w:b/>
          <w:color w:val="000000"/>
          <w:sz w:val="18"/>
          <w:u w:val="single"/>
        </w:rPr>
        <w:t>"</w:t>
      </w:r>
      <w:r>
        <w:rPr>
          <w:color w:val="000000"/>
          <w:sz w:val="18"/>
        </w:rPr>
        <w:t>; boundary={MessageBoundary}</w:t>
      </w:r>
      <w:del w:id="1791" w:author="James Philbin [2]" w:date="2016-05-31T07:09:00Z">
        <w:r w:rsidR="003C4EFA" w:rsidDel="0022609A">
          <w:rPr>
            <w:b/>
            <w:color w:val="000000"/>
            <w:sz w:val="18"/>
            <w:u w:val="single"/>
          </w:rPr>
          <w:delText>;</w:delText>
        </w:r>
      </w:del>
      <w:r w:rsidR="003C4EFA">
        <w:rPr>
          <w:b/>
          <w:color w:val="000000"/>
          <w:sz w:val="18"/>
          <w:u w:val="single"/>
        </w:rPr>
        <w:t xml:space="preserve"> [dcm-parameters]</w:t>
      </w:r>
    </w:p>
    <w:p w14:paraId="59079713" w14:textId="77777777" w:rsidR="000C7A07" w:rsidRPr="00B22EB1" w:rsidRDefault="008A630A" w:rsidP="00056D9E">
      <w:pPr>
        <w:numPr>
          <w:ilvl w:val="0"/>
          <w:numId w:val="79"/>
        </w:numPr>
        <w:tabs>
          <w:tab w:val="left" w:pos="360"/>
        </w:tabs>
        <w:spacing w:before="180" w:after="0"/>
        <w:ind w:left="360" w:hanging="180"/>
        <w:jc w:val="both"/>
        <w:rPr>
          <w:ins w:id="1792" w:author="James Philbin" w:date="2016-05-25T13:09:00Z"/>
          <w:rPrChange w:id="1793" w:author="James Philbin" w:date="2016-05-25T13:09:00Z">
            <w:rPr>
              <w:ins w:id="1794" w:author="James Philbin" w:date="2016-05-25T13:09:00Z"/>
              <w:b/>
              <w:color w:val="000000"/>
              <w:sz w:val="18"/>
              <w:u w:val="single"/>
            </w:rPr>
          </w:rPrChange>
        </w:rPr>
      </w:pPr>
      <w:bookmarkStart w:id="1795" w:name="para_5838ac1d_867c_4427_9202_998daa6ef2"/>
      <w:bookmarkStart w:id="1796" w:name="idp140294721731936"/>
      <w:bookmarkEnd w:id="1788"/>
      <w:bookmarkEnd w:id="1789"/>
      <w:bookmarkEnd w:id="1790"/>
      <w:r>
        <w:rPr>
          <w:color w:val="000000"/>
          <w:sz w:val="18"/>
        </w:rPr>
        <w:t xml:space="preserve">multipart/related; </w:t>
      </w:r>
      <w:r>
        <w:rPr>
          <w:b/>
          <w:color w:val="000000"/>
          <w:sz w:val="18"/>
          <w:u w:val="single"/>
        </w:rPr>
        <w:t>type="</w:t>
      </w:r>
      <w:r>
        <w:rPr>
          <w:color w:val="000000"/>
          <w:sz w:val="18"/>
        </w:rPr>
        <w:t>{</w:t>
      </w:r>
      <w:r w:rsidRPr="003C4EFA">
        <w:rPr>
          <w:b/>
          <w:strike/>
          <w:color w:val="000000"/>
          <w:sz w:val="18"/>
        </w:rPr>
        <w:t>MediaType</w:t>
      </w:r>
      <w:r w:rsidR="003C4EFA" w:rsidRPr="00523F25">
        <w:rPr>
          <w:b/>
          <w:color w:val="000000"/>
          <w:sz w:val="18"/>
          <w:u w:val="single"/>
        </w:rPr>
        <w:t>m</w:t>
      </w:r>
      <w:r w:rsidR="003C4EFA" w:rsidRPr="007C0371">
        <w:rPr>
          <w:b/>
          <w:color w:val="000000"/>
          <w:sz w:val="18"/>
          <w:u w:val="single"/>
        </w:rPr>
        <w:t>edia</w:t>
      </w:r>
      <w:r w:rsidR="003C4EFA">
        <w:rPr>
          <w:b/>
          <w:color w:val="000000"/>
          <w:sz w:val="18"/>
          <w:u w:val="single"/>
        </w:rPr>
        <w:t>-t</w:t>
      </w:r>
      <w:r w:rsidR="003C4EFA" w:rsidRPr="007C0371">
        <w:rPr>
          <w:b/>
          <w:color w:val="000000"/>
          <w:sz w:val="18"/>
          <w:u w:val="single"/>
        </w:rPr>
        <w:t>ype</w:t>
      </w:r>
      <w:r>
        <w:rPr>
          <w:color w:val="000000"/>
          <w:sz w:val="18"/>
        </w:rPr>
        <w:t>}</w:t>
      </w:r>
      <w:r w:rsidRPr="000F4308">
        <w:rPr>
          <w:b/>
          <w:color w:val="000000"/>
          <w:sz w:val="18"/>
          <w:u w:val="single"/>
        </w:rPr>
        <w:t>"</w:t>
      </w:r>
      <w:r>
        <w:rPr>
          <w:color w:val="000000"/>
          <w:sz w:val="18"/>
        </w:rPr>
        <w:t>; boundary={MessageBoundary}</w:t>
      </w:r>
      <w:del w:id="1797" w:author="James Philbin [2]" w:date="2016-05-31T07:09:00Z">
        <w:r w:rsidR="003C4EFA" w:rsidDel="0022609A">
          <w:rPr>
            <w:b/>
            <w:color w:val="000000"/>
            <w:sz w:val="18"/>
            <w:u w:val="single"/>
          </w:rPr>
          <w:delText>;</w:delText>
        </w:r>
      </w:del>
      <w:r w:rsidR="003C4EFA">
        <w:rPr>
          <w:b/>
          <w:color w:val="000000"/>
          <w:sz w:val="18"/>
          <w:u w:val="single"/>
        </w:rPr>
        <w:t xml:space="preserve"> [dcm-parameters]</w:t>
      </w:r>
      <w:bookmarkEnd w:id="1795"/>
      <w:bookmarkEnd w:id="1796"/>
    </w:p>
    <w:p w14:paraId="133B9683" w14:textId="77777777" w:rsidR="00B22EB1" w:rsidRPr="005F6465" w:rsidRDefault="00B22EB1">
      <w:pPr>
        <w:rPr>
          <w:b/>
          <w:sz w:val="18"/>
          <w:u w:val="single"/>
          <w:rPrChange w:id="1798" w:author="James Philbin" w:date="2016-05-25T13:19:00Z">
            <w:rPr/>
          </w:rPrChange>
        </w:rPr>
        <w:pPrChange w:id="1799" w:author="James Philbin" w:date="2016-05-25T13:11:00Z">
          <w:pPr>
            <w:numPr>
              <w:numId w:val="79"/>
            </w:numPr>
            <w:tabs>
              <w:tab w:val="left" w:pos="360"/>
            </w:tabs>
            <w:spacing w:before="180" w:after="0"/>
            <w:ind w:left="360" w:hanging="180"/>
            <w:jc w:val="both"/>
          </w:pPr>
        </w:pPrChange>
      </w:pPr>
      <w:ins w:id="1800" w:author="James Philbin" w:date="2016-05-25T13:09:00Z">
        <w:r w:rsidRPr="005F6465">
          <w:rPr>
            <w:b/>
            <w:sz w:val="18"/>
            <w:u w:val="single"/>
            <w:rPrChange w:id="1801" w:author="James Philbin" w:date="2016-05-25T13:19:00Z">
              <w:rPr/>
            </w:rPrChange>
          </w:rPr>
          <w:t>See Section 6.1.3.</w:t>
        </w:r>
      </w:ins>
    </w:p>
    <w:p w14:paraId="7009D490" w14:textId="77777777" w:rsidR="000C7A07" w:rsidRDefault="000C7A07" w:rsidP="000C7A07">
      <w:pPr>
        <w:numPr>
          <w:ilvl w:val="0"/>
          <w:numId w:val="80"/>
        </w:numPr>
        <w:tabs>
          <w:tab w:val="left" w:pos="180"/>
        </w:tabs>
        <w:spacing w:before="180" w:after="0"/>
        <w:ind w:left="180" w:hanging="180"/>
        <w:jc w:val="both"/>
      </w:pPr>
      <w:bookmarkStart w:id="1802" w:name="para_7585576b_6153_463c_9906_44191bae47"/>
      <w:bookmarkStart w:id="1803" w:name="idp140294721733392"/>
      <w:r>
        <w:rPr>
          <w:color w:val="000000"/>
          <w:sz w:val="18"/>
        </w:rPr>
        <w:t>The entire multipart response contains all bulk data for the specified Study that can be converted to one of the requested media types.</w:t>
      </w:r>
    </w:p>
    <w:p w14:paraId="442C8243" w14:textId="77777777" w:rsidR="000C7A07" w:rsidRDefault="000C7A07" w:rsidP="000C7A07">
      <w:pPr>
        <w:numPr>
          <w:ilvl w:val="0"/>
          <w:numId w:val="80"/>
        </w:numPr>
        <w:tabs>
          <w:tab w:val="left" w:pos="180"/>
        </w:tabs>
        <w:spacing w:before="180" w:after="0"/>
        <w:ind w:left="180" w:hanging="180"/>
        <w:jc w:val="both"/>
      </w:pPr>
      <w:bookmarkStart w:id="1804" w:name="para_266be24a_2599_4a58_8b4c_8af0bc0b4b"/>
      <w:bookmarkStart w:id="1805" w:name="idp140294721734720"/>
      <w:bookmarkEnd w:id="1802"/>
      <w:bookmarkEnd w:id="1803"/>
      <w:r>
        <w:rPr>
          <w:color w:val="000000"/>
          <w:sz w:val="18"/>
        </w:rPr>
        <w:t>Each item in the response is one of:</w:t>
      </w:r>
    </w:p>
    <w:p w14:paraId="7A8E182E" w14:textId="77777777" w:rsidR="000C7A07" w:rsidRDefault="000C7A07" w:rsidP="000C7A07">
      <w:pPr>
        <w:numPr>
          <w:ilvl w:val="0"/>
          <w:numId w:val="226"/>
        </w:numPr>
        <w:tabs>
          <w:tab w:val="left" w:pos="360"/>
        </w:tabs>
        <w:spacing w:before="180" w:after="0"/>
        <w:ind w:left="360" w:hanging="180"/>
        <w:jc w:val="both"/>
      </w:pPr>
      <w:bookmarkStart w:id="1806" w:name="para_becfc464_3867_4a36_bd49_cc8e7b2a76"/>
      <w:bookmarkStart w:id="1807" w:name="idp140294721735984"/>
      <w:bookmarkStart w:id="1808" w:name="idp140294721735728"/>
      <w:bookmarkEnd w:id="1804"/>
      <w:bookmarkEnd w:id="1805"/>
      <w:r>
        <w:rPr>
          <w:color w:val="000000"/>
          <w:sz w:val="18"/>
        </w:rPr>
        <w:t>an uncompressed bulk data element encoded in Little Endian binary format with the following headers:</w:t>
      </w:r>
    </w:p>
    <w:p w14:paraId="3842A6BB" w14:textId="77777777" w:rsidR="000C7A07" w:rsidRDefault="000C7A07" w:rsidP="000C7A07">
      <w:pPr>
        <w:numPr>
          <w:ilvl w:val="0"/>
          <w:numId w:val="221"/>
        </w:numPr>
        <w:tabs>
          <w:tab w:val="left" w:pos="540"/>
        </w:tabs>
        <w:spacing w:before="180" w:after="0"/>
        <w:ind w:left="540" w:hanging="180"/>
        <w:jc w:val="both"/>
      </w:pPr>
      <w:bookmarkStart w:id="1809" w:name="para_6cdcafe9_d41b_4169_af93_632913dff9"/>
      <w:bookmarkStart w:id="1810" w:name="idp140294721737456"/>
      <w:bookmarkStart w:id="1811" w:name="idp140294721737200"/>
      <w:bookmarkEnd w:id="1806"/>
      <w:bookmarkEnd w:id="1807"/>
      <w:bookmarkEnd w:id="1808"/>
      <w:r>
        <w:rPr>
          <w:color w:val="000000"/>
          <w:sz w:val="18"/>
        </w:rPr>
        <w:t>Content-Type: application/octet-stream</w:t>
      </w:r>
      <w:ins w:id="1812" w:author="James Philbin" w:date="2016-05-25T13:15:00Z">
        <w:r w:rsidR="005F6465">
          <w:rPr>
            <w:color w:val="000000"/>
            <w:sz w:val="18"/>
          </w:rPr>
          <w:t>6</w:t>
        </w:r>
      </w:ins>
    </w:p>
    <w:p w14:paraId="70031DE3" w14:textId="77777777" w:rsidR="000C7A07" w:rsidRDefault="000C7A07" w:rsidP="000C7A07">
      <w:pPr>
        <w:numPr>
          <w:ilvl w:val="0"/>
          <w:numId w:val="221"/>
        </w:numPr>
        <w:tabs>
          <w:tab w:val="left" w:pos="540"/>
        </w:tabs>
        <w:spacing w:before="180" w:after="0"/>
        <w:ind w:left="540" w:hanging="180"/>
        <w:jc w:val="both"/>
      </w:pPr>
      <w:bookmarkStart w:id="1813" w:name="para_8cf96a13_896e_4edf_8403_50296144ed"/>
      <w:bookmarkStart w:id="1814" w:name="idp140294721738592"/>
      <w:bookmarkEnd w:id="1809"/>
      <w:bookmarkEnd w:id="1810"/>
      <w:bookmarkEnd w:id="1811"/>
      <w:r>
        <w:rPr>
          <w:color w:val="000000"/>
          <w:sz w:val="18"/>
        </w:rPr>
        <w:t>Content-Location: {BulkDataURL}</w:t>
      </w:r>
    </w:p>
    <w:p w14:paraId="429E7205" w14:textId="77777777" w:rsidR="000C7A07" w:rsidRDefault="000C7A07" w:rsidP="000C7A07">
      <w:pPr>
        <w:numPr>
          <w:ilvl w:val="0"/>
          <w:numId w:val="226"/>
        </w:numPr>
        <w:tabs>
          <w:tab w:val="left" w:pos="360"/>
        </w:tabs>
        <w:spacing w:before="180" w:after="0"/>
        <w:ind w:left="360" w:hanging="180"/>
        <w:jc w:val="both"/>
      </w:pPr>
      <w:bookmarkStart w:id="1815" w:name="para_595dcddb_d600_4778_9eba_c428486e23"/>
      <w:bookmarkStart w:id="1816" w:name="idp140294721740080"/>
      <w:bookmarkEnd w:id="1813"/>
      <w:bookmarkEnd w:id="1814"/>
      <w:r>
        <w:rPr>
          <w:color w:val="000000"/>
          <w:sz w:val="18"/>
        </w:rPr>
        <w:t xml:space="preserve">a compressed bulk data element from a SOP Instance in the Study encoded in a single-frame compression </w:t>
      </w:r>
      <w:r w:rsidR="008A04DB" w:rsidRPr="00056D9E">
        <w:rPr>
          <w:b/>
          <w:color w:val="000000"/>
          <w:sz w:val="18"/>
          <w:u w:val="single"/>
        </w:rPr>
        <w:t>media type</w:t>
      </w:r>
      <w:r w:rsidR="008A04DB">
        <w:rPr>
          <w:b/>
          <w:color w:val="000000"/>
          <w:sz w:val="18"/>
          <w:u w:val="single"/>
        </w:rPr>
        <w:t xml:space="preserve"> </w:t>
      </w:r>
      <w:r w:rsidRPr="00056D9E">
        <w:rPr>
          <w:b/>
          <w:strike/>
          <w:color w:val="000000"/>
          <w:sz w:val="18"/>
        </w:rPr>
        <w:t>{MediaType}</w:t>
      </w:r>
      <w:r>
        <w:rPr>
          <w:color w:val="000000"/>
          <w:sz w:val="18"/>
        </w:rPr>
        <w:t xml:space="preserve"> with the following headers:</w:t>
      </w:r>
    </w:p>
    <w:p w14:paraId="5388FAAA" w14:textId="77777777" w:rsidR="000C7A07" w:rsidRDefault="000C7A07" w:rsidP="000C7A07">
      <w:pPr>
        <w:numPr>
          <w:ilvl w:val="0"/>
          <w:numId w:val="222"/>
        </w:numPr>
        <w:tabs>
          <w:tab w:val="left" w:pos="540"/>
        </w:tabs>
        <w:spacing w:before="180" w:after="0"/>
        <w:ind w:left="540" w:hanging="180"/>
        <w:jc w:val="both"/>
      </w:pPr>
      <w:bookmarkStart w:id="1817" w:name="para_7c019759_4d6e_4599_bfdb_bee8898681"/>
      <w:bookmarkStart w:id="1818" w:name="idp140294721741536"/>
      <w:bookmarkStart w:id="1819" w:name="idp140294721741280"/>
      <w:bookmarkEnd w:id="1815"/>
      <w:bookmarkEnd w:id="1816"/>
      <w:r>
        <w:rPr>
          <w:color w:val="000000"/>
          <w:sz w:val="18"/>
        </w:rPr>
        <w:t xml:space="preserve">Content-Type: </w:t>
      </w:r>
      <w:r w:rsidR="009C4720" w:rsidRPr="00056D9E">
        <w:rPr>
          <w:b/>
          <w:color w:val="000000"/>
          <w:sz w:val="18"/>
          <w:u w:val="single"/>
        </w:rPr>
        <w:t>{media-type}</w:t>
      </w:r>
    </w:p>
    <w:p w14:paraId="49052539" w14:textId="77777777" w:rsidR="000C7A07" w:rsidRDefault="000C7A07" w:rsidP="000C7A07">
      <w:pPr>
        <w:numPr>
          <w:ilvl w:val="0"/>
          <w:numId w:val="222"/>
        </w:numPr>
        <w:tabs>
          <w:tab w:val="left" w:pos="540"/>
        </w:tabs>
        <w:spacing w:before="180" w:after="0"/>
        <w:ind w:left="540" w:hanging="180"/>
        <w:jc w:val="both"/>
      </w:pPr>
      <w:bookmarkStart w:id="1820" w:name="para_a1a9c1ad_27c9_442a_8f39_aad1c14acc"/>
      <w:bookmarkStart w:id="1821" w:name="idp140294721742720"/>
      <w:bookmarkEnd w:id="1817"/>
      <w:bookmarkEnd w:id="1818"/>
      <w:bookmarkEnd w:id="1819"/>
      <w:r>
        <w:rPr>
          <w:color w:val="000000"/>
          <w:sz w:val="18"/>
        </w:rPr>
        <w:t>Content-Location: {BulkDataURL}</w:t>
      </w:r>
    </w:p>
    <w:p w14:paraId="6571D0E6" w14:textId="77777777" w:rsidR="000C7A07" w:rsidRDefault="000C7A07" w:rsidP="000C7A07">
      <w:pPr>
        <w:numPr>
          <w:ilvl w:val="0"/>
          <w:numId w:val="226"/>
        </w:numPr>
        <w:tabs>
          <w:tab w:val="left" w:pos="360"/>
        </w:tabs>
        <w:spacing w:before="180" w:after="0"/>
        <w:ind w:left="360" w:hanging="180"/>
        <w:jc w:val="both"/>
      </w:pPr>
      <w:bookmarkStart w:id="1822" w:name="para_b0bdfddc_539c_4f40_844a_79accbcf3c"/>
      <w:bookmarkStart w:id="1823" w:name="idp140294721744160"/>
      <w:bookmarkEnd w:id="1820"/>
      <w:bookmarkEnd w:id="1821"/>
      <w:r>
        <w:rPr>
          <w:color w:val="000000"/>
          <w:sz w:val="18"/>
        </w:rPr>
        <w:t>a compressed frame from a multi-frame SOP Instance in the Study encoded in a single-frame media type with the following headers:</w:t>
      </w:r>
    </w:p>
    <w:p w14:paraId="5A67F58C" w14:textId="77777777" w:rsidR="000C7A07" w:rsidRDefault="000C7A07" w:rsidP="000C7A07">
      <w:pPr>
        <w:numPr>
          <w:ilvl w:val="0"/>
          <w:numId w:val="223"/>
        </w:numPr>
        <w:tabs>
          <w:tab w:val="left" w:pos="540"/>
        </w:tabs>
        <w:spacing w:before="180" w:after="0"/>
        <w:ind w:left="540" w:hanging="180"/>
        <w:jc w:val="both"/>
      </w:pPr>
      <w:bookmarkStart w:id="1824" w:name="para_87568e93_5178_4576_840b_3f536c8f6c"/>
      <w:bookmarkStart w:id="1825" w:name="idp140294721745616"/>
      <w:bookmarkStart w:id="1826" w:name="idp140294721745360"/>
      <w:bookmarkEnd w:id="1822"/>
      <w:bookmarkEnd w:id="1823"/>
      <w:r>
        <w:rPr>
          <w:color w:val="000000"/>
          <w:sz w:val="18"/>
        </w:rPr>
        <w:t xml:space="preserve">Content-Type: </w:t>
      </w:r>
      <w:r w:rsidR="009C4720" w:rsidRPr="00056D9E">
        <w:rPr>
          <w:b/>
          <w:color w:val="000000"/>
          <w:sz w:val="18"/>
          <w:u w:val="single"/>
        </w:rPr>
        <w:t>{media-type}</w:t>
      </w:r>
    </w:p>
    <w:p w14:paraId="6143EE93" w14:textId="77777777" w:rsidR="000C7A07" w:rsidRDefault="000C7A07" w:rsidP="000C7A07">
      <w:pPr>
        <w:numPr>
          <w:ilvl w:val="0"/>
          <w:numId w:val="223"/>
        </w:numPr>
        <w:tabs>
          <w:tab w:val="left" w:pos="540"/>
        </w:tabs>
        <w:spacing w:before="180" w:after="0"/>
        <w:ind w:left="540" w:hanging="180"/>
        <w:jc w:val="both"/>
      </w:pPr>
      <w:bookmarkStart w:id="1827" w:name="para_a7a1f207_a0f3_4966_9582_1f37786d58"/>
      <w:bookmarkStart w:id="1828" w:name="idp140294721746800"/>
      <w:bookmarkEnd w:id="1824"/>
      <w:bookmarkEnd w:id="1825"/>
      <w:bookmarkEnd w:id="1826"/>
      <w:r>
        <w:rPr>
          <w:color w:val="000000"/>
          <w:sz w:val="18"/>
        </w:rPr>
        <w:t>Content-Location: {BulkDataURL}/frames/{FrameNumber}</w:t>
      </w:r>
    </w:p>
    <w:p w14:paraId="06245AC4" w14:textId="77777777" w:rsidR="000C7A07" w:rsidRDefault="000C7A07" w:rsidP="000C7A07">
      <w:pPr>
        <w:keepNext/>
        <w:spacing w:before="180"/>
        <w:ind w:left="900" w:right="360"/>
        <w:jc w:val="both"/>
      </w:pPr>
      <w:bookmarkStart w:id="1829" w:name="idp140294721747920"/>
      <w:bookmarkEnd w:id="1827"/>
      <w:bookmarkEnd w:id="1828"/>
      <w:r>
        <w:rPr>
          <w:color w:val="000000"/>
          <w:sz w:val="18"/>
        </w:rPr>
        <w:t>Note</w:t>
      </w:r>
    </w:p>
    <w:p w14:paraId="3BBAD11E" w14:textId="77777777" w:rsidR="000C7A07" w:rsidRDefault="000C7A07" w:rsidP="000C7A07">
      <w:pPr>
        <w:spacing w:before="180"/>
        <w:ind w:left="900" w:right="360"/>
        <w:jc w:val="both"/>
      </w:pPr>
      <w:bookmarkStart w:id="1830" w:name="para_2992af6e_6380_4a80_8c3c_f5cd2e9f08"/>
      <w:bookmarkEnd w:id="1829"/>
      <w:r>
        <w:rPr>
          <w:color w:val="000000"/>
          <w:sz w:val="18"/>
        </w:rPr>
        <w:t>Each frame will come in a separate part.</w:t>
      </w:r>
    </w:p>
    <w:p w14:paraId="08F5436B" w14:textId="77777777" w:rsidR="000C7A07" w:rsidRDefault="000C7A07" w:rsidP="000C7A07">
      <w:pPr>
        <w:numPr>
          <w:ilvl w:val="0"/>
          <w:numId w:val="226"/>
        </w:numPr>
        <w:tabs>
          <w:tab w:val="left" w:pos="360"/>
        </w:tabs>
        <w:spacing w:before="180" w:after="0"/>
        <w:ind w:left="360" w:hanging="180"/>
        <w:jc w:val="both"/>
      </w:pPr>
      <w:bookmarkStart w:id="1831" w:name="para_838a705b_4088_4b90_858e_862be656fd"/>
      <w:bookmarkStart w:id="1832" w:name="idp140294721749440"/>
      <w:bookmarkEnd w:id="1830"/>
      <w:r w:rsidRPr="00056D9E">
        <w:rPr>
          <w:b/>
          <w:strike/>
          <w:color w:val="000000"/>
          <w:sz w:val="18"/>
        </w:rPr>
        <w:t>a set</w:t>
      </w:r>
      <w:r>
        <w:rPr>
          <w:color w:val="000000"/>
          <w:sz w:val="18"/>
        </w:rPr>
        <w:t xml:space="preserve"> </w:t>
      </w:r>
      <w:r w:rsidR="009F3B77" w:rsidRPr="00056D9E">
        <w:rPr>
          <w:b/>
          <w:color w:val="000000"/>
          <w:sz w:val="18"/>
          <w:u w:val="single"/>
        </w:rPr>
        <w:t xml:space="preserve">all </w:t>
      </w:r>
      <w:r>
        <w:rPr>
          <w:color w:val="000000"/>
          <w:sz w:val="18"/>
        </w:rPr>
        <w:t xml:space="preserve">of </w:t>
      </w:r>
      <w:r w:rsidR="009F3B77" w:rsidRPr="00056D9E">
        <w:rPr>
          <w:b/>
          <w:color w:val="000000"/>
          <w:sz w:val="18"/>
          <w:u w:val="single"/>
        </w:rPr>
        <w:t xml:space="preserve">the </w:t>
      </w:r>
      <w:r>
        <w:rPr>
          <w:color w:val="000000"/>
          <w:sz w:val="18"/>
        </w:rPr>
        <w:t xml:space="preserve">compressed frames from a SOP Instance in the Study encoded in a </w:t>
      </w:r>
      <w:r w:rsidR="00203F81" w:rsidRPr="00756898">
        <w:rPr>
          <w:b/>
          <w:strike/>
          <w:color w:val="000000"/>
          <w:sz w:val="18"/>
        </w:rPr>
        <w:t>multi-frame</w:t>
      </w:r>
      <w:r w:rsidR="00203F81" w:rsidRPr="00756898">
        <w:rPr>
          <w:b/>
          <w:color w:val="000000"/>
          <w:sz w:val="18"/>
        </w:rPr>
        <w:t xml:space="preserve"> </w:t>
      </w:r>
      <w:r w:rsidR="00203F81" w:rsidRPr="00756898">
        <w:rPr>
          <w:b/>
          <w:color w:val="000000"/>
          <w:sz w:val="18"/>
          <w:u w:val="single"/>
        </w:rPr>
        <w:t>video</w:t>
      </w:r>
      <w:r w:rsidR="00203F81">
        <w:rPr>
          <w:color w:val="000000"/>
          <w:sz w:val="18"/>
        </w:rPr>
        <w:t xml:space="preserve"> </w:t>
      </w:r>
      <w:r>
        <w:rPr>
          <w:color w:val="000000"/>
          <w:sz w:val="18"/>
        </w:rPr>
        <w:t>media type with the following headers:</w:t>
      </w:r>
    </w:p>
    <w:p w14:paraId="44281957" w14:textId="77777777" w:rsidR="000C7A07" w:rsidRDefault="000C7A07" w:rsidP="000C7A07">
      <w:pPr>
        <w:numPr>
          <w:ilvl w:val="0"/>
          <w:numId w:val="225"/>
        </w:numPr>
        <w:tabs>
          <w:tab w:val="left" w:pos="540"/>
        </w:tabs>
        <w:spacing w:before="180" w:after="0"/>
        <w:ind w:left="540" w:hanging="180"/>
        <w:jc w:val="both"/>
      </w:pPr>
      <w:bookmarkStart w:id="1833" w:name="para_c7220057_c756_499e_a3c8_db82e9a456"/>
      <w:bookmarkStart w:id="1834" w:name="idp140294721750928"/>
      <w:bookmarkStart w:id="1835" w:name="idp140294721750672"/>
      <w:bookmarkEnd w:id="1831"/>
      <w:bookmarkEnd w:id="1832"/>
      <w:r>
        <w:rPr>
          <w:color w:val="000000"/>
          <w:sz w:val="18"/>
        </w:rPr>
        <w:t xml:space="preserve">Content-Type: </w:t>
      </w:r>
      <w:r w:rsidR="009C4720" w:rsidRPr="00056D9E">
        <w:rPr>
          <w:b/>
          <w:color w:val="000000"/>
          <w:sz w:val="18"/>
          <w:u w:val="single"/>
        </w:rPr>
        <w:t>{media-type}</w:t>
      </w:r>
    </w:p>
    <w:p w14:paraId="516104A8" w14:textId="77777777" w:rsidR="000C7A07" w:rsidRDefault="000C7A07" w:rsidP="000C7A07">
      <w:pPr>
        <w:numPr>
          <w:ilvl w:val="0"/>
          <w:numId w:val="225"/>
        </w:numPr>
        <w:tabs>
          <w:tab w:val="left" w:pos="540"/>
        </w:tabs>
        <w:spacing w:before="180" w:after="0"/>
        <w:ind w:left="540" w:hanging="180"/>
        <w:jc w:val="both"/>
      </w:pPr>
      <w:bookmarkStart w:id="1836" w:name="para_89e587a8_2d81_48de_b8af_bad95637c6"/>
      <w:bookmarkStart w:id="1837" w:name="idp140294721752112"/>
      <w:bookmarkEnd w:id="1833"/>
      <w:bookmarkEnd w:id="1834"/>
      <w:bookmarkEnd w:id="1835"/>
      <w:r>
        <w:rPr>
          <w:color w:val="000000"/>
          <w:sz w:val="18"/>
        </w:rPr>
        <w:t>Content-Location: {BulkDataURL}</w:t>
      </w:r>
      <w:r w:rsidRPr="00056D9E">
        <w:rPr>
          <w:b/>
          <w:strike/>
          <w:color w:val="000000"/>
          <w:sz w:val="18"/>
        </w:rPr>
        <w:t>[/frames/{FrameList}]</w:t>
      </w:r>
    </w:p>
    <w:p w14:paraId="11FC8A02" w14:textId="77777777" w:rsidR="000C7A07" w:rsidRPr="00056D9E" w:rsidRDefault="000C7A07" w:rsidP="000C7A07">
      <w:pPr>
        <w:numPr>
          <w:ilvl w:val="0"/>
          <w:numId w:val="224"/>
        </w:numPr>
        <w:tabs>
          <w:tab w:val="left" w:pos="720"/>
        </w:tabs>
        <w:spacing w:before="180" w:after="0"/>
        <w:ind w:left="720" w:hanging="180"/>
        <w:jc w:val="both"/>
        <w:rPr>
          <w:b/>
          <w:strike/>
        </w:rPr>
      </w:pPr>
      <w:bookmarkStart w:id="1838" w:name="para_ec708362_9b4f_436c_809f_280bc3e058"/>
      <w:bookmarkStart w:id="1839" w:name="idp140294721753488"/>
      <w:bookmarkStart w:id="1840" w:name="idp140294721753232"/>
      <w:bookmarkEnd w:id="1836"/>
      <w:bookmarkEnd w:id="1837"/>
      <w:r w:rsidRPr="00056D9E">
        <w:rPr>
          <w:b/>
          <w:strike/>
          <w:color w:val="000000"/>
          <w:sz w:val="18"/>
        </w:rPr>
        <w:t>{FrameList} is a list of frames separated by %2C (comma). It may be omitted if the message part includes all frames for the specified bulk pixel data object.</w:t>
      </w:r>
    </w:p>
    <w:bookmarkEnd w:id="1838"/>
    <w:bookmarkEnd w:id="1839"/>
    <w:bookmarkEnd w:id="1840"/>
    <w:p w14:paraId="20473490" w14:textId="77777777" w:rsidR="000C7A07" w:rsidRDefault="000C7A07" w:rsidP="00467D96"/>
    <w:p w14:paraId="66B836E0" w14:textId="77777777" w:rsidR="00467D96" w:rsidRDefault="00467D96" w:rsidP="00467D96">
      <w:pPr>
        <w:rPr>
          <w:i/>
        </w:rPr>
      </w:pPr>
      <w:r>
        <w:rPr>
          <w:i/>
        </w:rPr>
        <w:t>…</w:t>
      </w:r>
    </w:p>
    <w:p w14:paraId="441E22EA"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6.5.2.1 as follows:</w:t>
      </w:r>
    </w:p>
    <w:p w14:paraId="532E484B" w14:textId="77777777" w:rsidR="00EE76F6" w:rsidRDefault="00EE76F6" w:rsidP="00EE76F6">
      <w:pPr>
        <w:spacing w:before="180"/>
      </w:pPr>
      <w:bookmarkStart w:id="1841" w:name="sect_6_5_2"/>
      <w:bookmarkStart w:id="1842" w:name="sect_6_5_2_1"/>
      <w:r>
        <w:rPr>
          <w:b/>
          <w:color w:val="000000"/>
          <w:sz w:val="24"/>
        </w:rPr>
        <w:t>6.5.2 WADO-RS - RetrieveSeries</w:t>
      </w:r>
    </w:p>
    <w:bookmarkEnd w:id="1841"/>
    <w:p w14:paraId="3198448E" w14:textId="77777777" w:rsidR="00EE76F6" w:rsidRDefault="00EE76F6" w:rsidP="00EE76F6">
      <w:pPr>
        <w:rPr>
          <w:i/>
        </w:rPr>
      </w:pPr>
      <w:r>
        <w:rPr>
          <w:i/>
        </w:rPr>
        <w:t>…</w:t>
      </w:r>
    </w:p>
    <w:p w14:paraId="398AD739" w14:textId="77777777" w:rsidR="00467D96" w:rsidRDefault="00467D96" w:rsidP="00467D96">
      <w:pPr>
        <w:spacing w:before="180" w:after="0"/>
      </w:pPr>
      <w:r>
        <w:rPr>
          <w:b/>
          <w:sz w:val="26"/>
        </w:rPr>
        <w:t>6.5.2.1 Request</w:t>
      </w:r>
    </w:p>
    <w:bookmarkEnd w:id="1842"/>
    <w:p w14:paraId="1E6F852B" w14:textId="77777777" w:rsidR="00467D96" w:rsidRDefault="00467D96" w:rsidP="00467D96">
      <w:pPr>
        <w:rPr>
          <w:i/>
        </w:rPr>
      </w:pPr>
      <w:r>
        <w:rPr>
          <w:i/>
        </w:rPr>
        <w:t>…</w:t>
      </w:r>
    </w:p>
    <w:p w14:paraId="375485D5" w14:textId="77777777" w:rsidR="00EC3655" w:rsidRDefault="00EC3655" w:rsidP="00EC3655">
      <w:pPr>
        <w:numPr>
          <w:ilvl w:val="0"/>
          <w:numId w:val="76"/>
        </w:numPr>
        <w:tabs>
          <w:tab w:val="left" w:pos="540"/>
        </w:tabs>
        <w:spacing w:before="180" w:after="0"/>
        <w:ind w:left="540" w:hanging="180"/>
        <w:jc w:val="both"/>
      </w:pPr>
      <w:bookmarkStart w:id="1843" w:name="para_5d1806de_2810_4a96_993f_dae5283222"/>
      <w:bookmarkStart w:id="1844" w:name="idp140294721773776"/>
      <w:bookmarkStart w:id="1845" w:name="idp140294721773520"/>
      <w:bookmarkStart w:id="1846" w:name="para_f5cb6e46_2e30_48c6_b723_226614cb7b"/>
      <w:bookmarkStart w:id="1847" w:name="idp140470676943040"/>
      <w:r>
        <w:rPr>
          <w:color w:val="000000"/>
          <w:sz w:val="18"/>
        </w:rPr>
        <w:t>multipart/related; type=</w:t>
      </w:r>
      <w:r w:rsidR="001327E9">
        <w:rPr>
          <w:b/>
          <w:color w:val="000000"/>
          <w:sz w:val="18"/>
          <w:u w:val="single"/>
        </w:rPr>
        <w:t>"</w:t>
      </w:r>
      <w:r>
        <w:rPr>
          <w:color w:val="000000"/>
          <w:sz w:val="18"/>
        </w:rPr>
        <w:t>application/dicom</w:t>
      </w:r>
      <w:r w:rsidR="001327E9">
        <w:rPr>
          <w:b/>
          <w:color w:val="000000"/>
          <w:sz w:val="18"/>
          <w:u w:val="single"/>
        </w:rPr>
        <w:t>"</w:t>
      </w:r>
      <w:r>
        <w:rPr>
          <w:color w:val="000000"/>
          <w:sz w:val="18"/>
        </w:rPr>
        <w:t xml:space="preserve">; </w:t>
      </w:r>
      <w:r w:rsidR="008F12F5" w:rsidRPr="003C4EFA">
        <w:rPr>
          <w:sz w:val="18"/>
        </w:rPr>
        <w:t>[</w:t>
      </w:r>
      <w:r w:rsidR="008F12F5" w:rsidRPr="007C0371">
        <w:rPr>
          <w:b/>
          <w:strike/>
          <w:sz w:val="18"/>
        </w:rPr>
        <w:t>transfer-syntax={TransferSyntaxUID}</w:t>
      </w:r>
      <w:r w:rsidR="008F12F5">
        <w:rPr>
          <w:b/>
          <w:sz w:val="18"/>
          <w:u w:val="single"/>
        </w:rPr>
        <w:t>dcm-parameters</w:t>
      </w:r>
      <w:r w:rsidR="008F12F5" w:rsidRPr="003C4EFA">
        <w:rPr>
          <w:sz w:val="18"/>
        </w:rPr>
        <w:t>]</w:t>
      </w:r>
    </w:p>
    <w:p w14:paraId="409F1399" w14:textId="77777777" w:rsidR="00EC3655" w:rsidRDefault="00EC3655" w:rsidP="00EC3655">
      <w:pPr>
        <w:spacing w:before="180"/>
        <w:ind w:left="540"/>
        <w:jc w:val="both"/>
      </w:pPr>
      <w:bookmarkStart w:id="1848" w:name="para_244c5ef3_40f5_4ad1_aa93_ed067e9300"/>
      <w:bookmarkEnd w:id="1843"/>
      <w:bookmarkEnd w:id="1844"/>
      <w:bookmarkEnd w:id="1845"/>
      <w:r>
        <w:rPr>
          <w:color w:val="000000"/>
          <w:sz w:val="18"/>
        </w:rPr>
        <w:t xml:space="preserve">Specifies that the response can be DICOM Instances encoded in </w:t>
      </w:r>
      <w:hyperlink r:id="rId16" w:anchor="PS3.10">
        <w:r>
          <w:rPr>
            <w:color w:val="000000"/>
            <w:sz w:val="18"/>
          </w:rPr>
          <w:t>PS3.10</w:t>
        </w:r>
      </w:hyperlink>
      <w:r>
        <w:rPr>
          <w:color w:val="000000"/>
          <w:sz w:val="18"/>
        </w:rPr>
        <w:t xml:space="preserve"> format. If </w:t>
      </w:r>
      <w:r w:rsidRPr="008824A9">
        <w:rPr>
          <w:color w:val="000000"/>
          <w:sz w:val="18"/>
          <w:rPrChange w:id="1849" w:author="David Clunie" w:date="2016-05-21T13:57:00Z">
            <w:rPr>
              <w:i/>
              <w:color w:val="000000"/>
              <w:sz w:val="18"/>
            </w:rPr>
          </w:rPrChange>
        </w:rPr>
        <w:t>transfer-syntax</w:t>
      </w:r>
      <w:r>
        <w:rPr>
          <w:color w:val="000000"/>
          <w:sz w:val="18"/>
        </w:rPr>
        <w:t xml:space="preserve"> is not specified </w:t>
      </w:r>
      <w:ins w:id="1850" w:author="David Clunie" w:date="2016-05-21T13:57:00Z">
        <w:r w:rsidR="008824A9" w:rsidRPr="00084818">
          <w:rPr>
            <w:b/>
            <w:sz w:val="18"/>
            <w:u w:val="single"/>
          </w:rPr>
          <w:t>in the dcm-parameters</w:t>
        </w:r>
        <w:r w:rsidR="008824A9">
          <w:rPr>
            <w:sz w:val="18"/>
          </w:rPr>
          <w:t xml:space="preserve"> </w:t>
        </w:r>
      </w:ins>
      <w:r>
        <w:rPr>
          <w:color w:val="000000"/>
          <w:sz w:val="18"/>
        </w:rPr>
        <w:t xml:space="preserve">the server </w:t>
      </w:r>
      <w:ins w:id="1851" w:author="David Clunie" w:date="2016-05-21T10:05:00Z">
        <w:r w:rsidR="00E3565F" w:rsidRPr="00084818">
          <w:rPr>
            <w:b/>
            <w:strike/>
            <w:sz w:val="18"/>
          </w:rPr>
          <w:t>can freely choose which Transfer Syntax to use</w:t>
        </w:r>
        <w:r w:rsidR="00E3565F">
          <w:rPr>
            <w:sz w:val="18"/>
          </w:rPr>
          <w:t xml:space="preserve"> </w:t>
        </w:r>
        <w:r w:rsidR="00E3565F" w:rsidRPr="00084818">
          <w:rPr>
            <w:b/>
            <w:sz w:val="18"/>
            <w:u w:val="single"/>
          </w:rPr>
          <w:t xml:space="preserve">shall use the Explicit VR Little Endian Transfer Syntax "1.2.840.10008.1.2.1" </w:t>
        </w:r>
        <w:r w:rsidR="00E3565F">
          <w:rPr>
            <w:sz w:val="18"/>
          </w:rPr>
          <w:t>for each Instance</w:t>
        </w:r>
        <w:r w:rsidR="00E3565F">
          <w:rPr>
            <w:b/>
            <w:sz w:val="18"/>
            <w:u w:val="single"/>
          </w:rPr>
          <w:t xml:space="preserve"> (see Section 6.1.1.8)</w:t>
        </w:r>
      </w:ins>
      <w:del w:id="1852" w:author="David Clunie" w:date="2016-05-21T10:05:00Z">
        <w:r w:rsidDel="00E3565F">
          <w:rPr>
            <w:color w:val="000000"/>
            <w:sz w:val="18"/>
          </w:rPr>
          <w:delText>can freely choose which Transfer Syntax to use for each Instance</w:delText>
        </w:r>
      </w:del>
      <w:r>
        <w:rPr>
          <w:color w:val="000000"/>
          <w:sz w:val="18"/>
        </w:rPr>
        <w:t>.</w:t>
      </w:r>
    </w:p>
    <w:p w14:paraId="31BF988B" w14:textId="338E3AAE" w:rsidR="00EC3655" w:rsidRDefault="00EC3655" w:rsidP="00EC3655">
      <w:pPr>
        <w:numPr>
          <w:ilvl w:val="0"/>
          <w:numId w:val="76"/>
        </w:numPr>
        <w:tabs>
          <w:tab w:val="left" w:pos="540"/>
        </w:tabs>
        <w:spacing w:before="180" w:after="0"/>
        <w:ind w:left="540" w:hanging="180"/>
        <w:jc w:val="both"/>
      </w:pPr>
      <w:bookmarkStart w:id="1853" w:name="para_4accd2cc_7585_4a09_8422_747397ceb7"/>
      <w:bookmarkStart w:id="1854" w:name="idp140294721777552"/>
      <w:bookmarkEnd w:id="1848"/>
      <w:r>
        <w:rPr>
          <w:color w:val="000000"/>
          <w:sz w:val="18"/>
        </w:rPr>
        <w:t>multipart/related; type=</w:t>
      </w:r>
      <w:r w:rsidR="001327E9">
        <w:rPr>
          <w:b/>
          <w:color w:val="000000"/>
          <w:sz w:val="18"/>
          <w:u w:val="single"/>
        </w:rPr>
        <w:t>"</w:t>
      </w:r>
      <w:r>
        <w:rPr>
          <w:color w:val="000000"/>
          <w:sz w:val="18"/>
        </w:rPr>
        <w:t>application/octet-stream</w:t>
      </w:r>
      <w:r w:rsidR="001327E9">
        <w:rPr>
          <w:b/>
          <w:color w:val="000000"/>
          <w:sz w:val="18"/>
          <w:u w:val="single"/>
        </w:rPr>
        <w:t>"</w:t>
      </w:r>
      <w:del w:id="1855" w:author="James Philbin [2]" w:date="2016-05-31T07:09:00Z">
        <w:r w:rsidDel="0022609A">
          <w:rPr>
            <w:color w:val="000000"/>
            <w:sz w:val="18"/>
          </w:rPr>
          <w:delText>;</w:delText>
        </w:r>
      </w:del>
      <w:r w:rsidR="0093491B" w:rsidRPr="008F12F5">
        <w:rPr>
          <w:b/>
          <w:color w:val="000000"/>
          <w:sz w:val="18"/>
          <w:u w:val="single"/>
        </w:rPr>
        <w:t xml:space="preserve"> [dcm-parameters]</w:t>
      </w:r>
    </w:p>
    <w:p w14:paraId="1E4BDCAC" w14:textId="77777777" w:rsidR="00EC3655" w:rsidRDefault="00EC3655" w:rsidP="00EC3655">
      <w:pPr>
        <w:spacing w:before="180"/>
        <w:ind w:left="540"/>
        <w:jc w:val="both"/>
      </w:pPr>
      <w:bookmarkStart w:id="1856" w:name="para_10bb16ce_e2c1_4c2a_a5e0_ea5f8dcc8f"/>
      <w:bookmarkEnd w:id="1853"/>
      <w:bookmarkEnd w:id="1854"/>
      <w:r>
        <w:rPr>
          <w:color w:val="000000"/>
          <w:sz w:val="18"/>
        </w:rPr>
        <w:t>Specifies that the response can be Little Endian uncompressed bulk data.</w:t>
      </w:r>
    </w:p>
    <w:bookmarkEnd w:id="1856"/>
    <w:p w14:paraId="5F5D7398" w14:textId="523AEA96" w:rsidR="00066327" w:rsidRDefault="00066327" w:rsidP="00066327">
      <w:pPr>
        <w:numPr>
          <w:ilvl w:val="0"/>
          <w:numId w:val="14"/>
        </w:numPr>
        <w:tabs>
          <w:tab w:val="left" w:pos="540"/>
        </w:tabs>
        <w:spacing w:before="180" w:after="0"/>
        <w:ind w:left="540" w:hanging="180"/>
        <w:jc w:val="both"/>
      </w:pPr>
      <w:r>
        <w:rPr>
          <w:color w:val="000000"/>
          <w:sz w:val="18"/>
        </w:rPr>
        <w:lastRenderedPageBreak/>
        <w:t>multipart/related; type=</w:t>
      </w:r>
      <w:r w:rsidR="001327E9">
        <w:rPr>
          <w:b/>
          <w:color w:val="000000"/>
          <w:sz w:val="18"/>
          <w:u w:val="single"/>
        </w:rPr>
        <w:t>"</w:t>
      </w:r>
      <w:r w:rsidRPr="00056D9E">
        <w:rPr>
          <w:b/>
          <w:strike/>
          <w:color w:val="000000"/>
          <w:sz w:val="18"/>
        </w:rPr>
        <w:t>{MediaType}</w:t>
      </w:r>
      <w:r w:rsidR="009C4720" w:rsidRPr="00056D9E">
        <w:rPr>
          <w:b/>
          <w:strike/>
          <w:color w:val="000000"/>
          <w:sz w:val="18"/>
        </w:rPr>
        <w:t xml:space="preserve"> </w:t>
      </w:r>
      <w:r w:rsidR="009C4720" w:rsidRPr="00056D9E">
        <w:rPr>
          <w:b/>
          <w:color w:val="000000"/>
          <w:sz w:val="18"/>
          <w:u w:val="single"/>
        </w:rPr>
        <w:t>{media-type}</w:t>
      </w:r>
      <w:r w:rsidR="001327E9" w:rsidRPr="009C4720">
        <w:rPr>
          <w:b/>
          <w:color w:val="000000"/>
          <w:sz w:val="18"/>
          <w:u w:val="single"/>
        </w:rPr>
        <w:t>"</w:t>
      </w:r>
      <w:del w:id="1857" w:author="James Philbin [2]" w:date="2016-05-31T07:09:00Z">
        <w:r w:rsidR="0093491B" w:rsidRPr="00C145A0" w:rsidDel="0022609A">
          <w:rPr>
            <w:b/>
            <w:color w:val="000000"/>
            <w:sz w:val="18"/>
            <w:u w:val="single"/>
          </w:rPr>
          <w:delText>;</w:delText>
        </w:r>
      </w:del>
      <w:r w:rsidR="0093491B" w:rsidRPr="008F12F5">
        <w:rPr>
          <w:b/>
          <w:color w:val="000000"/>
          <w:sz w:val="18"/>
          <w:u w:val="single"/>
        </w:rPr>
        <w:t xml:space="preserve"> [dcm-parameters]</w:t>
      </w:r>
    </w:p>
    <w:p w14:paraId="1F288881" w14:textId="77777777" w:rsidR="00066327" w:rsidRPr="00066327" w:rsidRDefault="00066327" w:rsidP="00066327">
      <w:pPr>
        <w:spacing w:before="180" w:after="0"/>
        <w:ind w:left="540"/>
        <w:jc w:val="both"/>
        <w:rPr>
          <w:b/>
          <w:strike/>
        </w:rPr>
      </w:pPr>
      <w:bookmarkStart w:id="1858" w:name="para_9e7139a9_a8ee_44d2_8370_2a91e9e6aa"/>
      <w:bookmarkEnd w:id="1846"/>
      <w:bookmarkEnd w:id="1847"/>
      <w:r w:rsidRPr="00066327">
        <w:rPr>
          <w:b/>
          <w:strike/>
          <w:color w:val="000000"/>
          <w:sz w:val="18"/>
        </w:rPr>
        <w:t xml:space="preserve">Specifies that the response can be pixel data encoded using a {MediaType} listed in </w:t>
      </w:r>
      <w:hyperlink w:anchor="table_6_5_1">
        <w:r w:rsidRPr="00066327">
          <w:rPr>
            <w:b/>
            <w:strike/>
            <w:color w:val="000000"/>
            <w:sz w:val="18"/>
          </w:rPr>
          <w:t>Table 6.5-1</w:t>
        </w:r>
      </w:hyperlink>
      <w:r w:rsidRPr="00066327">
        <w:rPr>
          <w:b/>
          <w:strike/>
          <w:color w:val="000000"/>
          <w:sz w:val="18"/>
        </w:rPr>
        <w:t xml:space="preserve"> (including parameters).</w:t>
      </w:r>
    </w:p>
    <w:p w14:paraId="7109811F" w14:textId="77777777" w:rsidR="00066327" w:rsidRPr="00CD2E3B" w:rsidRDefault="00066327" w:rsidP="007C0371">
      <w:pPr>
        <w:pStyle w:val="ListParagraph"/>
        <w:spacing w:before="180" w:after="0"/>
        <w:ind w:left="540"/>
        <w:jc w:val="both"/>
      </w:pPr>
      <w:bookmarkStart w:id="1859" w:name="sect_6_5_2_2"/>
      <w:bookmarkEnd w:id="1858"/>
      <w:r w:rsidRPr="00066327">
        <w:rPr>
          <w:b/>
          <w:color w:val="000000"/>
          <w:sz w:val="18"/>
          <w:u w:val="single"/>
        </w:rPr>
        <w:t xml:space="preserve">Specifies that the response can be pixel data encoded using </w:t>
      </w:r>
      <w:r w:rsidRPr="00066327">
        <w:rPr>
          <w:b/>
          <w:sz w:val="18"/>
          <w:u w:val="single"/>
        </w:rPr>
        <w:t xml:space="preserve">the </w:t>
      </w:r>
      <w:r w:rsidR="000879DD">
        <w:rPr>
          <w:b/>
          <w:sz w:val="18"/>
          <w:u w:val="single"/>
        </w:rPr>
        <w:t>media</w:t>
      </w:r>
      <w:r w:rsidR="00E21FAC">
        <w:rPr>
          <w:b/>
          <w:sz w:val="18"/>
          <w:u w:val="single"/>
        </w:rPr>
        <w:t xml:space="preserve"> </w:t>
      </w:r>
      <w:r w:rsidR="000879DD">
        <w:rPr>
          <w:b/>
          <w:sz w:val="18"/>
          <w:u w:val="single"/>
        </w:rPr>
        <w:t>types</w:t>
      </w:r>
      <w:r w:rsidR="00CA5524">
        <w:rPr>
          <w:b/>
          <w:sz w:val="18"/>
          <w:u w:val="single"/>
        </w:rPr>
        <w:t xml:space="preserve"> and transfer syntaxes specified in </w:t>
      </w:r>
      <w:r w:rsidR="008162E6" w:rsidRPr="00066327">
        <w:rPr>
          <w:b/>
          <w:sz w:val="18"/>
          <w:u w:val="single"/>
        </w:rPr>
        <w:t xml:space="preserve">Table </w:t>
      </w:r>
      <w:r w:rsidR="008162E6">
        <w:rPr>
          <w:b/>
          <w:sz w:val="18"/>
          <w:u w:val="single"/>
        </w:rPr>
        <w:t>6.1.1.8-3b</w:t>
      </w:r>
      <w:r w:rsidR="00CA5524">
        <w:rPr>
          <w:b/>
          <w:sz w:val="18"/>
          <w:u w:val="single"/>
        </w:rPr>
        <w:t>.</w:t>
      </w:r>
    </w:p>
    <w:p w14:paraId="14AB6E50" w14:textId="77777777" w:rsidR="00D02FB2" w:rsidRDefault="00D02FB2" w:rsidP="00D02FB2">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6.5.2.2 as follows:</w:t>
      </w:r>
    </w:p>
    <w:p w14:paraId="0FB3A3D8" w14:textId="77777777" w:rsidR="00467D96" w:rsidRDefault="00467D96" w:rsidP="00467D96">
      <w:pPr>
        <w:spacing w:before="180" w:after="0"/>
        <w:rPr>
          <w:b/>
          <w:sz w:val="26"/>
        </w:rPr>
      </w:pPr>
      <w:r>
        <w:rPr>
          <w:b/>
          <w:sz w:val="26"/>
        </w:rPr>
        <w:t>6.5.2.2 Response</w:t>
      </w:r>
    </w:p>
    <w:p w14:paraId="79A15275" w14:textId="77777777" w:rsidR="00A10344" w:rsidRDefault="00A10344" w:rsidP="00A10344">
      <w:pPr>
        <w:spacing w:before="180"/>
        <w:jc w:val="both"/>
      </w:pPr>
      <w:bookmarkStart w:id="1860" w:name="para_893a4b56_3096_4a37_8143_0f9f63b897"/>
      <w:r>
        <w:rPr>
          <w:color w:val="000000"/>
          <w:sz w:val="18"/>
        </w:rPr>
        <w:t>...</w:t>
      </w:r>
    </w:p>
    <w:p w14:paraId="3CE54D29" w14:textId="77777777" w:rsidR="00A10344" w:rsidRDefault="00A10344" w:rsidP="00A10344">
      <w:pPr>
        <w:spacing w:before="180"/>
      </w:pPr>
      <w:bookmarkStart w:id="1861" w:name="sect_6_5_2_2_1"/>
      <w:bookmarkEnd w:id="1860"/>
      <w:r>
        <w:rPr>
          <w:b/>
          <w:color w:val="000000"/>
          <w:sz w:val="22"/>
        </w:rPr>
        <w:t>6.5.2.2.1 DICOM Response</w:t>
      </w:r>
    </w:p>
    <w:p w14:paraId="43CE0512" w14:textId="77777777" w:rsidR="00A10344" w:rsidRDefault="00A10344" w:rsidP="00A10344">
      <w:pPr>
        <w:numPr>
          <w:ilvl w:val="0"/>
          <w:numId w:val="83"/>
        </w:numPr>
        <w:tabs>
          <w:tab w:val="left" w:pos="180"/>
        </w:tabs>
        <w:spacing w:before="180" w:after="0"/>
        <w:ind w:left="180" w:hanging="180"/>
        <w:jc w:val="both"/>
      </w:pPr>
      <w:bookmarkStart w:id="1862" w:name="para_cb126611_4687_470a_b047_dbe349faa7"/>
      <w:bookmarkStart w:id="1863" w:name="idp140294721790400"/>
      <w:bookmarkStart w:id="1864" w:name="idp140294721790144"/>
      <w:bookmarkEnd w:id="1861"/>
      <w:r>
        <w:rPr>
          <w:color w:val="000000"/>
          <w:sz w:val="18"/>
        </w:rPr>
        <w:t>Content-Type:</w:t>
      </w:r>
    </w:p>
    <w:p w14:paraId="51A561F3" w14:textId="77777777" w:rsidR="00A10344" w:rsidRDefault="00A10344" w:rsidP="00A10344">
      <w:pPr>
        <w:numPr>
          <w:ilvl w:val="0"/>
          <w:numId w:val="81"/>
        </w:numPr>
        <w:tabs>
          <w:tab w:val="left" w:pos="360"/>
        </w:tabs>
        <w:spacing w:before="180" w:after="0"/>
        <w:ind w:left="360" w:hanging="180"/>
        <w:jc w:val="both"/>
      </w:pPr>
      <w:bookmarkStart w:id="1865" w:name="para_9201f45c_078f_4851_a8ed_89e827fbeb"/>
      <w:bookmarkStart w:id="1866" w:name="idp140294721791760"/>
      <w:bookmarkStart w:id="1867" w:name="idp140294721791504"/>
      <w:bookmarkEnd w:id="1862"/>
      <w:bookmarkEnd w:id="1863"/>
      <w:bookmarkEnd w:id="1864"/>
      <w:r>
        <w:rPr>
          <w:color w:val="000000"/>
          <w:sz w:val="18"/>
        </w:rPr>
        <w:t>multipart/related; type=</w:t>
      </w:r>
      <w:r>
        <w:rPr>
          <w:b/>
          <w:color w:val="000000"/>
          <w:sz w:val="18"/>
          <w:u w:val="single"/>
        </w:rPr>
        <w:t>"</w:t>
      </w:r>
      <w:r>
        <w:rPr>
          <w:color w:val="000000"/>
          <w:sz w:val="18"/>
        </w:rPr>
        <w:t>application/dicom</w:t>
      </w:r>
      <w:r>
        <w:rPr>
          <w:b/>
          <w:color w:val="000000"/>
          <w:sz w:val="18"/>
          <w:u w:val="single"/>
        </w:rPr>
        <w:t>"</w:t>
      </w:r>
      <w:r>
        <w:rPr>
          <w:color w:val="000000"/>
          <w:sz w:val="18"/>
        </w:rPr>
        <w:t>; boundary={MessageBoundary}</w:t>
      </w:r>
    </w:p>
    <w:p w14:paraId="50AB7C05" w14:textId="77777777" w:rsidR="00A10344" w:rsidRDefault="00A10344" w:rsidP="00A10344">
      <w:pPr>
        <w:numPr>
          <w:ilvl w:val="0"/>
          <w:numId w:val="83"/>
        </w:numPr>
        <w:tabs>
          <w:tab w:val="left" w:pos="180"/>
        </w:tabs>
        <w:spacing w:before="180" w:after="0"/>
        <w:ind w:left="180" w:hanging="180"/>
        <w:jc w:val="both"/>
      </w:pPr>
      <w:bookmarkStart w:id="1868" w:name="para_c5d4e899_a104_4022_a4e3_cabf128b29"/>
      <w:bookmarkStart w:id="1869" w:name="idp140294721793280"/>
      <w:bookmarkEnd w:id="1865"/>
      <w:bookmarkEnd w:id="1866"/>
      <w:bookmarkEnd w:id="1867"/>
      <w:r>
        <w:rPr>
          <w:color w:val="000000"/>
          <w:sz w:val="18"/>
        </w:rPr>
        <w:t>The entire multipart response contains every instance for the specified Series that can be converted to one of the requested Transfer Syntaxes.</w:t>
      </w:r>
    </w:p>
    <w:p w14:paraId="5DC1B65D" w14:textId="77777777" w:rsidR="00A10344" w:rsidRDefault="00A10344" w:rsidP="00A10344">
      <w:pPr>
        <w:numPr>
          <w:ilvl w:val="0"/>
          <w:numId w:val="83"/>
        </w:numPr>
        <w:tabs>
          <w:tab w:val="left" w:pos="180"/>
        </w:tabs>
        <w:spacing w:before="180" w:after="0"/>
        <w:ind w:left="180" w:hanging="180"/>
        <w:jc w:val="both"/>
      </w:pPr>
      <w:bookmarkStart w:id="1870" w:name="para_8eaca26b_5f8f_49f0_9c86_7eba3923c5"/>
      <w:bookmarkStart w:id="1871" w:name="idp140294721794608"/>
      <w:bookmarkEnd w:id="1868"/>
      <w:bookmarkEnd w:id="1869"/>
      <w:r>
        <w:rPr>
          <w:color w:val="000000"/>
          <w:sz w:val="18"/>
        </w:rPr>
        <w:t xml:space="preserve">Each </w:t>
      </w:r>
      <w:r w:rsidR="0058147B" w:rsidRPr="0058147B">
        <w:rPr>
          <w:b/>
          <w:strike/>
          <w:color w:val="000000"/>
          <w:sz w:val="18"/>
        </w:rPr>
        <w:t>item</w:t>
      </w:r>
      <w:r w:rsidR="0058147B" w:rsidRPr="0058147B">
        <w:rPr>
          <w:b/>
          <w:color w:val="000000"/>
          <w:sz w:val="18"/>
          <w:u w:val="single"/>
        </w:rPr>
        <w:t>part</w:t>
      </w:r>
      <w:r w:rsidR="0058147B">
        <w:rPr>
          <w:color w:val="000000"/>
          <w:sz w:val="18"/>
        </w:rPr>
        <w:t xml:space="preserve"> </w:t>
      </w:r>
      <w:r>
        <w:rPr>
          <w:color w:val="000000"/>
          <w:sz w:val="18"/>
        </w:rPr>
        <w:t>in the multipart response represents a DICOM SOP Instance with the following http headers:</w:t>
      </w:r>
    </w:p>
    <w:p w14:paraId="6B7DF2DC" w14:textId="77777777" w:rsidR="00A10344" w:rsidRPr="00B22EB1" w:rsidRDefault="00A10344" w:rsidP="00A10344">
      <w:pPr>
        <w:numPr>
          <w:ilvl w:val="0"/>
          <w:numId w:val="82"/>
        </w:numPr>
        <w:tabs>
          <w:tab w:val="left" w:pos="360"/>
        </w:tabs>
        <w:spacing w:before="180" w:after="0"/>
        <w:ind w:left="360" w:hanging="180"/>
        <w:jc w:val="both"/>
        <w:rPr>
          <w:ins w:id="1872" w:author="James Philbin" w:date="2016-05-25T13:11:00Z"/>
          <w:rPrChange w:id="1873" w:author="James Philbin" w:date="2016-05-25T13:11:00Z">
            <w:rPr>
              <w:ins w:id="1874" w:author="James Philbin" w:date="2016-05-25T13:11:00Z"/>
              <w:b/>
              <w:color w:val="000000"/>
              <w:sz w:val="18"/>
              <w:u w:val="single"/>
            </w:rPr>
          </w:rPrChange>
        </w:rPr>
      </w:pPr>
      <w:bookmarkStart w:id="1875" w:name="para_61af6413_39f9_4f6f_8635_a900df39e6"/>
      <w:bookmarkStart w:id="1876" w:name="idp140294721796032"/>
      <w:bookmarkStart w:id="1877" w:name="idp140294721795776"/>
      <w:bookmarkEnd w:id="1870"/>
      <w:bookmarkEnd w:id="1871"/>
      <w:r>
        <w:rPr>
          <w:color w:val="000000"/>
          <w:sz w:val="18"/>
        </w:rPr>
        <w:t>Content-Type: application/dicom</w:t>
      </w:r>
      <w:del w:id="1878" w:author="James Philbin [2]" w:date="2016-05-31T07:09:00Z">
        <w:r w:rsidR="00717C99" w:rsidRPr="008F12F5" w:rsidDel="0022609A">
          <w:rPr>
            <w:b/>
            <w:color w:val="000000"/>
            <w:sz w:val="18"/>
            <w:u w:val="single"/>
          </w:rPr>
          <w:delText>;</w:delText>
        </w:r>
      </w:del>
      <w:r w:rsidR="00717C99" w:rsidRPr="008F12F5">
        <w:rPr>
          <w:b/>
          <w:color w:val="000000"/>
          <w:sz w:val="18"/>
          <w:u w:val="single"/>
        </w:rPr>
        <w:t xml:space="preserve"> [dcm-parameters]</w:t>
      </w:r>
    </w:p>
    <w:p w14:paraId="59DAE366" w14:textId="77777777" w:rsidR="00B22EB1" w:rsidRPr="005F6465" w:rsidRDefault="00B22EB1">
      <w:pPr>
        <w:ind w:left="180"/>
        <w:rPr>
          <w:b/>
          <w:sz w:val="18"/>
          <w:u w:val="single"/>
          <w:rPrChange w:id="1879" w:author="James Philbin" w:date="2016-05-25T13:20:00Z">
            <w:rPr/>
          </w:rPrChange>
        </w:rPr>
        <w:pPrChange w:id="1880" w:author="James Philbin" w:date="2016-05-25T13:12:00Z">
          <w:pPr>
            <w:numPr>
              <w:numId w:val="82"/>
            </w:numPr>
            <w:tabs>
              <w:tab w:val="left" w:pos="360"/>
            </w:tabs>
            <w:spacing w:before="180" w:after="0"/>
            <w:ind w:left="360" w:hanging="180"/>
            <w:jc w:val="both"/>
          </w:pPr>
        </w:pPrChange>
      </w:pPr>
      <w:ins w:id="1881" w:author="James Philbin" w:date="2016-05-25T13:11:00Z">
        <w:r w:rsidRPr="005F6465">
          <w:rPr>
            <w:b/>
            <w:sz w:val="18"/>
            <w:u w:val="single"/>
            <w:rPrChange w:id="1882" w:author="James Philbin" w:date="2016-05-25T13:20:00Z">
              <w:rPr/>
            </w:rPrChange>
          </w:rPr>
          <w:t>See Section 6.1.3.</w:t>
        </w:r>
      </w:ins>
    </w:p>
    <w:p w14:paraId="3D529519" w14:textId="77777777" w:rsidR="00A10344" w:rsidRDefault="00A10344" w:rsidP="00A10344">
      <w:pPr>
        <w:spacing w:before="180"/>
      </w:pPr>
      <w:bookmarkStart w:id="1883" w:name="sect_6_5_2_2_2"/>
      <w:bookmarkEnd w:id="1875"/>
      <w:bookmarkEnd w:id="1876"/>
      <w:bookmarkEnd w:id="1877"/>
      <w:r>
        <w:rPr>
          <w:b/>
          <w:color w:val="000000"/>
          <w:sz w:val="22"/>
        </w:rPr>
        <w:t>6.5.2.2.2 Bulk Data Response</w:t>
      </w:r>
    </w:p>
    <w:p w14:paraId="242EC024" w14:textId="77777777" w:rsidR="00A10344" w:rsidRDefault="00A10344" w:rsidP="00A10344">
      <w:pPr>
        <w:numPr>
          <w:ilvl w:val="0"/>
          <w:numId w:val="85"/>
        </w:numPr>
        <w:tabs>
          <w:tab w:val="left" w:pos="180"/>
        </w:tabs>
        <w:spacing w:before="180" w:after="0"/>
        <w:ind w:left="180" w:hanging="180"/>
        <w:jc w:val="both"/>
      </w:pPr>
      <w:bookmarkStart w:id="1884" w:name="para_6edb29ce_c58b_4332_8739_6afb5a3a02"/>
      <w:bookmarkStart w:id="1885" w:name="idp140294721799344"/>
      <w:bookmarkStart w:id="1886" w:name="idp140294721799088"/>
      <w:bookmarkEnd w:id="1883"/>
      <w:r>
        <w:rPr>
          <w:color w:val="000000"/>
          <w:sz w:val="18"/>
        </w:rPr>
        <w:t>Content-Type:</w:t>
      </w:r>
    </w:p>
    <w:p w14:paraId="308DF9AC" w14:textId="77777777" w:rsidR="00A10344" w:rsidRDefault="00A10344" w:rsidP="00A10344">
      <w:pPr>
        <w:numPr>
          <w:ilvl w:val="0"/>
          <w:numId w:val="84"/>
        </w:numPr>
        <w:tabs>
          <w:tab w:val="left" w:pos="360"/>
        </w:tabs>
        <w:spacing w:before="180" w:after="0"/>
        <w:ind w:left="360" w:hanging="180"/>
        <w:jc w:val="both"/>
      </w:pPr>
      <w:bookmarkStart w:id="1887" w:name="para_c319b120_c26f_4756_aa91_d497302f3c"/>
      <w:bookmarkStart w:id="1888" w:name="idp140294721800704"/>
      <w:bookmarkStart w:id="1889" w:name="idp140294721800448"/>
      <w:bookmarkEnd w:id="1884"/>
      <w:bookmarkEnd w:id="1885"/>
      <w:bookmarkEnd w:id="1886"/>
      <w:r>
        <w:rPr>
          <w:color w:val="000000"/>
          <w:sz w:val="18"/>
        </w:rPr>
        <w:t>multipart/related; type=</w:t>
      </w:r>
      <w:r>
        <w:rPr>
          <w:b/>
          <w:color w:val="000000"/>
          <w:sz w:val="18"/>
          <w:u w:val="single"/>
        </w:rPr>
        <w:t>"</w:t>
      </w:r>
      <w:r>
        <w:rPr>
          <w:color w:val="000000"/>
          <w:sz w:val="18"/>
        </w:rPr>
        <w:t>application/octet-stream</w:t>
      </w:r>
      <w:r>
        <w:rPr>
          <w:b/>
          <w:color w:val="000000"/>
          <w:sz w:val="18"/>
          <w:u w:val="single"/>
        </w:rPr>
        <w:t>"</w:t>
      </w:r>
      <w:r>
        <w:rPr>
          <w:color w:val="000000"/>
          <w:sz w:val="18"/>
        </w:rPr>
        <w:t>; boundary={MessageBoundary}</w:t>
      </w:r>
      <w:del w:id="1890" w:author="James Philbin [2]" w:date="2016-05-31T07:09:00Z">
        <w:r w:rsidR="00717C99" w:rsidRPr="008F12F5" w:rsidDel="0022609A">
          <w:rPr>
            <w:b/>
            <w:color w:val="000000"/>
            <w:sz w:val="18"/>
            <w:u w:val="single"/>
          </w:rPr>
          <w:delText>;</w:delText>
        </w:r>
      </w:del>
      <w:r w:rsidR="00717C99" w:rsidRPr="008F12F5">
        <w:rPr>
          <w:b/>
          <w:color w:val="000000"/>
          <w:sz w:val="18"/>
          <w:u w:val="single"/>
        </w:rPr>
        <w:t xml:space="preserve"> [dcm-parameters]</w:t>
      </w:r>
    </w:p>
    <w:p w14:paraId="51B01818" w14:textId="77777777" w:rsidR="00A10344" w:rsidRPr="00B22EB1" w:rsidRDefault="00A10344" w:rsidP="00A10344">
      <w:pPr>
        <w:numPr>
          <w:ilvl w:val="0"/>
          <w:numId w:val="84"/>
        </w:numPr>
        <w:tabs>
          <w:tab w:val="left" w:pos="360"/>
        </w:tabs>
        <w:spacing w:before="180" w:after="0"/>
        <w:ind w:left="360" w:hanging="180"/>
        <w:jc w:val="both"/>
        <w:rPr>
          <w:ins w:id="1891" w:author="James Philbin" w:date="2016-05-25T13:11:00Z"/>
          <w:rPrChange w:id="1892" w:author="James Philbin" w:date="2016-05-25T13:11:00Z">
            <w:rPr>
              <w:ins w:id="1893" w:author="James Philbin" w:date="2016-05-25T13:11:00Z"/>
              <w:b/>
              <w:color w:val="000000"/>
              <w:sz w:val="18"/>
              <w:u w:val="single"/>
            </w:rPr>
          </w:rPrChange>
        </w:rPr>
      </w:pPr>
      <w:bookmarkStart w:id="1894" w:name="para_1a0e78d6_2ed1_4fa2_871d_bb5c6f8244"/>
      <w:bookmarkStart w:id="1895" w:name="idp140294721801968"/>
      <w:bookmarkEnd w:id="1887"/>
      <w:bookmarkEnd w:id="1888"/>
      <w:bookmarkEnd w:id="1889"/>
      <w:r>
        <w:rPr>
          <w:color w:val="000000"/>
          <w:sz w:val="18"/>
        </w:rPr>
        <w:t>multipart/related; type=</w:t>
      </w:r>
      <w:r>
        <w:rPr>
          <w:b/>
          <w:color w:val="000000"/>
          <w:sz w:val="18"/>
          <w:u w:val="single"/>
        </w:rPr>
        <w:t>"</w:t>
      </w:r>
      <w:r>
        <w:rPr>
          <w:color w:val="000000"/>
          <w:sz w:val="18"/>
        </w:rPr>
        <w:t>{</w:t>
      </w:r>
      <w:r w:rsidR="00717C99" w:rsidRPr="003C4EFA">
        <w:rPr>
          <w:b/>
          <w:strike/>
          <w:color w:val="000000"/>
          <w:sz w:val="18"/>
        </w:rPr>
        <w:t>MediaType</w:t>
      </w:r>
      <w:r w:rsidR="00717C99" w:rsidRPr="00523F25">
        <w:rPr>
          <w:b/>
          <w:color w:val="000000"/>
          <w:sz w:val="18"/>
          <w:u w:val="single"/>
        </w:rPr>
        <w:t>m</w:t>
      </w:r>
      <w:r w:rsidR="00717C99" w:rsidRPr="007C0371">
        <w:rPr>
          <w:b/>
          <w:color w:val="000000"/>
          <w:sz w:val="18"/>
          <w:u w:val="single"/>
        </w:rPr>
        <w:t>edia</w:t>
      </w:r>
      <w:r w:rsidR="00717C99">
        <w:rPr>
          <w:b/>
          <w:color w:val="000000"/>
          <w:sz w:val="18"/>
          <w:u w:val="single"/>
        </w:rPr>
        <w:t>-t</w:t>
      </w:r>
      <w:r w:rsidR="00717C99" w:rsidRPr="007C0371">
        <w:rPr>
          <w:b/>
          <w:color w:val="000000"/>
          <w:sz w:val="18"/>
          <w:u w:val="single"/>
        </w:rPr>
        <w:t>ype</w:t>
      </w:r>
      <w:r>
        <w:rPr>
          <w:color w:val="000000"/>
          <w:sz w:val="18"/>
        </w:rPr>
        <w:t>}</w:t>
      </w:r>
      <w:r>
        <w:rPr>
          <w:b/>
          <w:color w:val="000000"/>
          <w:sz w:val="18"/>
          <w:u w:val="single"/>
        </w:rPr>
        <w:t>"</w:t>
      </w:r>
      <w:r>
        <w:rPr>
          <w:color w:val="000000"/>
          <w:sz w:val="18"/>
        </w:rPr>
        <w:t>; boundary={MessageBoundary}</w:t>
      </w:r>
      <w:del w:id="1896" w:author="James Philbin [2]" w:date="2016-05-31T07:10:00Z">
        <w:r w:rsidR="00717C99" w:rsidRPr="008F12F5" w:rsidDel="0022609A">
          <w:rPr>
            <w:b/>
            <w:color w:val="000000"/>
            <w:sz w:val="18"/>
            <w:u w:val="single"/>
          </w:rPr>
          <w:delText>;</w:delText>
        </w:r>
      </w:del>
      <w:r w:rsidR="00717C99" w:rsidRPr="008F12F5">
        <w:rPr>
          <w:b/>
          <w:color w:val="000000"/>
          <w:sz w:val="18"/>
          <w:u w:val="single"/>
        </w:rPr>
        <w:t xml:space="preserve"> [dcm-parameters]</w:t>
      </w:r>
    </w:p>
    <w:p w14:paraId="6B993E09" w14:textId="77777777" w:rsidR="00B22EB1" w:rsidRPr="005F6465" w:rsidRDefault="00B22EB1">
      <w:pPr>
        <w:ind w:left="180"/>
        <w:rPr>
          <w:b/>
          <w:sz w:val="18"/>
          <w:u w:val="single"/>
          <w:rPrChange w:id="1897" w:author="James Philbin" w:date="2016-05-25T13:20:00Z">
            <w:rPr/>
          </w:rPrChange>
        </w:rPr>
        <w:pPrChange w:id="1898" w:author="James Philbin" w:date="2016-05-25T13:11:00Z">
          <w:pPr>
            <w:numPr>
              <w:numId w:val="84"/>
            </w:numPr>
            <w:tabs>
              <w:tab w:val="left" w:pos="360"/>
            </w:tabs>
            <w:spacing w:before="180" w:after="0"/>
            <w:ind w:left="360" w:hanging="180"/>
            <w:jc w:val="both"/>
          </w:pPr>
        </w:pPrChange>
      </w:pPr>
      <w:ins w:id="1899" w:author="James Philbin" w:date="2016-05-25T13:11:00Z">
        <w:r w:rsidRPr="005F6465">
          <w:rPr>
            <w:b/>
            <w:sz w:val="18"/>
            <w:u w:val="single"/>
            <w:rPrChange w:id="1900" w:author="James Philbin" w:date="2016-05-25T13:20:00Z">
              <w:rPr/>
            </w:rPrChange>
          </w:rPr>
          <w:t>See Section 6.1.3.</w:t>
        </w:r>
      </w:ins>
    </w:p>
    <w:p w14:paraId="70EDDFFE" w14:textId="77777777" w:rsidR="00C46201" w:rsidRDefault="00C46201" w:rsidP="00C46201">
      <w:pPr>
        <w:numPr>
          <w:ilvl w:val="0"/>
          <w:numId w:val="85"/>
        </w:numPr>
        <w:tabs>
          <w:tab w:val="left" w:pos="180"/>
        </w:tabs>
        <w:spacing w:before="180" w:after="0"/>
        <w:ind w:left="180" w:hanging="180"/>
        <w:jc w:val="both"/>
      </w:pPr>
      <w:bookmarkStart w:id="1901" w:name="para_02a50cc7_ec16_470d_9d7d_d19d6c6eef"/>
      <w:bookmarkStart w:id="1902" w:name="idp140294721803472"/>
      <w:bookmarkEnd w:id="1894"/>
      <w:bookmarkEnd w:id="1895"/>
      <w:r>
        <w:rPr>
          <w:color w:val="000000"/>
          <w:sz w:val="18"/>
        </w:rPr>
        <w:t>The entire multipart response contains all bulk data for the specified Series that can be converted to one of the requested media types.</w:t>
      </w:r>
    </w:p>
    <w:p w14:paraId="70B715DF" w14:textId="77777777" w:rsidR="00C46201" w:rsidRDefault="00C46201" w:rsidP="00C46201">
      <w:pPr>
        <w:numPr>
          <w:ilvl w:val="0"/>
          <w:numId w:val="85"/>
        </w:numPr>
        <w:tabs>
          <w:tab w:val="left" w:pos="180"/>
        </w:tabs>
        <w:spacing w:before="180" w:after="0"/>
        <w:ind w:left="180" w:hanging="180"/>
        <w:jc w:val="both"/>
      </w:pPr>
      <w:bookmarkStart w:id="1903" w:name="para_7f6811d7_14cf_4d43_b731_a791da5dab"/>
      <w:bookmarkStart w:id="1904" w:name="idp140294721804752"/>
      <w:bookmarkEnd w:id="1901"/>
      <w:bookmarkEnd w:id="1902"/>
      <w:r>
        <w:rPr>
          <w:color w:val="000000"/>
          <w:sz w:val="18"/>
        </w:rPr>
        <w:t>Each item in the response is one of:</w:t>
      </w:r>
    </w:p>
    <w:p w14:paraId="3ACEFCEE" w14:textId="77777777" w:rsidR="00C46201" w:rsidRDefault="00C46201" w:rsidP="00C46201">
      <w:pPr>
        <w:numPr>
          <w:ilvl w:val="0"/>
          <w:numId w:val="220"/>
        </w:numPr>
        <w:tabs>
          <w:tab w:val="left" w:pos="360"/>
        </w:tabs>
        <w:spacing w:before="180" w:after="0"/>
        <w:ind w:left="360" w:hanging="180"/>
        <w:jc w:val="both"/>
      </w:pPr>
      <w:bookmarkStart w:id="1905" w:name="para_9bfdf805_60e2_4908_9c30_b1289403bc"/>
      <w:bookmarkStart w:id="1906" w:name="idp140294721806064"/>
      <w:bookmarkStart w:id="1907" w:name="idp140294721805808"/>
      <w:bookmarkEnd w:id="1903"/>
      <w:bookmarkEnd w:id="1904"/>
      <w:r>
        <w:rPr>
          <w:color w:val="000000"/>
          <w:sz w:val="18"/>
        </w:rPr>
        <w:t>an uncompressed bulk data element encoded in Little Endian binary format with the following headers:</w:t>
      </w:r>
    </w:p>
    <w:p w14:paraId="31CA061C" w14:textId="77777777" w:rsidR="00C46201" w:rsidRDefault="00C46201" w:rsidP="00C46201">
      <w:pPr>
        <w:numPr>
          <w:ilvl w:val="0"/>
          <w:numId w:val="215"/>
        </w:numPr>
        <w:tabs>
          <w:tab w:val="left" w:pos="540"/>
        </w:tabs>
        <w:spacing w:before="180" w:after="0"/>
        <w:ind w:left="540" w:hanging="180"/>
        <w:jc w:val="both"/>
      </w:pPr>
      <w:bookmarkStart w:id="1908" w:name="para_71483e32_f2d9_4af3_9db6_0717e0914a"/>
      <w:bookmarkStart w:id="1909" w:name="idp140294721807536"/>
      <w:bookmarkStart w:id="1910" w:name="idp140294721807280"/>
      <w:bookmarkEnd w:id="1905"/>
      <w:bookmarkEnd w:id="1906"/>
      <w:bookmarkEnd w:id="1907"/>
      <w:r>
        <w:rPr>
          <w:color w:val="000000"/>
          <w:sz w:val="18"/>
        </w:rPr>
        <w:t>Content-Type: application/octet-stream</w:t>
      </w:r>
    </w:p>
    <w:p w14:paraId="2E593D3C" w14:textId="77777777" w:rsidR="00C46201" w:rsidRDefault="00C46201" w:rsidP="00C46201">
      <w:pPr>
        <w:numPr>
          <w:ilvl w:val="0"/>
          <w:numId w:val="215"/>
        </w:numPr>
        <w:tabs>
          <w:tab w:val="left" w:pos="540"/>
        </w:tabs>
        <w:spacing w:before="180" w:after="0"/>
        <w:ind w:left="540" w:hanging="180"/>
        <w:jc w:val="both"/>
      </w:pPr>
      <w:bookmarkStart w:id="1911" w:name="para_d2aebfbf_3190_4dca_a6cd_24d5f80474"/>
      <w:bookmarkStart w:id="1912" w:name="idp140294721808720"/>
      <w:bookmarkEnd w:id="1908"/>
      <w:bookmarkEnd w:id="1909"/>
      <w:bookmarkEnd w:id="1910"/>
      <w:r>
        <w:rPr>
          <w:color w:val="000000"/>
          <w:sz w:val="18"/>
        </w:rPr>
        <w:t>Content-Location: {BulkDataURL}</w:t>
      </w:r>
    </w:p>
    <w:p w14:paraId="308EF134" w14:textId="77777777" w:rsidR="00C46201" w:rsidRDefault="00C46201" w:rsidP="00C46201">
      <w:pPr>
        <w:numPr>
          <w:ilvl w:val="0"/>
          <w:numId w:val="220"/>
        </w:numPr>
        <w:tabs>
          <w:tab w:val="left" w:pos="360"/>
        </w:tabs>
        <w:spacing w:before="180" w:after="0"/>
        <w:ind w:left="360" w:hanging="180"/>
        <w:jc w:val="both"/>
      </w:pPr>
      <w:bookmarkStart w:id="1913" w:name="para_5f934188_4cab_4aa0_a701_e83901cf6a"/>
      <w:bookmarkStart w:id="1914" w:name="idp140294721810208"/>
      <w:bookmarkEnd w:id="1911"/>
      <w:bookmarkEnd w:id="1912"/>
      <w:r>
        <w:rPr>
          <w:color w:val="000000"/>
          <w:sz w:val="18"/>
        </w:rPr>
        <w:t>a compressed bulk data element from a SOP Instance in the Series encoded in a single-frame media type with the following headers:</w:t>
      </w:r>
    </w:p>
    <w:p w14:paraId="76C81986" w14:textId="77777777" w:rsidR="00C46201" w:rsidRDefault="00C46201" w:rsidP="00C46201">
      <w:pPr>
        <w:numPr>
          <w:ilvl w:val="0"/>
          <w:numId w:val="216"/>
        </w:numPr>
        <w:tabs>
          <w:tab w:val="left" w:pos="540"/>
        </w:tabs>
        <w:spacing w:before="180" w:after="0"/>
        <w:ind w:left="540" w:hanging="180"/>
        <w:jc w:val="both"/>
      </w:pPr>
      <w:bookmarkStart w:id="1915" w:name="para_cde77699_67d8_43e7_8783_4526bc10a1"/>
      <w:bookmarkStart w:id="1916" w:name="idp140294721811664"/>
      <w:bookmarkStart w:id="1917" w:name="idp140294721811408"/>
      <w:bookmarkEnd w:id="1913"/>
      <w:bookmarkEnd w:id="1914"/>
      <w:r>
        <w:rPr>
          <w:color w:val="000000"/>
          <w:sz w:val="18"/>
        </w:rPr>
        <w:t>Content-Type: {</w:t>
      </w:r>
      <w:r w:rsidRPr="00056D9E">
        <w:rPr>
          <w:b/>
          <w:strike/>
          <w:color w:val="000000"/>
          <w:sz w:val="18"/>
        </w:rPr>
        <w:t>MediaType</w:t>
      </w:r>
      <w:r w:rsidR="009C4720">
        <w:rPr>
          <w:b/>
          <w:strike/>
          <w:color w:val="000000"/>
          <w:sz w:val="18"/>
        </w:rPr>
        <w:t xml:space="preserve"> </w:t>
      </w:r>
      <w:r w:rsidR="009C4720" w:rsidRPr="00056D9E">
        <w:rPr>
          <w:b/>
          <w:color w:val="000000"/>
          <w:sz w:val="18"/>
          <w:u w:val="single"/>
        </w:rPr>
        <w:t>media-type</w:t>
      </w:r>
      <w:r w:rsidRPr="00056D9E">
        <w:rPr>
          <w:b/>
          <w:color w:val="000000"/>
          <w:sz w:val="18"/>
          <w:u w:val="single"/>
        </w:rPr>
        <w:t>}</w:t>
      </w:r>
    </w:p>
    <w:p w14:paraId="75882E60" w14:textId="77777777" w:rsidR="00C46201" w:rsidRDefault="00C46201" w:rsidP="00C46201">
      <w:pPr>
        <w:numPr>
          <w:ilvl w:val="0"/>
          <w:numId w:val="216"/>
        </w:numPr>
        <w:tabs>
          <w:tab w:val="left" w:pos="540"/>
        </w:tabs>
        <w:spacing w:before="180" w:after="0"/>
        <w:ind w:left="540" w:hanging="180"/>
        <w:jc w:val="both"/>
      </w:pPr>
      <w:bookmarkStart w:id="1918" w:name="para_0597ec4a_c783_4007_81a1_d4242bbad8"/>
      <w:bookmarkStart w:id="1919" w:name="idp140294721812848"/>
      <w:bookmarkEnd w:id="1915"/>
      <w:bookmarkEnd w:id="1916"/>
      <w:bookmarkEnd w:id="1917"/>
      <w:r>
        <w:rPr>
          <w:color w:val="000000"/>
          <w:sz w:val="18"/>
        </w:rPr>
        <w:t>Content-Location: {BulkDataURL}</w:t>
      </w:r>
    </w:p>
    <w:p w14:paraId="04680D18" w14:textId="77777777" w:rsidR="00C46201" w:rsidRDefault="00C46201" w:rsidP="00C46201">
      <w:pPr>
        <w:numPr>
          <w:ilvl w:val="0"/>
          <w:numId w:val="220"/>
        </w:numPr>
        <w:tabs>
          <w:tab w:val="left" w:pos="360"/>
        </w:tabs>
        <w:spacing w:before="180" w:after="0"/>
        <w:ind w:left="360" w:hanging="180"/>
        <w:jc w:val="both"/>
      </w:pPr>
      <w:bookmarkStart w:id="1920" w:name="para_e1484a70_4628_43f1_acbe_f7271b1573"/>
      <w:bookmarkStart w:id="1921" w:name="idp140294721814288"/>
      <w:bookmarkEnd w:id="1918"/>
      <w:bookmarkEnd w:id="1919"/>
      <w:r>
        <w:rPr>
          <w:color w:val="000000"/>
          <w:sz w:val="18"/>
        </w:rPr>
        <w:t>a compressed frame from a multi-frame SOP Instance in the Series encoded in a single-frame media type with the following headers:</w:t>
      </w:r>
    </w:p>
    <w:p w14:paraId="26CAFAB5" w14:textId="77777777" w:rsidR="00C46201" w:rsidRDefault="00C46201" w:rsidP="00C46201">
      <w:pPr>
        <w:numPr>
          <w:ilvl w:val="0"/>
          <w:numId w:val="217"/>
        </w:numPr>
        <w:tabs>
          <w:tab w:val="left" w:pos="540"/>
        </w:tabs>
        <w:spacing w:before="180" w:after="0"/>
        <w:ind w:left="540" w:hanging="180"/>
        <w:jc w:val="both"/>
      </w:pPr>
      <w:bookmarkStart w:id="1922" w:name="para_051bdabf_5504_44a4_83b4_8e74796641"/>
      <w:bookmarkStart w:id="1923" w:name="idp140294721815696"/>
      <w:bookmarkStart w:id="1924" w:name="idp140294721815440"/>
      <w:bookmarkEnd w:id="1920"/>
      <w:bookmarkEnd w:id="1921"/>
      <w:r>
        <w:rPr>
          <w:color w:val="000000"/>
          <w:sz w:val="18"/>
        </w:rPr>
        <w:t>Content-Type: {</w:t>
      </w:r>
      <w:r w:rsidRPr="00056D9E">
        <w:rPr>
          <w:b/>
          <w:strike/>
          <w:color w:val="000000"/>
          <w:sz w:val="18"/>
        </w:rPr>
        <w:t>MediaType</w:t>
      </w:r>
      <w:r w:rsidR="009C4720">
        <w:rPr>
          <w:color w:val="000000"/>
          <w:sz w:val="18"/>
        </w:rPr>
        <w:t xml:space="preserve"> </w:t>
      </w:r>
      <w:r w:rsidR="009C4720" w:rsidRPr="00056D9E">
        <w:rPr>
          <w:b/>
          <w:color w:val="000000"/>
          <w:sz w:val="18"/>
          <w:u w:val="single"/>
        </w:rPr>
        <w:t>media-type</w:t>
      </w:r>
      <w:r>
        <w:rPr>
          <w:color w:val="000000"/>
          <w:sz w:val="18"/>
        </w:rPr>
        <w:t>}</w:t>
      </w:r>
    </w:p>
    <w:p w14:paraId="5400B2F1" w14:textId="77777777" w:rsidR="00C46201" w:rsidRDefault="00C46201" w:rsidP="00C46201">
      <w:pPr>
        <w:numPr>
          <w:ilvl w:val="0"/>
          <w:numId w:val="217"/>
        </w:numPr>
        <w:tabs>
          <w:tab w:val="left" w:pos="540"/>
        </w:tabs>
        <w:spacing w:before="180" w:after="0"/>
        <w:ind w:left="540" w:hanging="180"/>
        <w:jc w:val="both"/>
      </w:pPr>
      <w:bookmarkStart w:id="1925" w:name="para_629d476e_7cf8_4906_bb1d_1b826e287c"/>
      <w:bookmarkStart w:id="1926" w:name="idp140294721816880"/>
      <w:bookmarkEnd w:id="1922"/>
      <w:bookmarkEnd w:id="1923"/>
      <w:bookmarkEnd w:id="1924"/>
      <w:r>
        <w:rPr>
          <w:color w:val="000000"/>
          <w:sz w:val="18"/>
        </w:rPr>
        <w:t>Content-Location: {BulkDataURL}/frames/{FrameNumber}</w:t>
      </w:r>
    </w:p>
    <w:p w14:paraId="39DDA271" w14:textId="77777777" w:rsidR="00C46201" w:rsidRDefault="009F3B77" w:rsidP="00C46201">
      <w:pPr>
        <w:numPr>
          <w:ilvl w:val="0"/>
          <w:numId w:val="220"/>
        </w:numPr>
        <w:tabs>
          <w:tab w:val="left" w:pos="360"/>
        </w:tabs>
        <w:spacing w:before="180" w:after="0"/>
        <w:ind w:left="360" w:hanging="180"/>
        <w:jc w:val="both"/>
      </w:pPr>
      <w:bookmarkStart w:id="1927" w:name="para_d2150d49_915f_4de6_bed6_9cf4fc87ef"/>
      <w:bookmarkStart w:id="1928" w:name="idp140294721818384"/>
      <w:bookmarkEnd w:id="1925"/>
      <w:bookmarkEnd w:id="1926"/>
      <w:r w:rsidRPr="00756898">
        <w:rPr>
          <w:b/>
          <w:strike/>
          <w:color w:val="000000"/>
          <w:sz w:val="18"/>
        </w:rPr>
        <w:t>a set</w:t>
      </w:r>
      <w:r>
        <w:rPr>
          <w:color w:val="000000"/>
          <w:sz w:val="18"/>
        </w:rPr>
        <w:t xml:space="preserve"> </w:t>
      </w:r>
      <w:r w:rsidRPr="00756898">
        <w:rPr>
          <w:b/>
          <w:color w:val="000000"/>
          <w:sz w:val="18"/>
          <w:u w:val="single"/>
        </w:rPr>
        <w:t xml:space="preserve">all </w:t>
      </w:r>
      <w:r>
        <w:rPr>
          <w:color w:val="000000"/>
          <w:sz w:val="18"/>
        </w:rPr>
        <w:t xml:space="preserve">of </w:t>
      </w:r>
      <w:r w:rsidRPr="00756898">
        <w:rPr>
          <w:b/>
          <w:color w:val="000000"/>
          <w:sz w:val="18"/>
          <w:u w:val="single"/>
        </w:rPr>
        <w:t xml:space="preserve">the </w:t>
      </w:r>
      <w:r w:rsidR="00C46201">
        <w:rPr>
          <w:color w:val="000000"/>
          <w:sz w:val="18"/>
        </w:rPr>
        <w:t xml:space="preserve">compressed frames from a multi-frame SOP Instance in the Series encoded in a </w:t>
      </w:r>
      <w:r w:rsidR="00203F81" w:rsidRPr="00756898">
        <w:rPr>
          <w:b/>
          <w:strike/>
          <w:color w:val="000000"/>
          <w:sz w:val="18"/>
        </w:rPr>
        <w:t>multi-frame</w:t>
      </w:r>
      <w:r w:rsidR="00203F81" w:rsidRPr="00756898">
        <w:rPr>
          <w:b/>
          <w:color w:val="000000"/>
          <w:sz w:val="18"/>
        </w:rPr>
        <w:t xml:space="preserve"> </w:t>
      </w:r>
      <w:r w:rsidR="00203F81" w:rsidRPr="00756898">
        <w:rPr>
          <w:b/>
          <w:color w:val="000000"/>
          <w:sz w:val="18"/>
          <w:u w:val="single"/>
        </w:rPr>
        <w:t>video</w:t>
      </w:r>
      <w:r w:rsidR="00203F81">
        <w:rPr>
          <w:color w:val="000000"/>
          <w:sz w:val="18"/>
        </w:rPr>
        <w:t xml:space="preserve"> </w:t>
      </w:r>
      <w:r w:rsidR="00C46201">
        <w:rPr>
          <w:color w:val="000000"/>
          <w:sz w:val="18"/>
        </w:rPr>
        <w:t>media type with the following headers:</w:t>
      </w:r>
    </w:p>
    <w:p w14:paraId="06AD8931" w14:textId="77777777" w:rsidR="00C46201" w:rsidRDefault="00C46201" w:rsidP="00C46201">
      <w:pPr>
        <w:numPr>
          <w:ilvl w:val="0"/>
          <w:numId w:val="219"/>
        </w:numPr>
        <w:tabs>
          <w:tab w:val="left" w:pos="540"/>
        </w:tabs>
        <w:spacing w:before="180" w:after="0"/>
        <w:ind w:left="540" w:hanging="180"/>
        <w:jc w:val="both"/>
      </w:pPr>
      <w:bookmarkStart w:id="1929" w:name="para_112b6caf_917d_4ac5_98be_fd14cff2d6"/>
      <w:bookmarkStart w:id="1930" w:name="idp140294721819840"/>
      <w:bookmarkStart w:id="1931" w:name="idp140294721819584"/>
      <w:bookmarkEnd w:id="1927"/>
      <w:bookmarkEnd w:id="1928"/>
      <w:r>
        <w:rPr>
          <w:color w:val="000000"/>
          <w:sz w:val="18"/>
        </w:rPr>
        <w:t>Content-Type:</w:t>
      </w:r>
      <w:r w:rsidR="009C4720" w:rsidRPr="00056D9E">
        <w:rPr>
          <w:b/>
          <w:color w:val="000000"/>
          <w:sz w:val="18"/>
          <w:u w:val="single"/>
        </w:rPr>
        <w:t>{media-type}</w:t>
      </w:r>
    </w:p>
    <w:p w14:paraId="4A74E2DC" w14:textId="77777777" w:rsidR="00C46201" w:rsidRDefault="00C46201" w:rsidP="00C46201">
      <w:pPr>
        <w:numPr>
          <w:ilvl w:val="0"/>
          <w:numId w:val="219"/>
        </w:numPr>
        <w:tabs>
          <w:tab w:val="left" w:pos="540"/>
        </w:tabs>
        <w:spacing w:before="180" w:after="0"/>
        <w:ind w:left="540" w:hanging="180"/>
        <w:jc w:val="both"/>
      </w:pPr>
      <w:bookmarkStart w:id="1932" w:name="para_337c4a2f_be52_4b05_ba48_864837806a"/>
      <w:bookmarkStart w:id="1933" w:name="idp140294721821024"/>
      <w:bookmarkEnd w:id="1929"/>
      <w:bookmarkEnd w:id="1930"/>
      <w:bookmarkEnd w:id="1931"/>
      <w:r>
        <w:rPr>
          <w:color w:val="000000"/>
          <w:sz w:val="18"/>
        </w:rPr>
        <w:t>Content-Location: {BulkDataURL}</w:t>
      </w:r>
      <w:r w:rsidRPr="00056D9E">
        <w:rPr>
          <w:b/>
          <w:strike/>
          <w:color w:val="000000"/>
          <w:sz w:val="18"/>
        </w:rPr>
        <w:t>[/frames/{FrameList}]</w:t>
      </w:r>
    </w:p>
    <w:p w14:paraId="012FE565" w14:textId="77777777" w:rsidR="00C46201" w:rsidRPr="00056D9E" w:rsidRDefault="00C46201" w:rsidP="00C46201">
      <w:pPr>
        <w:numPr>
          <w:ilvl w:val="0"/>
          <w:numId w:val="218"/>
        </w:numPr>
        <w:tabs>
          <w:tab w:val="left" w:pos="720"/>
        </w:tabs>
        <w:spacing w:before="180" w:after="0"/>
        <w:ind w:left="720" w:hanging="180"/>
        <w:jc w:val="both"/>
        <w:rPr>
          <w:b/>
          <w:strike/>
        </w:rPr>
      </w:pPr>
      <w:bookmarkStart w:id="1934" w:name="para_b80bc219_15bc_40ee_87a9_587e4f1979"/>
      <w:bookmarkStart w:id="1935" w:name="idp140294721822400"/>
      <w:bookmarkStart w:id="1936" w:name="idp140294721822144"/>
      <w:bookmarkEnd w:id="1932"/>
      <w:bookmarkEnd w:id="1933"/>
      <w:r w:rsidRPr="00056D9E">
        <w:rPr>
          <w:b/>
          <w:strike/>
          <w:color w:val="000000"/>
          <w:sz w:val="18"/>
        </w:rPr>
        <w:lastRenderedPageBreak/>
        <w:t>{FrameList} is a list of frames separated by %2C (comma). It may be omitted if the message part includes all frames for the specified bulk pixel data object.</w:t>
      </w:r>
    </w:p>
    <w:bookmarkEnd w:id="1934"/>
    <w:bookmarkEnd w:id="1935"/>
    <w:bookmarkEnd w:id="1936"/>
    <w:p w14:paraId="25801482" w14:textId="77777777" w:rsidR="00C46201" w:rsidRDefault="00C46201" w:rsidP="00467D96">
      <w:pPr>
        <w:spacing w:before="180" w:after="0"/>
      </w:pPr>
    </w:p>
    <w:bookmarkEnd w:id="1859"/>
    <w:p w14:paraId="3D9F7746"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6.5.3.1 as follows:</w:t>
      </w:r>
    </w:p>
    <w:p w14:paraId="29AF98AD" w14:textId="77777777" w:rsidR="00811556" w:rsidRDefault="00811556" w:rsidP="00811556">
      <w:pPr>
        <w:spacing w:before="180"/>
      </w:pPr>
      <w:bookmarkStart w:id="1937" w:name="sect_6_5_3"/>
      <w:r>
        <w:rPr>
          <w:b/>
          <w:color w:val="000000"/>
          <w:sz w:val="24"/>
        </w:rPr>
        <w:t>6.5.3 WADO-RS - RetrieveInstance</w:t>
      </w:r>
    </w:p>
    <w:bookmarkEnd w:id="1937"/>
    <w:p w14:paraId="5080F7B8" w14:textId="77777777" w:rsidR="00811556" w:rsidRDefault="00811556" w:rsidP="00811556">
      <w:pPr>
        <w:rPr>
          <w:i/>
        </w:rPr>
      </w:pPr>
      <w:r>
        <w:rPr>
          <w:i/>
        </w:rPr>
        <w:t>…</w:t>
      </w:r>
    </w:p>
    <w:p w14:paraId="7EAC23A2" w14:textId="77777777" w:rsidR="00467D96" w:rsidRDefault="00467D96" w:rsidP="00467D96">
      <w:pPr>
        <w:spacing w:before="180" w:after="0"/>
      </w:pPr>
      <w:r>
        <w:rPr>
          <w:b/>
          <w:sz w:val="26"/>
        </w:rPr>
        <w:t>6.5.3.1 Request</w:t>
      </w:r>
    </w:p>
    <w:p w14:paraId="2CDFFD3B" w14:textId="77777777" w:rsidR="00467D96" w:rsidRDefault="00467D96" w:rsidP="00467D96">
      <w:pPr>
        <w:rPr>
          <w:i/>
        </w:rPr>
      </w:pPr>
      <w:r>
        <w:rPr>
          <w:i/>
        </w:rPr>
        <w:t>…</w:t>
      </w:r>
    </w:p>
    <w:p w14:paraId="2802922F" w14:textId="77777777" w:rsidR="000A666B" w:rsidRDefault="000A666B" w:rsidP="000A666B">
      <w:pPr>
        <w:numPr>
          <w:ilvl w:val="0"/>
          <w:numId w:val="75"/>
        </w:numPr>
        <w:tabs>
          <w:tab w:val="left" w:pos="540"/>
        </w:tabs>
        <w:spacing w:before="180" w:after="0"/>
        <w:ind w:left="540" w:hanging="180"/>
        <w:jc w:val="both"/>
      </w:pPr>
      <w:bookmarkStart w:id="1938" w:name="para_26ac53ed_f69a_492c_8ecb_1f9a685afc"/>
      <w:bookmarkStart w:id="1939" w:name="idp140294721843952"/>
      <w:bookmarkStart w:id="1940" w:name="idp140294721843696"/>
      <w:r>
        <w:rPr>
          <w:color w:val="000000"/>
          <w:sz w:val="18"/>
        </w:rPr>
        <w:t>multipart/related; type=</w:t>
      </w:r>
      <w:r w:rsidR="00803B08">
        <w:rPr>
          <w:b/>
          <w:color w:val="000000"/>
          <w:sz w:val="18"/>
          <w:u w:val="single"/>
        </w:rPr>
        <w:t>"</w:t>
      </w:r>
      <w:r>
        <w:rPr>
          <w:color w:val="000000"/>
          <w:sz w:val="18"/>
        </w:rPr>
        <w:t>application/dicom</w:t>
      </w:r>
      <w:r w:rsidR="00803B08">
        <w:rPr>
          <w:b/>
          <w:color w:val="000000"/>
          <w:sz w:val="18"/>
          <w:u w:val="single"/>
        </w:rPr>
        <w:t>"</w:t>
      </w:r>
      <w:r>
        <w:rPr>
          <w:color w:val="000000"/>
          <w:sz w:val="18"/>
        </w:rPr>
        <w:t xml:space="preserve">; </w:t>
      </w:r>
      <w:r w:rsidR="00EC26CF" w:rsidRPr="003C4EFA">
        <w:rPr>
          <w:sz w:val="18"/>
        </w:rPr>
        <w:t>[</w:t>
      </w:r>
      <w:r w:rsidR="00EC26CF" w:rsidRPr="007C0371">
        <w:rPr>
          <w:b/>
          <w:strike/>
          <w:sz w:val="18"/>
        </w:rPr>
        <w:t>transfer-syntax={TransferSyntaxUID}</w:t>
      </w:r>
      <w:r w:rsidR="00EC26CF">
        <w:rPr>
          <w:b/>
          <w:sz w:val="18"/>
          <w:u w:val="single"/>
        </w:rPr>
        <w:t>dcm-parameters</w:t>
      </w:r>
      <w:r w:rsidR="00EC26CF" w:rsidRPr="003C4EFA">
        <w:rPr>
          <w:sz w:val="18"/>
        </w:rPr>
        <w:t>]</w:t>
      </w:r>
    </w:p>
    <w:p w14:paraId="05AECF13" w14:textId="77777777" w:rsidR="000A666B" w:rsidRDefault="000A666B" w:rsidP="000A666B">
      <w:pPr>
        <w:spacing w:before="180"/>
        <w:ind w:left="540"/>
        <w:jc w:val="both"/>
      </w:pPr>
      <w:bookmarkStart w:id="1941" w:name="para_7f340e97_89ef_4dec_bd66_94fefb6048"/>
      <w:bookmarkEnd w:id="1938"/>
      <w:bookmarkEnd w:id="1939"/>
      <w:bookmarkEnd w:id="1940"/>
      <w:r>
        <w:rPr>
          <w:color w:val="000000"/>
          <w:sz w:val="18"/>
        </w:rPr>
        <w:t xml:space="preserve">Specifies that the response can be DICOM Instances encoded in </w:t>
      </w:r>
      <w:hyperlink r:id="rId17" w:anchor="PS3.10">
        <w:r>
          <w:rPr>
            <w:color w:val="000000"/>
            <w:sz w:val="18"/>
          </w:rPr>
          <w:t>PS3.10</w:t>
        </w:r>
      </w:hyperlink>
      <w:r>
        <w:rPr>
          <w:color w:val="000000"/>
          <w:sz w:val="18"/>
        </w:rPr>
        <w:t xml:space="preserve"> format. If </w:t>
      </w:r>
      <w:r w:rsidRPr="008824A9">
        <w:rPr>
          <w:color w:val="000000"/>
          <w:sz w:val="18"/>
          <w:rPrChange w:id="1942" w:author="David Clunie" w:date="2016-05-21T13:57:00Z">
            <w:rPr>
              <w:i/>
              <w:color w:val="000000"/>
              <w:sz w:val="18"/>
            </w:rPr>
          </w:rPrChange>
        </w:rPr>
        <w:t>transfer-syntax</w:t>
      </w:r>
      <w:r>
        <w:rPr>
          <w:color w:val="000000"/>
          <w:sz w:val="18"/>
        </w:rPr>
        <w:t xml:space="preserve"> is not specified </w:t>
      </w:r>
      <w:ins w:id="1943" w:author="David Clunie" w:date="2016-05-21T13:57:00Z">
        <w:r w:rsidR="008824A9" w:rsidRPr="00084818">
          <w:rPr>
            <w:b/>
            <w:sz w:val="18"/>
            <w:u w:val="single"/>
          </w:rPr>
          <w:t>in the dcm-parameters</w:t>
        </w:r>
        <w:r w:rsidR="008824A9">
          <w:rPr>
            <w:sz w:val="18"/>
          </w:rPr>
          <w:t xml:space="preserve"> </w:t>
        </w:r>
      </w:ins>
      <w:r>
        <w:rPr>
          <w:color w:val="000000"/>
          <w:sz w:val="18"/>
        </w:rPr>
        <w:t xml:space="preserve">the server </w:t>
      </w:r>
      <w:ins w:id="1944" w:author="David Clunie" w:date="2016-05-21T10:05:00Z">
        <w:r w:rsidR="00E3565F" w:rsidRPr="00084818">
          <w:rPr>
            <w:b/>
            <w:strike/>
            <w:sz w:val="18"/>
          </w:rPr>
          <w:t>can freely choose which Transfer Syntax to use</w:t>
        </w:r>
        <w:r w:rsidR="00E3565F">
          <w:rPr>
            <w:sz w:val="18"/>
          </w:rPr>
          <w:t xml:space="preserve"> </w:t>
        </w:r>
        <w:r w:rsidR="00E3565F" w:rsidRPr="00084818">
          <w:rPr>
            <w:b/>
            <w:sz w:val="18"/>
            <w:u w:val="single"/>
          </w:rPr>
          <w:t xml:space="preserve">shall use the Explicit VR Little Endian Transfer Syntax "1.2.840.10008.1.2.1" </w:t>
        </w:r>
        <w:r w:rsidR="00E3565F">
          <w:rPr>
            <w:sz w:val="18"/>
          </w:rPr>
          <w:t>for each Instance</w:t>
        </w:r>
        <w:r w:rsidR="00E3565F">
          <w:rPr>
            <w:b/>
            <w:sz w:val="18"/>
            <w:u w:val="single"/>
          </w:rPr>
          <w:t xml:space="preserve"> (see Section 6.1.1.8)</w:t>
        </w:r>
      </w:ins>
      <w:del w:id="1945" w:author="David Clunie" w:date="2016-05-21T10:05:00Z">
        <w:r w:rsidDel="00E3565F">
          <w:rPr>
            <w:color w:val="000000"/>
            <w:sz w:val="18"/>
          </w:rPr>
          <w:delText>can freely choose which Transfer Syntax to use for each Instance</w:delText>
        </w:r>
      </w:del>
      <w:r>
        <w:rPr>
          <w:color w:val="000000"/>
          <w:sz w:val="18"/>
        </w:rPr>
        <w:t>.</w:t>
      </w:r>
    </w:p>
    <w:p w14:paraId="1E4AAFA5" w14:textId="77777777" w:rsidR="000A666B" w:rsidRDefault="000A666B" w:rsidP="000A666B">
      <w:pPr>
        <w:numPr>
          <w:ilvl w:val="0"/>
          <w:numId w:val="75"/>
        </w:numPr>
        <w:tabs>
          <w:tab w:val="left" w:pos="540"/>
        </w:tabs>
        <w:spacing w:before="180" w:after="0"/>
        <w:ind w:left="540" w:hanging="180"/>
        <w:jc w:val="both"/>
      </w:pPr>
      <w:bookmarkStart w:id="1946" w:name="para_a7046d7f_84ca_45c2_ac2d_a2ff917e4f"/>
      <w:bookmarkStart w:id="1947" w:name="idp140294721847680"/>
      <w:bookmarkEnd w:id="1941"/>
      <w:r>
        <w:rPr>
          <w:color w:val="000000"/>
          <w:sz w:val="18"/>
        </w:rPr>
        <w:t>multipart/related; type=</w:t>
      </w:r>
      <w:r w:rsidR="001327E9">
        <w:rPr>
          <w:b/>
          <w:color w:val="000000"/>
          <w:sz w:val="18"/>
          <w:u w:val="single"/>
        </w:rPr>
        <w:t>"</w:t>
      </w:r>
      <w:r>
        <w:rPr>
          <w:color w:val="000000"/>
          <w:sz w:val="18"/>
        </w:rPr>
        <w:t>application/octet-stream</w:t>
      </w:r>
      <w:r w:rsidR="00EC26CF">
        <w:rPr>
          <w:b/>
          <w:color w:val="000000"/>
          <w:sz w:val="18"/>
          <w:u w:val="single"/>
        </w:rPr>
        <w:t>"</w:t>
      </w:r>
      <w:del w:id="1948" w:author="James Philbin [2]" w:date="2016-05-31T07:10:00Z">
        <w:r w:rsidR="00EC26CF" w:rsidRPr="008F12F5" w:rsidDel="0022609A">
          <w:rPr>
            <w:b/>
            <w:color w:val="000000"/>
            <w:sz w:val="18"/>
            <w:u w:val="single"/>
          </w:rPr>
          <w:delText>;</w:delText>
        </w:r>
      </w:del>
      <w:r w:rsidR="00EC26CF" w:rsidRPr="008F12F5">
        <w:rPr>
          <w:b/>
          <w:color w:val="000000"/>
          <w:sz w:val="18"/>
          <w:u w:val="single"/>
        </w:rPr>
        <w:t xml:space="preserve"> [dcm-parameters]</w:t>
      </w:r>
    </w:p>
    <w:p w14:paraId="32411912" w14:textId="77777777" w:rsidR="000A666B" w:rsidRDefault="000A666B">
      <w:pPr>
        <w:tabs>
          <w:tab w:val="left" w:pos="360"/>
        </w:tabs>
        <w:spacing w:before="180" w:after="0"/>
        <w:ind w:left="540"/>
        <w:jc w:val="both"/>
        <w:pPrChange w:id="1949" w:author="David Clunie" w:date="2016-05-26T08:45:00Z">
          <w:pPr>
            <w:spacing w:before="180"/>
            <w:ind w:left="540"/>
            <w:jc w:val="both"/>
          </w:pPr>
        </w:pPrChange>
      </w:pPr>
      <w:bookmarkStart w:id="1950" w:name="para_84bbdc5f_f7c8_4e45_9e79_c1e1ad8789"/>
      <w:bookmarkEnd w:id="1946"/>
      <w:bookmarkEnd w:id="1947"/>
      <w:r>
        <w:rPr>
          <w:color w:val="000000"/>
          <w:sz w:val="18"/>
        </w:rPr>
        <w:t>Specifies that the response can be Little Endian uncompressed bulk data.</w:t>
      </w:r>
      <w:ins w:id="1951" w:author="James Philbin" w:date="2016-05-25T13:12:00Z">
        <w:r w:rsidR="00B22EB1">
          <w:rPr>
            <w:color w:val="000000"/>
            <w:sz w:val="18"/>
          </w:rPr>
          <w:t xml:space="preserve">  </w:t>
        </w:r>
        <w:r w:rsidR="00B22EB1">
          <w:rPr>
            <w:b/>
            <w:color w:val="000000"/>
            <w:sz w:val="18"/>
            <w:u w:val="single"/>
          </w:rPr>
          <w:t>See Section 6.1.3.</w:t>
        </w:r>
      </w:ins>
    </w:p>
    <w:bookmarkEnd w:id="1950"/>
    <w:p w14:paraId="066B9000" w14:textId="77777777" w:rsidR="00066327" w:rsidRDefault="00066327" w:rsidP="00066327">
      <w:pPr>
        <w:numPr>
          <w:ilvl w:val="0"/>
          <w:numId w:val="14"/>
        </w:numPr>
        <w:tabs>
          <w:tab w:val="left" w:pos="540"/>
        </w:tabs>
        <w:spacing w:before="180" w:after="0"/>
        <w:ind w:left="540" w:hanging="180"/>
        <w:jc w:val="both"/>
      </w:pPr>
      <w:r>
        <w:rPr>
          <w:color w:val="000000"/>
          <w:sz w:val="18"/>
        </w:rPr>
        <w:t>multipart/related; type=</w:t>
      </w:r>
      <w:r w:rsidR="001327E9">
        <w:rPr>
          <w:b/>
          <w:color w:val="000000"/>
          <w:sz w:val="18"/>
          <w:u w:val="single"/>
        </w:rPr>
        <w:t>"</w:t>
      </w:r>
      <w:r>
        <w:rPr>
          <w:color w:val="000000"/>
          <w:sz w:val="18"/>
        </w:rPr>
        <w:t>{</w:t>
      </w:r>
      <w:r w:rsidRPr="008E4EC6">
        <w:rPr>
          <w:b/>
          <w:strike/>
          <w:color w:val="000000"/>
          <w:sz w:val="18"/>
        </w:rPr>
        <w:t>MediaType</w:t>
      </w:r>
      <w:r w:rsidR="008E4EC6" w:rsidRPr="00523F25">
        <w:rPr>
          <w:b/>
          <w:color w:val="000000"/>
          <w:sz w:val="18"/>
          <w:u w:val="single"/>
        </w:rPr>
        <w:t>m</w:t>
      </w:r>
      <w:r w:rsidR="008E4EC6" w:rsidRPr="007C0371">
        <w:rPr>
          <w:b/>
          <w:color w:val="000000"/>
          <w:sz w:val="18"/>
          <w:u w:val="single"/>
        </w:rPr>
        <w:t>edia</w:t>
      </w:r>
      <w:r w:rsidR="008E4EC6">
        <w:rPr>
          <w:b/>
          <w:color w:val="000000"/>
          <w:sz w:val="18"/>
          <w:u w:val="single"/>
        </w:rPr>
        <w:t>-t</w:t>
      </w:r>
      <w:r w:rsidR="008E4EC6" w:rsidRPr="007C0371">
        <w:rPr>
          <w:b/>
          <w:color w:val="000000"/>
          <w:sz w:val="18"/>
          <w:u w:val="single"/>
        </w:rPr>
        <w:t>ype</w:t>
      </w:r>
      <w:r w:rsidR="008E4EC6">
        <w:rPr>
          <w:sz w:val="18"/>
        </w:rPr>
        <w:t>}</w:t>
      </w:r>
      <w:r w:rsidR="008E4EC6">
        <w:rPr>
          <w:b/>
          <w:color w:val="000000"/>
          <w:sz w:val="18"/>
          <w:u w:val="single"/>
        </w:rPr>
        <w:t>"</w:t>
      </w:r>
      <w:del w:id="1952" w:author="James Philbin [2]" w:date="2016-05-31T07:10:00Z">
        <w:r w:rsidR="008E4EC6" w:rsidRPr="008F12F5" w:rsidDel="0022609A">
          <w:rPr>
            <w:b/>
            <w:color w:val="000000"/>
            <w:sz w:val="18"/>
            <w:u w:val="single"/>
          </w:rPr>
          <w:delText>;</w:delText>
        </w:r>
      </w:del>
      <w:r w:rsidR="008E4EC6" w:rsidRPr="008F12F5">
        <w:rPr>
          <w:b/>
          <w:color w:val="000000"/>
          <w:sz w:val="18"/>
          <w:u w:val="single"/>
        </w:rPr>
        <w:t xml:space="preserve"> [dcm-parameters]</w:t>
      </w:r>
    </w:p>
    <w:p w14:paraId="677FF5E9" w14:textId="4D143413" w:rsidR="00066327" w:rsidRPr="00066327" w:rsidDel="0027152E" w:rsidRDefault="00066327" w:rsidP="00066327">
      <w:pPr>
        <w:spacing w:before="180" w:after="0"/>
        <w:ind w:left="540"/>
        <w:jc w:val="both"/>
        <w:rPr>
          <w:del w:id="1953" w:author="David Clunie" w:date="2016-05-26T08:45:00Z"/>
          <w:b/>
          <w:strike/>
        </w:rPr>
      </w:pPr>
      <w:r w:rsidRPr="0027152E">
        <w:rPr>
          <w:color w:val="000000"/>
          <w:sz w:val="18"/>
          <w:rPrChange w:id="1954" w:author="David Clunie" w:date="2016-05-26T08:45:00Z">
            <w:rPr>
              <w:b/>
              <w:strike/>
              <w:color w:val="000000"/>
              <w:sz w:val="18"/>
            </w:rPr>
          </w:rPrChange>
        </w:rPr>
        <w:t>Specifies that the response can be pixel data encoded using</w:t>
      </w:r>
      <w:r w:rsidRPr="00066327">
        <w:rPr>
          <w:b/>
          <w:strike/>
          <w:color w:val="000000"/>
          <w:sz w:val="18"/>
        </w:rPr>
        <w:t xml:space="preserve"> a {MediaType} listed in </w:t>
      </w:r>
      <w:hyperlink w:anchor="table_6_5_1">
        <w:r w:rsidRPr="00066327">
          <w:rPr>
            <w:b/>
            <w:strike/>
            <w:color w:val="000000"/>
            <w:sz w:val="18"/>
          </w:rPr>
          <w:t>Table 6.5-1</w:t>
        </w:r>
      </w:hyperlink>
      <w:r w:rsidRPr="00066327">
        <w:rPr>
          <w:b/>
          <w:strike/>
          <w:color w:val="000000"/>
          <w:sz w:val="18"/>
        </w:rPr>
        <w:t xml:space="preserve"> (including parameters).</w:t>
      </w:r>
      <w:ins w:id="1955" w:author="David Clunie" w:date="2016-05-26T08:45:00Z">
        <w:r w:rsidR="0027152E">
          <w:rPr>
            <w:b/>
            <w:color w:val="000000"/>
            <w:sz w:val="18"/>
            <w:u w:val="single"/>
          </w:rPr>
          <w:t xml:space="preserve"> </w:t>
        </w:r>
      </w:ins>
    </w:p>
    <w:p w14:paraId="3309E867" w14:textId="45993CCA" w:rsidR="00B22EB1" w:rsidRDefault="00066327">
      <w:pPr>
        <w:spacing w:before="180" w:after="0"/>
        <w:ind w:left="540"/>
        <w:jc w:val="both"/>
        <w:rPr>
          <w:ins w:id="1956" w:author="James Philbin" w:date="2016-05-25T13:12:00Z"/>
        </w:rPr>
        <w:pPrChange w:id="1957" w:author="David Clunie" w:date="2016-05-26T08:45:00Z">
          <w:pPr>
            <w:tabs>
              <w:tab w:val="left" w:pos="360"/>
            </w:tabs>
            <w:spacing w:before="180" w:after="0"/>
            <w:ind w:left="360"/>
            <w:jc w:val="both"/>
          </w:pPr>
        </w:pPrChange>
      </w:pPr>
      <w:del w:id="1958" w:author="David Clunie" w:date="2016-05-26T08:45:00Z">
        <w:r w:rsidRPr="00066327" w:rsidDel="0027152E">
          <w:rPr>
            <w:b/>
            <w:color w:val="000000"/>
            <w:sz w:val="18"/>
            <w:u w:val="single"/>
          </w:rPr>
          <w:delText xml:space="preserve">Specifies that the response can be pixel data encoded using </w:delText>
        </w:r>
      </w:del>
      <w:r w:rsidR="00CA5524">
        <w:rPr>
          <w:b/>
          <w:sz w:val="18"/>
          <w:u w:val="single"/>
        </w:rPr>
        <w:t xml:space="preserve">the </w:t>
      </w:r>
      <w:ins w:id="1959" w:author="David Clunie" w:date="2016-05-21T14:05:00Z">
        <w:r w:rsidR="00234BB2">
          <w:rPr>
            <w:b/>
            <w:sz w:val="18"/>
            <w:u w:val="single"/>
          </w:rPr>
          <w:t>application/dicom</w:t>
        </w:r>
        <w:r w:rsidR="00745C6D">
          <w:rPr>
            <w:b/>
            <w:sz w:val="18"/>
            <w:u w:val="single"/>
          </w:rPr>
          <w:t xml:space="preserve"> </w:t>
        </w:r>
      </w:ins>
      <w:r w:rsidR="000879DD">
        <w:rPr>
          <w:b/>
          <w:sz w:val="18"/>
          <w:u w:val="single"/>
        </w:rPr>
        <w:t>media</w:t>
      </w:r>
      <w:r w:rsidR="00E21FAC">
        <w:rPr>
          <w:b/>
          <w:sz w:val="18"/>
          <w:u w:val="single"/>
        </w:rPr>
        <w:t xml:space="preserve"> </w:t>
      </w:r>
      <w:r w:rsidR="000879DD">
        <w:rPr>
          <w:b/>
          <w:sz w:val="18"/>
          <w:u w:val="single"/>
        </w:rPr>
        <w:t>type</w:t>
      </w:r>
      <w:del w:id="1960" w:author="David Clunie" w:date="2016-05-21T14:05:00Z">
        <w:r w:rsidR="000879DD" w:rsidDel="00234BB2">
          <w:rPr>
            <w:b/>
            <w:sz w:val="18"/>
            <w:u w:val="single"/>
          </w:rPr>
          <w:delText>s</w:delText>
        </w:r>
      </w:del>
      <w:r w:rsidR="00CA5524" w:rsidRPr="00CA5524">
        <w:rPr>
          <w:b/>
          <w:sz w:val="18"/>
          <w:u w:val="single"/>
        </w:rPr>
        <w:t xml:space="preserve"> and transfer syntaxes specified in Table</w:t>
      </w:r>
      <w:r w:rsidR="00CA5524">
        <w:rPr>
          <w:b/>
          <w:sz w:val="18"/>
          <w:u w:val="single"/>
        </w:rPr>
        <w:t xml:space="preserve"> 6.1.1.8-2</w:t>
      </w:r>
      <w:r w:rsidR="00CA5524" w:rsidRPr="00332EA8">
        <w:rPr>
          <w:sz w:val="18"/>
          <w:u w:val="single"/>
          <w:rPrChange w:id="1961" w:author="David Clunie" w:date="2016-05-21T14:05:00Z">
            <w:rPr>
              <w:sz w:val="18"/>
            </w:rPr>
          </w:rPrChange>
        </w:rPr>
        <w:t>.</w:t>
      </w:r>
      <w:del w:id="1962" w:author="David Clunie" w:date="2016-05-21T14:05:00Z">
        <w:r w:rsidRPr="00066327" w:rsidDel="00332EA8">
          <w:rPr>
            <w:b/>
            <w:sz w:val="18"/>
            <w:u w:val="single"/>
          </w:rPr>
          <w:delText>.</w:delText>
        </w:r>
      </w:del>
      <w:ins w:id="1963" w:author="James Philbin" w:date="2016-05-25T13:12:00Z">
        <w:r w:rsidR="00B22EB1">
          <w:rPr>
            <w:b/>
            <w:sz w:val="18"/>
            <w:u w:val="single"/>
          </w:rPr>
          <w:t xml:space="preserve">  </w:t>
        </w:r>
        <w:r w:rsidR="00B22EB1">
          <w:rPr>
            <w:b/>
            <w:color w:val="000000"/>
            <w:sz w:val="18"/>
            <w:u w:val="single"/>
          </w:rPr>
          <w:t>See Section 6.1.3.</w:t>
        </w:r>
      </w:ins>
    </w:p>
    <w:p w14:paraId="1E257B75" w14:textId="77777777" w:rsidR="00066327" w:rsidRPr="00066327" w:rsidRDefault="00066327" w:rsidP="00066327">
      <w:pPr>
        <w:pStyle w:val="ListParagraph"/>
        <w:spacing w:before="180" w:after="0"/>
        <w:ind w:left="540"/>
        <w:jc w:val="both"/>
        <w:rPr>
          <w:b/>
          <w:u w:val="single"/>
        </w:rPr>
      </w:pPr>
    </w:p>
    <w:p w14:paraId="1EFDE849" w14:textId="77777777" w:rsidR="00E81DE7" w:rsidRDefault="00E81DE7" w:rsidP="00E81DE7">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6.5.3.2 as follows:</w:t>
      </w:r>
    </w:p>
    <w:p w14:paraId="0DC4F584" w14:textId="77777777" w:rsidR="00467D96" w:rsidRDefault="00467D96" w:rsidP="00467D96">
      <w:pPr>
        <w:spacing w:before="180" w:after="0"/>
      </w:pPr>
      <w:r>
        <w:rPr>
          <w:b/>
          <w:sz w:val="26"/>
        </w:rPr>
        <w:t>6.5.3.2 Response</w:t>
      </w:r>
    </w:p>
    <w:p w14:paraId="580B76E2" w14:textId="77777777" w:rsidR="00E81DE7" w:rsidRDefault="00E81DE7" w:rsidP="00E81DE7">
      <w:pPr>
        <w:spacing w:before="180"/>
        <w:jc w:val="both"/>
      </w:pPr>
      <w:bookmarkStart w:id="1964" w:name="para_683dd0fd_eb0e_4519_8d63_53dc099c97"/>
      <w:r>
        <w:rPr>
          <w:color w:val="000000"/>
          <w:sz w:val="18"/>
        </w:rPr>
        <w:t>...</w:t>
      </w:r>
    </w:p>
    <w:p w14:paraId="4ADCA334" w14:textId="77777777" w:rsidR="00E81DE7" w:rsidRDefault="00E81DE7" w:rsidP="00E81DE7">
      <w:pPr>
        <w:spacing w:before="180"/>
      </w:pPr>
      <w:bookmarkStart w:id="1965" w:name="sect_6_5_3_2_1"/>
      <w:bookmarkEnd w:id="1964"/>
      <w:r>
        <w:rPr>
          <w:b/>
          <w:color w:val="000000"/>
          <w:sz w:val="22"/>
        </w:rPr>
        <w:t>6.5.3.2.1 DICOM Response</w:t>
      </w:r>
    </w:p>
    <w:p w14:paraId="0D6DD956" w14:textId="77777777" w:rsidR="00E81DE7" w:rsidRDefault="00E81DE7" w:rsidP="00E81DE7">
      <w:pPr>
        <w:numPr>
          <w:ilvl w:val="0"/>
          <w:numId w:val="88"/>
        </w:numPr>
        <w:tabs>
          <w:tab w:val="left" w:pos="180"/>
        </w:tabs>
        <w:spacing w:before="180" w:after="0"/>
        <w:ind w:left="180" w:hanging="180"/>
        <w:jc w:val="both"/>
      </w:pPr>
      <w:bookmarkStart w:id="1966" w:name="para_41cfb3c0_52d0_481d_bd31_b6fad6e2fc"/>
      <w:bookmarkStart w:id="1967" w:name="idp140294721861488"/>
      <w:bookmarkStart w:id="1968" w:name="idp140294721861232"/>
      <w:bookmarkEnd w:id="1965"/>
      <w:r>
        <w:rPr>
          <w:color w:val="000000"/>
          <w:sz w:val="18"/>
        </w:rPr>
        <w:t>Content-Type:</w:t>
      </w:r>
    </w:p>
    <w:p w14:paraId="4A376ABE" w14:textId="77777777" w:rsidR="00E81DE7" w:rsidRDefault="00E81DE7" w:rsidP="00E81DE7">
      <w:pPr>
        <w:numPr>
          <w:ilvl w:val="0"/>
          <w:numId w:val="86"/>
        </w:numPr>
        <w:tabs>
          <w:tab w:val="left" w:pos="360"/>
        </w:tabs>
        <w:spacing w:before="180" w:after="0"/>
        <w:ind w:left="360" w:hanging="180"/>
        <w:jc w:val="both"/>
      </w:pPr>
      <w:bookmarkStart w:id="1969" w:name="para_887a7191_0f8b_480e_b425_ba02e5f5d2"/>
      <w:bookmarkStart w:id="1970" w:name="idp140294721862848"/>
      <w:bookmarkStart w:id="1971" w:name="idp140294721862592"/>
      <w:bookmarkEnd w:id="1966"/>
      <w:bookmarkEnd w:id="1967"/>
      <w:bookmarkEnd w:id="1968"/>
      <w:r>
        <w:rPr>
          <w:color w:val="000000"/>
          <w:sz w:val="18"/>
        </w:rPr>
        <w:t>multipart/related; type=</w:t>
      </w:r>
      <w:r>
        <w:rPr>
          <w:b/>
          <w:color w:val="000000"/>
          <w:sz w:val="18"/>
          <w:u w:val="single"/>
        </w:rPr>
        <w:t>"</w:t>
      </w:r>
      <w:r>
        <w:rPr>
          <w:color w:val="000000"/>
          <w:sz w:val="18"/>
        </w:rPr>
        <w:t>application/dicom</w:t>
      </w:r>
      <w:r>
        <w:rPr>
          <w:b/>
          <w:color w:val="000000"/>
          <w:sz w:val="18"/>
          <w:u w:val="single"/>
        </w:rPr>
        <w:t>"</w:t>
      </w:r>
      <w:r>
        <w:rPr>
          <w:color w:val="000000"/>
          <w:sz w:val="18"/>
        </w:rPr>
        <w:t>; boundary={MessageBoundary}</w:t>
      </w:r>
    </w:p>
    <w:p w14:paraId="4B06E532" w14:textId="77777777" w:rsidR="00E81DE7" w:rsidRDefault="00E81DE7" w:rsidP="00E81DE7">
      <w:pPr>
        <w:numPr>
          <w:ilvl w:val="0"/>
          <w:numId w:val="88"/>
        </w:numPr>
        <w:tabs>
          <w:tab w:val="left" w:pos="180"/>
        </w:tabs>
        <w:spacing w:before="180" w:after="0"/>
        <w:ind w:left="180" w:hanging="180"/>
        <w:jc w:val="both"/>
      </w:pPr>
      <w:bookmarkStart w:id="1972" w:name="para_63c32410_652d_442e_b31e_fb0786e316"/>
      <w:bookmarkStart w:id="1973" w:name="idp140294721864368"/>
      <w:bookmarkEnd w:id="1969"/>
      <w:bookmarkEnd w:id="1970"/>
      <w:bookmarkEnd w:id="1971"/>
      <w:r>
        <w:rPr>
          <w:color w:val="000000"/>
          <w:sz w:val="18"/>
        </w:rPr>
        <w:t xml:space="preserve">The multipart response contains a single </w:t>
      </w:r>
      <w:r w:rsidR="00DC3B61" w:rsidRPr="0058147B">
        <w:rPr>
          <w:b/>
          <w:strike/>
          <w:color w:val="000000"/>
          <w:sz w:val="18"/>
        </w:rPr>
        <w:t>item</w:t>
      </w:r>
      <w:r w:rsidR="00DC3B61" w:rsidRPr="0058147B">
        <w:rPr>
          <w:b/>
          <w:color w:val="000000"/>
          <w:sz w:val="18"/>
          <w:u w:val="single"/>
        </w:rPr>
        <w:t>part</w:t>
      </w:r>
      <w:r w:rsidR="00DC3B61">
        <w:rPr>
          <w:color w:val="000000"/>
          <w:sz w:val="18"/>
        </w:rPr>
        <w:t xml:space="preserve"> </w:t>
      </w:r>
      <w:r>
        <w:rPr>
          <w:color w:val="000000"/>
          <w:sz w:val="18"/>
        </w:rPr>
        <w:t>representing the specified DICOM SOP Instance with the following http headers:</w:t>
      </w:r>
    </w:p>
    <w:p w14:paraId="629397C3" w14:textId="77777777" w:rsidR="00E81DE7" w:rsidRDefault="00E81DE7" w:rsidP="00E81DE7">
      <w:pPr>
        <w:numPr>
          <w:ilvl w:val="0"/>
          <w:numId w:val="87"/>
        </w:numPr>
        <w:tabs>
          <w:tab w:val="left" w:pos="360"/>
        </w:tabs>
        <w:spacing w:before="180" w:after="0"/>
        <w:ind w:left="360" w:hanging="180"/>
        <w:jc w:val="both"/>
      </w:pPr>
      <w:bookmarkStart w:id="1974" w:name="para_7fa15517_ada9_406f_8d83_34d4b90ea2"/>
      <w:bookmarkStart w:id="1975" w:name="idp140294721865808"/>
      <w:bookmarkStart w:id="1976" w:name="idp140294721865552"/>
      <w:bookmarkEnd w:id="1972"/>
      <w:bookmarkEnd w:id="1973"/>
      <w:r>
        <w:rPr>
          <w:color w:val="000000"/>
          <w:sz w:val="18"/>
        </w:rPr>
        <w:t>Content-Type: application/dicom</w:t>
      </w:r>
      <w:del w:id="1977" w:author="James Philbin [2]" w:date="2016-05-31T07:10:00Z">
        <w:r w:rsidR="00DC3B61" w:rsidRPr="008F12F5" w:rsidDel="0022609A">
          <w:rPr>
            <w:b/>
            <w:color w:val="000000"/>
            <w:sz w:val="18"/>
            <w:u w:val="single"/>
          </w:rPr>
          <w:delText>;</w:delText>
        </w:r>
      </w:del>
      <w:r w:rsidR="00DC3B61" w:rsidRPr="008F12F5">
        <w:rPr>
          <w:b/>
          <w:color w:val="000000"/>
          <w:sz w:val="18"/>
          <w:u w:val="single"/>
        </w:rPr>
        <w:t xml:space="preserve"> [dcm-parameters]</w:t>
      </w:r>
    </w:p>
    <w:p w14:paraId="5332038F" w14:textId="77777777" w:rsidR="00E81DE7" w:rsidRDefault="00E81DE7" w:rsidP="00E81DE7">
      <w:pPr>
        <w:spacing w:before="180"/>
      </w:pPr>
      <w:bookmarkStart w:id="1978" w:name="sect_6_5_3_2_2"/>
      <w:bookmarkEnd w:id="1974"/>
      <w:bookmarkEnd w:id="1975"/>
      <w:bookmarkEnd w:id="1976"/>
      <w:r>
        <w:rPr>
          <w:b/>
          <w:color w:val="000000"/>
          <w:sz w:val="22"/>
        </w:rPr>
        <w:t>6.5.3.2.2 Bulk Data Response</w:t>
      </w:r>
    </w:p>
    <w:p w14:paraId="40BF581F" w14:textId="77777777" w:rsidR="00E81DE7" w:rsidRDefault="00E81DE7" w:rsidP="00E81DE7">
      <w:pPr>
        <w:numPr>
          <w:ilvl w:val="0"/>
          <w:numId w:val="90"/>
        </w:numPr>
        <w:tabs>
          <w:tab w:val="left" w:pos="180"/>
        </w:tabs>
        <w:spacing w:before="180" w:after="0"/>
        <w:ind w:left="180" w:hanging="180"/>
        <w:jc w:val="both"/>
      </w:pPr>
      <w:bookmarkStart w:id="1979" w:name="para_325d6be2_1ccd_4f3e_94df_52d40989cd"/>
      <w:bookmarkStart w:id="1980" w:name="idp140294721869120"/>
      <w:bookmarkStart w:id="1981" w:name="idp140294721868864"/>
      <w:bookmarkEnd w:id="1978"/>
      <w:r>
        <w:rPr>
          <w:color w:val="000000"/>
          <w:sz w:val="18"/>
        </w:rPr>
        <w:t>Content-Type:</w:t>
      </w:r>
    </w:p>
    <w:p w14:paraId="07A46892" w14:textId="77777777" w:rsidR="00E81DE7" w:rsidRDefault="00E81DE7" w:rsidP="00E81DE7">
      <w:pPr>
        <w:numPr>
          <w:ilvl w:val="0"/>
          <w:numId w:val="89"/>
        </w:numPr>
        <w:tabs>
          <w:tab w:val="left" w:pos="360"/>
        </w:tabs>
        <w:spacing w:before="180" w:after="0"/>
        <w:ind w:left="360" w:hanging="180"/>
        <w:jc w:val="both"/>
      </w:pPr>
      <w:bookmarkStart w:id="1982" w:name="para_f2f30c3b_6682_4fad_8ffe_a02048afaf"/>
      <w:bookmarkStart w:id="1983" w:name="idp140294721870480"/>
      <w:bookmarkStart w:id="1984" w:name="idp140294721870224"/>
      <w:bookmarkEnd w:id="1979"/>
      <w:bookmarkEnd w:id="1980"/>
      <w:bookmarkEnd w:id="1981"/>
      <w:r>
        <w:rPr>
          <w:color w:val="000000"/>
          <w:sz w:val="18"/>
        </w:rPr>
        <w:t>multipart/related; type=</w:t>
      </w:r>
      <w:r>
        <w:rPr>
          <w:b/>
          <w:color w:val="000000"/>
          <w:sz w:val="18"/>
          <w:u w:val="single"/>
        </w:rPr>
        <w:t>"</w:t>
      </w:r>
      <w:r>
        <w:rPr>
          <w:color w:val="000000"/>
          <w:sz w:val="18"/>
        </w:rPr>
        <w:t>application/octet-stream</w:t>
      </w:r>
      <w:r>
        <w:rPr>
          <w:b/>
          <w:color w:val="000000"/>
          <w:sz w:val="18"/>
          <w:u w:val="single"/>
        </w:rPr>
        <w:t>"</w:t>
      </w:r>
      <w:r>
        <w:rPr>
          <w:color w:val="000000"/>
          <w:sz w:val="18"/>
        </w:rPr>
        <w:t>; boundary={MessageBoundary}</w:t>
      </w:r>
      <w:del w:id="1985" w:author="James Philbin [2]" w:date="2016-05-31T07:10:00Z">
        <w:r w:rsidR="00016F98" w:rsidRPr="008F12F5" w:rsidDel="0022609A">
          <w:rPr>
            <w:b/>
            <w:color w:val="000000"/>
            <w:sz w:val="18"/>
            <w:u w:val="single"/>
          </w:rPr>
          <w:delText>;</w:delText>
        </w:r>
      </w:del>
      <w:r w:rsidR="00016F98" w:rsidRPr="008F12F5">
        <w:rPr>
          <w:b/>
          <w:color w:val="000000"/>
          <w:sz w:val="18"/>
          <w:u w:val="single"/>
        </w:rPr>
        <w:t xml:space="preserve"> [dcm-parameters]</w:t>
      </w:r>
    </w:p>
    <w:p w14:paraId="494C4B35" w14:textId="77777777" w:rsidR="00E81DE7" w:rsidRDefault="00E81DE7" w:rsidP="00E81DE7">
      <w:pPr>
        <w:numPr>
          <w:ilvl w:val="0"/>
          <w:numId w:val="89"/>
        </w:numPr>
        <w:tabs>
          <w:tab w:val="left" w:pos="360"/>
        </w:tabs>
        <w:spacing w:before="180" w:after="0"/>
        <w:ind w:left="360" w:hanging="180"/>
        <w:jc w:val="both"/>
      </w:pPr>
      <w:bookmarkStart w:id="1986" w:name="para_ae3f9223_462b_43a5_9fec_ac3636b64b"/>
      <w:bookmarkStart w:id="1987" w:name="idp140294721871744"/>
      <w:bookmarkEnd w:id="1982"/>
      <w:bookmarkEnd w:id="1983"/>
      <w:bookmarkEnd w:id="1984"/>
      <w:r>
        <w:rPr>
          <w:color w:val="000000"/>
          <w:sz w:val="18"/>
        </w:rPr>
        <w:t>multipart/related; type=</w:t>
      </w:r>
      <w:r>
        <w:rPr>
          <w:b/>
          <w:color w:val="000000"/>
          <w:sz w:val="18"/>
          <w:u w:val="single"/>
        </w:rPr>
        <w:t>"</w:t>
      </w:r>
      <w:r>
        <w:rPr>
          <w:color w:val="000000"/>
          <w:sz w:val="18"/>
        </w:rPr>
        <w:t>{</w:t>
      </w:r>
      <w:r w:rsidR="00016F98" w:rsidRPr="003C4EFA">
        <w:rPr>
          <w:b/>
          <w:strike/>
          <w:color w:val="000000"/>
          <w:sz w:val="18"/>
        </w:rPr>
        <w:t>MediaType</w:t>
      </w:r>
      <w:r w:rsidR="00016F98" w:rsidRPr="00523F25">
        <w:rPr>
          <w:b/>
          <w:color w:val="000000"/>
          <w:sz w:val="18"/>
          <w:u w:val="single"/>
        </w:rPr>
        <w:t>m</w:t>
      </w:r>
      <w:r w:rsidR="00016F98" w:rsidRPr="007C0371">
        <w:rPr>
          <w:b/>
          <w:color w:val="000000"/>
          <w:sz w:val="18"/>
          <w:u w:val="single"/>
        </w:rPr>
        <w:t>edia</w:t>
      </w:r>
      <w:r w:rsidR="00016F98">
        <w:rPr>
          <w:b/>
          <w:color w:val="000000"/>
          <w:sz w:val="18"/>
          <w:u w:val="single"/>
        </w:rPr>
        <w:t>-t</w:t>
      </w:r>
      <w:r w:rsidR="00016F98" w:rsidRPr="007C0371">
        <w:rPr>
          <w:b/>
          <w:color w:val="000000"/>
          <w:sz w:val="18"/>
          <w:u w:val="single"/>
        </w:rPr>
        <w:t>ype</w:t>
      </w:r>
      <w:r>
        <w:rPr>
          <w:color w:val="000000"/>
          <w:sz w:val="18"/>
        </w:rPr>
        <w:t>}</w:t>
      </w:r>
      <w:r>
        <w:rPr>
          <w:b/>
          <w:color w:val="000000"/>
          <w:sz w:val="18"/>
          <w:u w:val="single"/>
        </w:rPr>
        <w:t>"</w:t>
      </w:r>
      <w:r>
        <w:rPr>
          <w:color w:val="000000"/>
          <w:sz w:val="18"/>
        </w:rPr>
        <w:t>; boundary={MessageBoundary}</w:t>
      </w:r>
      <w:del w:id="1988" w:author="James Philbin [2]" w:date="2016-05-31T07:10:00Z">
        <w:r w:rsidR="00016F98" w:rsidRPr="008F12F5" w:rsidDel="0022609A">
          <w:rPr>
            <w:b/>
            <w:color w:val="000000"/>
            <w:sz w:val="18"/>
            <w:u w:val="single"/>
          </w:rPr>
          <w:delText>;</w:delText>
        </w:r>
      </w:del>
      <w:r w:rsidR="00016F98" w:rsidRPr="008F12F5">
        <w:rPr>
          <w:b/>
          <w:color w:val="000000"/>
          <w:sz w:val="18"/>
          <w:u w:val="single"/>
        </w:rPr>
        <w:t xml:space="preserve"> [dcm-parameters]</w:t>
      </w:r>
    </w:p>
    <w:p w14:paraId="0EEE0381" w14:textId="77777777" w:rsidR="00A874CD" w:rsidRDefault="00A874CD" w:rsidP="00A874CD">
      <w:pPr>
        <w:numPr>
          <w:ilvl w:val="0"/>
          <w:numId w:val="90"/>
        </w:numPr>
        <w:tabs>
          <w:tab w:val="left" w:pos="180"/>
        </w:tabs>
        <w:spacing w:before="180" w:after="0"/>
        <w:ind w:left="180" w:hanging="180"/>
        <w:jc w:val="both"/>
      </w:pPr>
      <w:bookmarkStart w:id="1989" w:name="para_0ad44ac4_fcb7_48e9_ba46_1c18500344"/>
      <w:bookmarkStart w:id="1990" w:name="idp140294721873248"/>
      <w:bookmarkEnd w:id="1986"/>
      <w:bookmarkEnd w:id="1987"/>
      <w:r>
        <w:rPr>
          <w:color w:val="000000"/>
          <w:sz w:val="18"/>
        </w:rPr>
        <w:t>The entire multipart response contains all bulk data for the specified Instance that can be converted to one of the requested media types.</w:t>
      </w:r>
    </w:p>
    <w:p w14:paraId="5C0917C5" w14:textId="77777777" w:rsidR="00A874CD" w:rsidRDefault="00A874CD" w:rsidP="00A874CD">
      <w:pPr>
        <w:numPr>
          <w:ilvl w:val="0"/>
          <w:numId w:val="90"/>
        </w:numPr>
        <w:tabs>
          <w:tab w:val="left" w:pos="180"/>
        </w:tabs>
        <w:spacing w:before="180" w:after="0"/>
        <w:ind w:left="180" w:hanging="180"/>
        <w:jc w:val="both"/>
      </w:pPr>
      <w:bookmarkStart w:id="1991" w:name="para_5edea80c_9f69_40c9_b946_27a2c7d19d"/>
      <w:bookmarkStart w:id="1992" w:name="idp140294721874576"/>
      <w:bookmarkEnd w:id="1989"/>
      <w:bookmarkEnd w:id="1990"/>
      <w:r>
        <w:rPr>
          <w:color w:val="000000"/>
          <w:sz w:val="18"/>
        </w:rPr>
        <w:t>Each item in the response is one of:</w:t>
      </w:r>
    </w:p>
    <w:p w14:paraId="63E1CB56" w14:textId="77777777" w:rsidR="00A874CD" w:rsidRDefault="00A874CD" w:rsidP="00A874CD">
      <w:pPr>
        <w:numPr>
          <w:ilvl w:val="0"/>
          <w:numId w:val="214"/>
        </w:numPr>
        <w:tabs>
          <w:tab w:val="left" w:pos="360"/>
        </w:tabs>
        <w:spacing w:before="180" w:after="0"/>
        <w:ind w:left="360" w:hanging="180"/>
        <w:jc w:val="both"/>
      </w:pPr>
      <w:bookmarkStart w:id="1993" w:name="para_e49bab93_b8f5_4e64_9b1d_9e86721362"/>
      <w:bookmarkStart w:id="1994" w:name="idp140294721875888"/>
      <w:bookmarkStart w:id="1995" w:name="idp140294721875632"/>
      <w:bookmarkEnd w:id="1991"/>
      <w:bookmarkEnd w:id="1992"/>
      <w:r>
        <w:rPr>
          <w:color w:val="000000"/>
          <w:sz w:val="18"/>
        </w:rPr>
        <w:t>an uncompressed bulk data element encoded in Little Endian binary format with the following headers:</w:t>
      </w:r>
    </w:p>
    <w:p w14:paraId="68429C39" w14:textId="77777777" w:rsidR="00A874CD" w:rsidRDefault="00A874CD" w:rsidP="00A874CD">
      <w:pPr>
        <w:numPr>
          <w:ilvl w:val="0"/>
          <w:numId w:val="209"/>
        </w:numPr>
        <w:tabs>
          <w:tab w:val="left" w:pos="540"/>
        </w:tabs>
        <w:spacing w:before="180" w:after="0"/>
        <w:ind w:left="540" w:hanging="180"/>
        <w:jc w:val="both"/>
      </w:pPr>
      <w:bookmarkStart w:id="1996" w:name="para_65d201d9_6be3_4849_901d_514bcb4899"/>
      <w:bookmarkStart w:id="1997" w:name="idp140294721877360"/>
      <w:bookmarkStart w:id="1998" w:name="idp140294721877104"/>
      <w:bookmarkEnd w:id="1993"/>
      <w:bookmarkEnd w:id="1994"/>
      <w:bookmarkEnd w:id="1995"/>
      <w:r>
        <w:rPr>
          <w:color w:val="000000"/>
          <w:sz w:val="18"/>
        </w:rPr>
        <w:t>Content-Type: application/octet-stream</w:t>
      </w:r>
    </w:p>
    <w:p w14:paraId="5E702BD2" w14:textId="77777777" w:rsidR="00A874CD" w:rsidRDefault="00A874CD" w:rsidP="00A874CD">
      <w:pPr>
        <w:numPr>
          <w:ilvl w:val="0"/>
          <w:numId w:val="209"/>
        </w:numPr>
        <w:tabs>
          <w:tab w:val="left" w:pos="540"/>
        </w:tabs>
        <w:spacing w:before="180" w:after="0"/>
        <w:ind w:left="540" w:hanging="180"/>
        <w:jc w:val="both"/>
      </w:pPr>
      <w:bookmarkStart w:id="1999" w:name="para_de616dfc_21c1_4dc1_ae43_682a91960b"/>
      <w:bookmarkStart w:id="2000" w:name="idp140294721878544"/>
      <w:bookmarkEnd w:id="1996"/>
      <w:bookmarkEnd w:id="1997"/>
      <w:bookmarkEnd w:id="1998"/>
      <w:r>
        <w:rPr>
          <w:color w:val="000000"/>
          <w:sz w:val="18"/>
        </w:rPr>
        <w:lastRenderedPageBreak/>
        <w:t>Content-Location: {BulkDataURL}</w:t>
      </w:r>
    </w:p>
    <w:p w14:paraId="104DED76" w14:textId="77777777" w:rsidR="00A874CD" w:rsidRDefault="00A874CD" w:rsidP="00A874CD">
      <w:pPr>
        <w:numPr>
          <w:ilvl w:val="0"/>
          <w:numId w:val="214"/>
        </w:numPr>
        <w:tabs>
          <w:tab w:val="left" w:pos="360"/>
        </w:tabs>
        <w:spacing w:before="180" w:after="0"/>
        <w:ind w:left="360" w:hanging="180"/>
        <w:jc w:val="both"/>
      </w:pPr>
      <w:bookmarkStart w:id="2001" w:name="para_c0e2b99d_0097_4ea9_8df3_28439ea9c7"/>
      <w:bookmarkStart w:id="2002" w:name="idp140294721880032"/>
      <w:bookmarkEnd w:id="1999"/>
      <w:bookmarkEnd w:id="2000"/>
      <w:r>
        <w:rPr>
          <w:color w:val="000000"/>
          <w:sz w:val="18"/>
        </w:rPr>
        <w:t>a compressed bulk data element from a SOP Instance encoded in a single-frame media type with the following headers:</w:t>
      </w:r>
    </w:p>
    <w:p w14:paraId="189B7700" w14:textId="77777777" w:rsidR="00A874CD" w:rsidRDefault="00A874CD" w:rsidP="00A874CD">
      <w:pPr>
        <w:numPr>
          <w:ilvl w:val="0"/>
          <w:numId w:val="210"/>
        </w:numPr>
        <w:tabs>
          <w:tab w:val="left" w:pos="540"/>
        </w:tabs>
        <w:spacing w:before="180" w:after="0"/>
        <w:ind w:left="540" w:hanging="180"/>
        <w:jc w:val="both"/>
      </w:pPr>
      <w:bookmarkStart w:id="2003" w:name="para_96fb8aff_a484_44f3_8129_97c919d2f4"/>
      <w:bookmarkStart w:id="2004" w:name="idp140294721881472"/>
      <w:bookmarkStart w:id="2005" w:name="idp140294721881216"/>
      <w:bookmarkEnd w:id="2001"/>
      <w:bookmarkEnd w:id="2002"/>
      <w:r>
        <w:rPr>
          <w:color w:val="000000"/>
          <w:sz w:val="18"/>
        </w:rPr>
        <w:t xml:space="preserve">Content-Type: </w:t>
      </w:r>
      <w:r w:rsidR="009C4720" w:rsidRPr="00056D9E">
        <w:rPr>
          <w:b/>
          <w:color w:val="000000"/>
          <w:sz w:val="18"/>
          <w:u w:val="single"/>
        </w:rPr>
        <w:t>{media-type}</w:t>
      </w:r>
    </w:p>
    <w:p w14:paraId="1F30F825" w14:textId="77777777" w:rsidR="00A874CD" w:rsidRDefault="00A874CD" w:rsidP="00A874CD">
      <w:pPr>
        <w:numPr>
          <w:ilvl w:val="0"/>
          <w:numId w:val="210"/>
        </w:numPr>
        <w:tabs>
          <w:tab w:val="left" w:pos="540"/>
        </w:tabs>
        <w:spacing w:before="180" w:after="0"/>
        <w:ind w:left="540" w:hanging="180"/>
        <w:jc w:val="both"/>
      </w:pPr>
      <w:bookmarkStart w:id="2006" w:name="para_7e9d8d80_294d_47b3_b84e_6f1ad4ea9b"/>
      <w:bookmarkStart w:id="2007" w:name="idp140294721882656"/>
      <w:bookmarkEnd w:id="2003"/>
      <w:bookmarkEnd w:id="2004"/>
      <w:bookmarkEnd w:id="2005"/>
      <w:r>
        <w:rPr>
          <w:color w:val="000000"/>
          <w:sz w:val="18"/>
        </w:rPr>
        <w:t>Content-Location: {BulkDataURL}</w:t>
      </w:r>
    </w:p>
    <w:p w14:paraId="34AC5F4F" w14:textId="77777777" w:rsidR="00A874CD" w:rsidRDefault="00A874CD" w:rsidP="00A874CD">
      <w:pPr>
        <w:numPr>
          <w:ilvl w:val="0"/>
          <w:numId w:val="214"/>
        </w:numPr>
        <w:tabs>
          <w:tab w:val="left" w:pos="360"/>
        </w:tabs>
        <w:spacing w:before="180" w:after="0"/>
        <w:ind w:left="360" w:hanging="180"/>
        <w:jc w:val="both"/>
      </w:pPr>
      <w:bookmarkStart w:id="2008" w:name="para_55343a82_9d45_43ee_bbf0_3ab1dd370d"/>
      <w:bookmarkStart w:id="2009" w:name="idp140294721884096"/>
      <w:bookmarkEnd w:id="2006"/>
      <w:bookmarkEnd w:id="2007"/>
      <w:r>
        <w:rPr>
          <w:color w:val="000000"/>
          <w:sz w:val="18"/>
        </w:rPr>
        <w:t>a compressed frame from a multi-frame SOP Instance encoded in a single-frame media type with the following headers:</w:t>
      </w:r>
    </w:p>
    <w:p w14:paraId="53D1388F" w14:textId="77777777" w:rsidR="00A874CD" w:rsidRDefault="00A874CD" w:rsidP="00A874CD">
      <w:pPr>
        <w:numPr>
          <w:ilvl w:val="0"/>
          <w:numId w:val="211"/>
        </w:numPr>
        <w:tabs>
          <w:tab w:val="left" w:pos="540"/>
        </w:tabs>
        <w:spacing w:before="180" w:after="0"/>
        <w:ind w:left="540" w:hanging="180"/>
        <w:jc w:val="both"/>
      </w:pPr>
      <w:bookmarkStart w:id="2010" w:name="para_7cbaf002_3136_45e3_9f16_a263d3df38"/>
      <w:bookmarkStart w:id="2011" w:name="idp140294721885536"/>
      <w:bookmarkStart w:id="2012" w:name="idp140294721885280"/>
      <w:bookmarkEnd w:id="2008"/>
      <w:bookmarkEnd w:id="2009"/>
      <w:r>
        <w:rPr>
          <w:color w:val="000000"/>
          <w:sz w:val="18"/>
        </w:rPr>
        <w:t xml:space="preserve">Content-Type: </w:t>
      </w:r>
      <w:r w:rsidR="009C4720" w:rsidRPr="00056D9E">
        <w:rPr>
          <w:b/>
          <w:color w:val="000000"/>
          <w:sz w:val="18"/>
          <w:u w:val="single"/>
        </w:rPr>
        <w:t>{media-type}</w:t>
      </w:r>
    </w:p>
    <w:p w14:paraId="1C739E24" w14:textId="77777777" w:rsidR="00A874CD" w:rsidRDefault="00A874CD" w:rsidP="00A874CD">
      <w:pPr>
        <w:numPr>
          <w:ilvl w:val="0"/>
          <w:numId w:val="211"/>
        </w:numPr>
        <w:tabs>
          <w:tab w:val="left" w:pos="540"/>
        </w:tabs>
        <w:spacing w:before="180" w:after="0"/>
        <w:ind w:left="540" w:hanging="180"/>
        <w:jc w:val="both"/>
      </w:pPr>
      <w:bookmarkStart w:id="2013" w:name="para_d41ce7a5_df8e_4d8b_ad44_b611477ba3"/>
      <w:bookmarkStart w:id="2014" w:name="idp140294721886720"/>
      <w:bookmarkEnd w:id="2010"/>
      <w:bookmarkEnd w:id="2011"/>
      <w:bookmarkEnd w:id="2012"/>
      <w:r>
        <w:rPr>
          <w:color w:val="000000"/>
          <w:sz w:val="18"/>
        </w:rPr>
        <w:t>Content-Location: {BulkDataURL}/frames/{FrameNumber}</w:t>
      </w:r>
    </w:p>
    <w:p w14:paraId="1A869CE7" w14:textId="77777777" w:rsidR="00A874CD" w:rsidRDefault="00CC034A" w:rsidP="00A874CD">
      <w:pPr>
        <w:numPr>
          <w:ilvl w:val="0"/>
          <w:numId w:val="214"/>
        </w:numPr>
        <w:tabs>
          <w:tab w:val="left" w:pos="360"/>
        </w:tabs>
        <w:spacing w:before="180" w:after="0"/>
        <w:ind w:left="360" w:hanging="180"/>
        <w:jc w:val="both"/>
      </w:pPr>
      <w:bookmarkStart w:id="2015" w:name="para_6ae47e5b_f7f3_49a6_920e_ab5a4dbc8b"/>
      <w:bookmarkStart w:id="2016" w:name="idp140294721888224"/>
      <w:bookmarkEnd w:id="2013"/>
      <w:bookmarkEnd w:id="2014"/>
      <w:r w:rsidRPr="00756898">
        <w:rPr>
          <w:b/>
          <w:strike/>
          <w:color w:val="000000"/>
          <w:sz w:val="18"/>
        </w:rPr>
        <w:t>a set</w:t>
      </w:r>
      <w:r>
        <w:rPr>
          <w:color w:val="000000"/>
          <w:sz w:val="18"/>
        </w:rPr>
        <w:t xml:space="preserve"> </w:t>
      </w:r>
      <w:r w:rsidRPr="00756898">
        <w:rPr>
          <w:b/>
          <w:color w:val="000000"/>
          <w:sz w:val="18"/>
          <w:u w:val="single"/>
        </w:rPr>
        <w:t xml:space="preserve">all </w:t>
      </w:r>
      <w:r>
        <w:rPr>
          <w:color w:val="000000"/>
          <w:sz w:val="18"/>
        </w:rPr>
        <w:t xml:space="preserve">of </w:t>
      </w:r>
      <w:r w:rsidRPr="00756898">
        <w:rPr>
          <w:b/>
          <w:color w:val="000000"/>
          <w:sz w:val="18"/>
          <w:u w:val="single"/>
        </w:rPr>
        <w:t xml:space="preserve">the </w:t>
      </w:r>
      <w:r w:rsidR="00A874CD">
        <w:rPr>
          <w:color w:val="000000"/>
          <w:sz w:val="18"/>
        </w:rPr>
        <w:t xml:space="preserve">compressed frames from a multi-frame SOP Instance encoded in a </w:t>
      </w:r>
      <w:r w:rsidR="00A874CD" w:rsidRPr="00056D9E">
        <w:rPr>
          <w:b/>
          <w:strike/>
          <w:color w:val="000000"/>
          <w:sz w:val="18"/>
        </w:rPr>
        <w:t>multi-frame</w:t>
      </w:r>
      <w:r w:rsidR="00A874CD" w:rsidRPr="00056D9E">
        <w:rPr>
          <w:b/>
          <w:color w:val="000000"/>
          <w:sz w:val="18"/>
        </w:rPr>
        <w:t xml:space="preserve"> </w:t>
      </w:r>
      <w:r w:rsidR="00203F81" w:rsidRPr="00056D9E">
        <w:rPr>
          <w:b/>
          <w:color w:val="000000"/>
          <w:sz w:val="18"/>
          <w:u w:val="single"/>
        </w:rPr>
        <w:t>video</w:t>
      </w:r>
      <w:r w:rsidR="00203F81">
        <w:rPr>
          <w:color w:val="000000"/>
          <w:sz w:val="18"/>
        </w:rPr>
        <w:t xml:space="preserve"> </w:t>
      </w:r>
      <w:r w:rsidR="00A874CD">
        <w:rPr>
          <w:color w:val="000000"/>
          <w:sz w:val="18"/>
        </w:rPr>
        <w:t>media type with the following headers:</w:t>
      </w:r>
    </w:p>
    <w:p w14:paraId="393E0AE2" w14:textId="77777777" w:rsidR="00A874CD" w:rsidRDefault="00A874CD" w:rsidP="00A874CD">
      <w:pPr>
        <w:numPr>
          <w:ilvl w:val="0"/>
          <w:numId w:val="213"/>
        </w:numPr>
        <w:tabs>
          <w:tab w:val="left" w:pos="540"/>
        </w:tabs>
        <w:spacing w:before="180" w:after="0"/>
        <w:ind w:left="540" w:hanging="180"/>
        <w:jc w:val="both"/>
      </w:pPr>
      <w:bookmarkStart w:id="2017" w:name="para_3b1ab85d_13af_46bf_b4ed_4f0216fb00"/>
      <w:bookmarkStart w:id="2018" w:name="idp140294721889664"/>
      <w:bookmarkStart w:id="2019" w:name="idp140294721889408"/>
      <w:bookmarkEnd w:id="2015"/>
      <w:bookmarkEnd w:id="2016"/>
      <w:r>
        <w:rPr>
          <w:color w:val="000000"/>
          <w:sz w:val="18"/>
        </w:rPr>
        <w:t xml:space="preserve">Content-Type: </w:t>
      </w:r>
      <w:r w:rsidR="009C4720" w:rsidRPr="00056D9E">
        <w:rPr>
          <w:b/>
          <w:color w:val="000000"/>
          <w:sz w:val="18"/>
          <w:u w:val="single"/>
        </w:rPr>
        <w:t>{media-type}</w:t>
      </w:r>
    </w:p>
    <w:p w14:paraId="1C344616" w14:textId="77777777" w:rsidR="00A874CD" w:rsidRDefault="00A874CD" w:rsidP="00A874CD">
      <w:pPr>
        <w:numPr>
          <w:ilvl w:val="0"/>
          <w:numId w:val="213"/>
        </w:numPr>
        <w:tabs>
          <w:tab w:val="left" w:pos="540"/>
        </w:tabs>
        <w:spacing w:before="180" w:after="0"/>
        <w:ind w:left="540" w:hanging="180"/>
        <w:jc w:val="both"/>
      </w:pPr>
      <w:bookmarkStart w:id="2020" w:name="para_115b9ceb_7232_4083_a171_4809e5655b"/>
      <w:bookmarkStart w:id="2021" w:name="idp140294721890848"/>
      <w:bookmarkEnd w:id="2017"/>
      <w:bookmarkEnd w:id="2018"/>
      <w:bookmarkEnd w:id="2019"/>
      <w:r>
        <w:rPr>
          <w:color w:val="000000"/>
          <w:sz w:val="18"/>
        </w:rPr>
        <w:t>Content-Location: {BulkDataURL}</w:t>
      </w:r>
      <w:r w:rsidRPr="00056D9E">
        <w:rPr>
          <w:b/>
          <w:strike/>
          <w:color w:val="000000"/>
          <w:sz w:val="18"/>
        </w:rPr>
        <w:t>[/frames/{FrameList}]</w:t>
      </w:r>
    </w:p>
    <w:p w14:paraId="1C71867F" w14:textId="77777777" w:rsidR="00A874CD" w:rsidRPr="00056D9E" w:rsidRDefault="00A874CD" w:rsidP="00A874CD">
      <w:pPr>
        <w:numPr>
          <w:ilvl w:val="0"/>
          <w:numId w:val="212"/>
        </w:numPr>
        <w:tabs>
          <w:tab w:val="left" w:pos="720"/>
        </w:tabs>
        <w:spacing w:before="180" w:after="0"/>
        <w:ind w:left="720" w:hanging="180"/>
        <w:jc w:val="both"/>
        <w:rPr>
          <w:b/>
          <w:strike/>
        </w:rPr>
      </w:pPr>
      <w:bookmarkStart w:id="2022" w:name="para_392fbb2c_3be8_4b98_83d5_3a09e6f47d"/>
      <w:bookmarkStart w:id="2023" w:name="idp140294721892224"/>
      <w:bookmarkStart w:id="2024" w:name="idp140294721891968"/>
      <w:bookmarkEnd w:id="2020"/>
      <w:bookmarkEnd w:id="2021"/>
      <w:r w:rsidRPr="00056D9E">
        <w:rPr>
          <w:b/>
          <w:strike/>
          <w:color w:val="000000"/>
          <w:sz w:val="18"/>
        </w:rPr>
        <w:t>{FrameList} is a list of frames separated by %2C (comma). It may be omitted if the message part includes all frames for the specified bulk pixel data object.</w:t>
      </w:r>
    </w:p>
    <w:bookmarkEnd w:id="2022"/>
    <w:bookmarkEnd w:id="2023"/>
    <w:bookmarkEnd w:id="2024"/>
    <w:p w14:paraId="4A417B12" w14:textId="77777777" w:rsidR="00A874CD" w:rsidRPr="007C0371" w:rsidRDefault="00A874CD" w:rsidP="00467D96"/>
    <w:p w14:paraId="4D1B3F93"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6.5.4.1 as follows:</w:t>
      </w:r>
    </w:p>
    <w:p w14:paraId="2962C2AB" w14:textId="77777777" w:rsidR="00B91363" w:rsidRDefault="00B91363" w:rsidP="00B91363">
      <w:pPr>
        <w:spacing w:before="180"/>
      </w:pPr>
      <w:bookmarkStart w:id="2025" w:name="sect_6_5_4"/>
      <w:r>
        <w:rPr>
          <w:b/>
          <w:color w:val="000000"/>
          <w:sz w:val="24"/>
        </w:rPr>
        <w:t>6.5.4 WADO-RS - RetrieveFrames</w:t>
      </w:r>
    </w:p>
    <w:bookmarkEnd w:id="2025"/>
    <w:p w14:paraId="4CD2F2E9" w14:textId="77777777" w:rsidR="00B91363" w:rsidRDefault="00B91363" w:rsidP="00B91363">
      <w:pPr>
        <w:rPr>
          <w:i/>
        </w:rPr>
      </w:pPr>
      <w:r>
        <w:rPr>
          <w:i/>
        </w:rPr>
        <w:t>…</w:t>
      </w:r>
    </w:p>
    <w:p w14:paraId="53BDB7D9" w14:textId="77777777" w:rsidR="00467D96" w:rsidRDefault="00467D96" w:rsidP="00467D96">
      <w:pPr>
        <w:spacing w:before="180" w:after="0"/>
      </w:pPr>
      <w:r>
        <w:rPr>
          <w:b/>
          <w:sz w:val="26"/>
        </w:rPr>
        <w:t>6.5.4.1 Request</w:t>
      </w:r>
    </w:p>
    <w:p w14:paraId="3042EC8E" w14:textId="77777777" w:rsidR="00467D96" w:rsidRDefault="00467D96" w:rsidP="00467D96">
      <w:pPr>
        <w:rPr>
          <w:i/>
        </w:rPr>
      </w:pPr>
      <w:r>
        <w:rPr>
          <w:i/>
        </w:rPr>
        <w:t>…</w:t>
      </w:r>
    </w:p>
    <w:p w14:paraId="1279CC92" w14:textId="77777777" w:rsidR="00497C81" w:rsidRDefault="00497C81" w:rsidP="007C0371">
      <w:pPr>
        <w:numPr>
          <w:ilvl w:val="0"/>
          <w:numId w:val="74"/>
        </w:numPr>
        <w:tabs>
          <w:tab w:val="left" w:pos="540"/>
        </w:tabs>
        <w:spacing w:before="180" w:after="0"/>
        <w:jc w:val="both"/>
      </w:pPr>
      <w:bookmarkStart w:id="2026" w:name="para_dd7be313_d231_4b3e_8e2e_a4086c4164"/>
      <w:bookmarkStart w:id="2027" w:name="idp140294721914896"/>
      <w:bookmarkStart w:id="2028" w:name="idp140294721914640"/>
      <w:r>
        <w:rPr>
          <w:color w:val="000000"/>
          <w:sz w:val="18"/>
        </w:rPr>
        <w:t>multipart/related; type=</w:t>
      </w:r>
      <w:r w:rsidR="00A25B35">
        <w:rPr>
          <w:b/>
          <w:color w:val="000000"/>
          <w:sz w:val="18"/>
          <w:u w:val="single"/>
        </w:rPr>
        <w:t>"</w:t>
      </w:r>
      <w:r>
        <w:rPr>
          <w:color w:val="000000"/>
          <w:sz w:val="18"/>
        </w:rPr>
        <w:t>application/octet-stream</w:t>
      </w:r>
      <w:r w:rsidR="00A25B35">
        <w:rPr>
          <w:b/>
          <w:color w:val="000000"/>
          <w:sz w:val="18"/>
          <w:u w:val="single"/>
        </w:rPr>
        <w:t>"</w:t>
      </w:r>
      <w:del w:id="2029" w:author="James Philbin [2]" w:date="2016-05-31T07:10:00Z">
        <w:r w:rsidR="00B50F4B" w:rsidRPr="008F12F5" w:rsidDel="0022609A">
          <w:rPr>
            <w:b/>
            <w:color w:val="000000"/>
            <w:sz w:val="18"/>
            <w:u w:val="single"/>
          </w:rPr>
          <w:delText>;</w:delText>
        </w:r>
      </w:del>
      <w:r w:rsidR="00B50F4B" w:rsidRPr="008F12F5">
        <w:rPr>
          <w:b/>
          <w:color w:val="000000"/>
          <w:sz w:val="18"/>
          <w:u w:val="single"/>
        </w:rPr>
        <w:t xml:space="preserve"> [dcm-parameters]</w:t>
      </w:r>
    </w:p>
    <w:p w14:paraId="65A9AD5E" w14:textId="77777777" w:rsidR="00497C81" w:rsidRPr="00503038" w:rsidRDefault="00497C81" w:rsidP="00497C81">
      <w:pPr>
        <w:spacing w:before="180"/>
        <w:ind w:left="540"/>
        <w:jc w:val="both"/>
        <w:rPr>
          <w:b/>
          <w:u w:val="single"/>
          <w:rPrChange w:id="2030" w:author="David Clunie" w:date="2016-05-21T10:09:00Z">
            <w:rPr/>
          </w:rPrChange>
        </w:rPr>
      </w:pPr>
      <w:bookmarkStart w:id="2031" w:name="para_440e249a_ab3b_46e4_b55b_6cff254fcd"/>
      <w:bookmarkEnd w:id="2026"/>
      <w:bookmarkEnd w:id="2027"/>
      <w:bookmarkEnd w:id="2028"/>
      <w:r>
        <w:rPr>
          <w:color w:val="000000"/>
          <w:sz w:val="18"/>
        </w:rPr>
        <w:t>Specifies that the response can be Little Endian uncompressed pixel data</w:t>
      </w:r>
      <w:ins w:id="2032" w:author="David Clunie" w:date="2016-05-21T10:09:00Z">
        <w:r w:rsidR="00503038">
          <w:rPr>
            <w:b/>
            <w:color w:val="000000"/>
            <w:sz w:val="18"/>
            <w:u w:val="single"/>
          </w:rPr>
          <w:t xml:space="preserve"> as specified in Table </w:t>
        </w:r>
      </w:ins>
      <w:ins w:id="2033" w:author="David Clunie" w:date="2016-05-21T10:11:00Z">
        <w:r w:rsidR="00842E0A" w:rsidRPr="00842E0A">
          <w:rPr>
            <w:b/>
            <w:color w:val="000000"/>
            <w:sz w:val="18"/>
            <w:u w:val="single"/>
          </w:rPr>
          <w:t>6.1.1.8-3a</w:t>
        </w:r>
      </w:ins>
      <w:ins w:id="2034" w:author="David Clunie" w:date="2016-05-21T10:09:00Z">
        <w:r w:rsidR="00503038">
          <w:rPr>
            <w:b/>
            <w:color w:val="000000"/>
            <w:sz w:val="18"/>
            <w:u w:val="single"/>
          </w:rPr>
          <w:t>.</w:t>
        </w:r>
      </w:ins>
    </w:p>
    <w:bookmarkEnd w:id="2031"/>
    <w:p w14:paraId="396CCF0F" w14:textId="77777777" w:rsidR="00113FC5" w:rsidRDefault="00113FC5" w:rsidP="00113FC5">
      <w:pPr>
        <w:numPr>
          <w:ilvl w:val="0"/>
          <w:numId w:val="14"/>
        </w:numPr>
        <w:tabs>
          <w:tab w:val="left" w:pos="540"/>
        </w:tabs>
        <w:spacing w:before="180" w:after="0"/>
        <w:ind w:left="540" w:hanging="180"/>
        <w:jc w:val="both"/>
      </w:pPr>
      <w:r>
        <w:rPr>
          <w:color w:val="000000"/>
          <w:sz w:val="18"/>
        </w:rPr>
        <w:t>multipart/related; type=</w:t>
      </w:r>
      <w:r w:rsidR="00A25B35">
        <w:rPr>
          <w:b/>
          <w:color w:val="000000"/>
          <w:sz w:val="18"/>
          <w:u w:val="single"/>
        </w:rPr>
        <w:t>"</w:t>
      </w:r>
      <w:r>
        <w:rPr>
          <w:color w:val="000000"/>
          <w:sz w:val="18"/>
        </w:rPr>
        <w:t>{</w:t>
      </w:r>
      <w:r w:rsidRPr="00B50F4B">
        <w:rPr>
          <w:b/>
          <w:strike/>
          <w:color w:val="000000"/>
          <w:sz w:val="18"/>
        </w:rPr>
        <w:t>MediaType</w:t>
      </w:r>
      <w:r w:rsidR="00B50F4B" w:rsidRPr="00523F25">
        <w:rPr>
          <w:b/>
          <w:color w:val="000000"/>
          <w:sz w:val="18"/>
          <w:u w:val="single"/>
        </w:rPr>
        <w:t>m</w:t>
      </w:r>
      <w:r w:rsidR="00B50F4B" w:rsidRPr="007C0371">
        <w:rPr>
          <w:b/>
          <w:color w:val="000000"/>
          <w:sz w:val="18"/>
          <w:u w:val="single"/>
        </w:rPr>
        <w:t>edia</w:t>
      </w:r>
      <w:r w:rsidR="00B50F4B">
        <w:rPr>
          <w:b/>
          <w:color w:val="000000"/>
          <w:sz w:val="18"/>
          <w:u w:val="single"/>
        </w:rPr>
        <w:t>-t</w:t>
      </w:r>
      <w:r w:rsidR="00B50F4B" w:rsidRPr="007C0371">
        <w:rPr>
          <w:b/>
          <w:color w:val="000000"/>
          <w:sz w:val="18"/>
          <w:u w:val="single"/>
        </w:rPr>
        <w:t>ype</w:t>
      </w:r>
      <w:r>
        <w:rPr>
          <w:color w:val="000000"/>
          <w:sz w:val="18"/>
        </w:rPr>
        <w:t>}</w:t>
      </w:r>
      <w:r w:rsidR="00A25B35">
        <w:rPr>
          <w:b/>
          <w:color w:val="000000"/>
          <w:sz w:val="18"/>
          <w:u w:val="single"/>
        </w:rPr>
        <w:t>"</w:t>
      </w:r>
      <w:del w:id="2035" w:author="James Philbin [2]" w:date="2016-05-31T07:10:00Z">
        <w:r w:rsidR="00B50F4B" w:rsidRPr="008F12F5" w:rsidDel="0022609A">
          <w:rPr>
            <w:b/>
            <w:color w:val="000000"/>
            <w:sz w:val="18"/>
            <w:u w:val="single"/>
          </w:rPr>
          <w:delText>;</w:delText>
        </w:r>
      </w:del>
      <w:r w:rsidR="00B50F4B" w:rsidRPr="008F12F5">
        <w:rPr>
          <w:b/>
          <w:color w:val="000000"/>
          <w:sz w:val="18"/>
          <w:u w:val="single"/>
        </w:rPr>
        <w:t xml:space="preserve"> [dcm-parameters]</w:t>
      </w:r>
    </w:p>
    <w:p w14:paraId="1E50391C" w14:textId="77777777" w:rsidR="00113FC5" w:rsidRPr="00066327" w:rsidRDefault="00113FC5" w:rsidP="00113FC5">
      <w:pPr>
        <w:spacing w:before="180" w:after="0"/>
        <w:ind w:left="540"/>
        <w:jc w:val="both"/>
        <w:rPr>
          <w:b/>
          <w:strike/>
        </w:rPr>
      </w:pPr>
      <w:r w:rsidRPr="00066327">
        <w:rPr>
          <w:b/>
          <w:strike/>
          <w:color w:val="000000"/>
          <w:sz w:val="18"/>
        </w:rPr>
        <w:t xml:space="preserve">Specifies that the response can be pixel data encoded using a {MediaType} listed in </w:t>
      </w:r>
      <w:hyperlink w:anchor="table_6_5_1">
        <w:r w:rsidRPr="00066327">
          <w:rPr>
            <w:b/>
            <w:strike/>
            <w:color w:val="000000"/>
            <w:sz w:val="18"/>
          </w:rPr>
          <w:t>Table 6.5-1</w:t>
        </w:r>
      </w:hyperlink>
      <w:r w:rsidRPr="00066327">
        <w:rPr>
          <w:b/>
          <w:strike/>
          <w:color w:val="000000"/>
          <w:sz w:val="18"/>
        </w:rPr>
        <w:t xml:space="preserve"> (including parameters).</w:t>
      </w:r>
    </w:p>
    <w:p w14:paraId="06ABA5AA" w14:textId="77777777" w:rsidR="00467D96" w:rsidRPr="00113FC5" w:rsidRDefault="00113FC5" w:rsidP="00113FC5">
      <w:pPr>
        <w:pStyle w:val="ListParagraph"/>
        <w:spacing w:before="180" w:after="0"/>
        <w:ind w:left="540"/>
        <w:jc w:val="both"/>
        <w:rPr>
          <w:b/>
          <w:u w:val="single"/>
        </w:rPr>
      </w:pPr>
      <w:r w:rsidRPr="00066327">
        <w:rPr>
          <w:b/>
          <w:color w:val="000000"/>
          <w:sz w:val="18"/>
          <w:u w:val="single"/>
        </w:rPr>
        <w:t>Specifies that the response can be pixel data encoded</w:t>
      </w:r>
      <w:r w:rsidR="00CA5524">
        <w:rPr>
          <w:b/>
          <w:color w:val="000000"/>
          <w:sz w:val="18"/>
          <w:u w:val="single"/>
        </w:rPr>
        <w:t xml:space="preserve"> using </w:t>
      </w:r>
      <w:r w:rsidR="00CA5524">
        <w:rPr>
          <w:b/>
          <w:sz w:val="18"/>
          <w:u w:val="single"/>
        </w:rPr>
        <w:t xml:space="preserve">the </w:t>
      </w:r>
      <w:r w:rsidR="000879DD">
        <w:rPr>
          <w:b/>
          <w:sz w:val="18"/>
          <w:u w:val="single"/>
        </w:rPr>
        <w:t>media</w:t>
      </w:r>
      <w:r w:rsidR="00E21FAC">
        <w:rPr>
          <w:b/>
          <w:sz w:val="18"/>
          <w:u w:val="single"/>
        </w:rPr>
        <w:t xml:space="preserve"> </w:t>
      </w:r>
      <w:r w:rsidR="000879DD">
        <w:rPr>
          <w:b/>
          <w:sz w:val="18"/>
          <w:u w:val="single"/>
        </w:rPr>
        <w:t>types</w:t>
      </w:r>
      <w:r w:rsidR="00CA5524" w:rsidRPr="00CA5524">
        <w:rPr>
          <w:b/>
          <w:sz w:val="18"/>
          <w:u w:val="single"/>
        </w:rPr>
        <w:t xml:space="preserve"> and transfer syntaxes specified in </w:t>
      </w:r>
      <w:r w:rsidR="00497C81" w:rsidRPr="00CA5524">
        <w:rPr>
          <w:b/>
          <w:sz w:val="18"/>
          <w:u w:val="single"/>
        </w:rPr>
        <w:t>Table</w:t>
      </w:r>
      <w:r w:rsidR="00497C81">
        <w:rPr>
          <w:b/>
          <w:sz w:val="18"/>
          <w:u w:val="single"/>
        </w:rPr>
        <w:t xml:space="preserve"> 6.1.1.8-3b</w:t>
      </w:r>
      <w:r w:rsidR="00CA5524" w:rsidRPr="0029106E">
        <w:rPr>
          <w:sz w:val="18"/>
        </w:rPr>
        <w:t>.</w:t>
      </w:r>
    </w:p>
    <w:p w14:paraId="01FF30F8" w14:textId="77777777" w:rsidR="00726790" w:rsidRDefault="00726790" w:rsidP="0072679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6.5.4.2 as follows:</w:t>
      </w:r>
    </w:p>
    <w:p w14:paraId="36065523" w14:textId="77777777" w:rsidR="00467D96" w:rsidRDefault="00467D96" w:rsidP="00467D96">
      <w:pPr>
        <w:spacing w:before="180" w:after="0"/>
        <w:rPr>
          <w:b/>
          <w:sz w:val="26"/>
        </w:rPr>
      </w:pPr>
      <w:r>
        <w:rPr>
          <w:b/>
          <w:sz w:val="26"/>
        </w:rPr>
        <w:t>6.5.4.2 Response</w:t>
      </w:r>
    </w:p>
    <w:p w14:paraId="2BFCFEA7" w14:textId="77777777" w:rsidR="00A25B35" w:rsidRDefault="00A25B35" w:rsidP="00A25B35">
      <w:pPr>
        <w:spacing w:before="180"/>
        <w:jc w:val="both"/>
      </w:pPr>
      <w:bookmarkStart w:id="2036" w:name="para_09ff4378_e3d3_403d_a61c_9174d34b59"/>
      <w:r>
        <w:rPr>
          <w:color w:val="000000"/>
          <w:sz w:val="18"/>
        </w:rPr>
        <w:t>...</w:t>
      </w:r>
    </w:p>
    <w:p w14:paraId="23C21C78" w14:textId="77777777" w:rsidR="00A25B35" w:rsidRDefault="00A25B35" w:rsidP="00A25B35">
      <w:pPr>
        <w:spacing w:before="180"/>
      </w:pPr>
      <w:bookmarkStart w:id="2037" w:name="sect_6_5_4_2_1"/>
      <w:bookmarkEnd w:id="2036"/>
      <w:r>
        <w:rPr>
          <w:b/>
          <w:color w:val="000000"/>
          <w:sz w:val="22"/>
        </w:rPr>
        <w:t>6.5.4.2.1 Pixel Data Response</w:t>
      </w:r>
    </w:p>
    <w:p w14:paraId="68CAEC3A" w14:textId="77777777" w:rsidR="00A25B35" w:rsidRDefault="00A25B35" w:rsidP="007C0371">
      <w:pPr>
        <w:numPr>
          <w:ilvl w:val="0"/>
          <w:numId w:val="92"/>
        </w:numPr>
        <w:tabs>
          <w:tab w:val="left" w:pos="180"/>
        </w:tabs>
        <w:spacing w:before="180" w:after="0"/>
        <w:jc w:val="both"/>
      </w:pPr>
      <w:bookmarkStart w:id="2038" w:name="para_aac064c1_f298_40f9_9756_b28873105e"/>
      <w:bookmarkStart w:id="2039" w:name="idp140294721926560"/>
      <w:bookmarkStart w:id="2040" w:name="idp140294721926304"/>
      <w:bookmarkEnd w:id="2037"/>
      <w:r>
        <w:rPr>
          <w:color w:val="000000"/>
          <w:sz w:val="18"/>
        </w:rPr>
        <w:t>Content-Type:</w:t>
      </w:r>
    </w:p>
    <w:p w14:paraId="4BD55598" w14:textId="77777777" w:rsidR="00A25B35" w:rsidRDefault="00A25B35" w:rsidP="00A25B35">
      <w:pPr>
        <w:numPr>
          <w:ilvl w:val="0"/>
          <w:numId w:val="91"/>
        </w:numPr>
        <w:tabs>
          <w:tab w:val="left" w:pos="360"/>
        </w:tabs>
        <w:spacing w:before="180" w:after="0"/>
        <w:ind w:left="360" w:hanging="180"/>
        <w:jc w:val="both"/>
      </w:pPr>
      <w:bookmarkStart w:id="2041" w:name="para_cce69b58_3c11_486c_b4c0_813f4f644f"/>
      <w:bookmarkStart w:id="2042" w:name="idp140294721927920"/>
      <w:bookmarkStart w:id="2043" w:name="idp140294721927664"/>
      <w:bookmarkEnd w:id="2038"/>
      <w:bookmarkEnd w:id="2039"/>
      <w:bookmarkEnd w:id="2040"/>
      <w:r>
        <w:rPr>
          <w:color w:val="000000"/>
          <w:sz w:val="18"/>
        </w:rPr>
        <w:t>multipart/related; type=</w:t>
      </w:r>
      <w:r>
        <w:rPr>
          <w:b/>
          <w:color w:val="000000"/>
          <w:sz w:val="18"/>
          <w:u w:val="single"/>
        </w:rPr>
        <w:t>"</w:t>
      </w:r>
      <w:r>
        <w:rPr>
          <w:color w:val="000000"/>
          <w:sz w:val="18"/>
        </w:rPr>
        <w:t>application/octet-stream</w:t>
      </w:r>
      <w:r>
        <w:rPr>
          <w:b/>
          <w:color w:val="000000"/>
          <w:sz w:val="18"/>
          <w:u w:val="single"/>
        </w:rPr>
        <w:t>"</w:t>
      </w:r>
      <w:r>
        <w:rPr>
          <w:color w:val="000000"/>
          <w:sz w:val="18"/>
        </w:rPr>
        <w:t>; boundary={MessageBoundary}</w:t>
      </w:r>
      <w:del w:id="2044" w:author="James Philbin [2]" w:date="2016-05-31T07:10:00Z">
        <w:r w:rsidR="00460E2E" w:rsidRPr="008F12F5" w:rsidDel="0022609A">
          <w:rPr>
            <w:b/>
            <w:color w:val="000000"/>
            <w:sz w:val="18"/>
            <w:u w:val="single"/>
          </w:rPr>
          <w:delText>;</w:delText>
        </w:r>
      </w:del>
      <w:r w:rsidR="00460E2E" w:rsidRPr="008F12F5">
        <w:rPr>
          <w:b/>
          <w:color w:val="000000"/>
          <w:sz w:val="18"/>
          <w:u w:val="single"/>
        </w:rPr>
        <w:t xml:space="preserve"> [dcm-parameters]</w:t>
      </w:r>
    </w:p>
    <w:p w14:paraId="524190F8" w14:textId="77777777" w:rsidR="00726790" w:rsidRDefault="00A25B35" w:rsidP="00056D9E">
      <w:pPr>
        <w:numPr>
          <w:ilvl w:val="0"/>
          <w:numId w:val="91"/>
        </w:numPr>
        <w:tabs>
          <w:tab w:val="left" w:pos="360"/>
        </w:tabs>
        <w:spacing w:before="180" w:after="0"/>
        <w:ind w:left="360" w:hanging="180"/>
        <w:jc w:val="both"/>
      </w:pPr>
      <w:bookmarkStart w:id="2045" w:name="para_38def3a4_f46a_4bf1_9099_2a2d71d200"/>
      <w:bookmarkStart w:id="2046" w:name="idp140294721929184"/>
      <w:bookmarkEnd w:id="2041"/>
      <w:bookmarkEnd w:id="2042"/>
      <w:bookmarkEnd w:id="2043"/>
      <w:r>
        <w:rPr>
          <w:color w:val="000000"/>
          <w:sz w:val="18"/>
        </w:rPr>
        <w:t>multipart/related; type=</w:t>
      </w:r>
      <w:r>
        <w:rPr>
          <w:b/>
          <w:color w:val="000000"/>
          <w:sz w:val="18"/>
          <w:u w:val="single"/>
        </w:rPr>
        <w:t>"</w:t>
      </w:r>
      <w:r>
        <w:rPr>
          <w:color w:val="000000"/>
          <w:sz w:val="18"/>
        </w:rPr>
        <w:t>{</w:t>
      </w:r>
      <w:r w:rsidR="00460E2E" w:rsidRPr="003C4EFA">
        <w:rPr>
          <w:b/>
          <w:strike/>
          <w:color w:val="000000"/>
          <w:sz w:val="18"/>
        </w:rPr>
        <w:t>MediaType</w:t>
      </w:r>
      <w:r w:rsidR="00460E2E" w:rsidRPr="00523F25">
        <w:rPr>
          <w:b/>
          <w:color w:val="000000"/>
          <w:sz w:val="18"/>
          <w:u w:val="single"/>
        </w:rPr>
        <w:t>m</w:t>
      </w:r>
      <w:r w:rsidR="00460E2E" w:rsidRPr="007C0371">
        <w:rPr>
          <w:b/>
          <w:color w:val="000000"/>
          <w:sz w:val="18"/>
          <w:u w:val="single"/>
        </w:rPr>
        <w:t>edia</w:t>
      </w:r>
      <w:r w:rsidR="00460E2E">
        <w:rPr>
          <w:b/>
          <w:color w:val="000000"/>
          <w:sz w:val="18"/>
          <w:u w:val="single"/>
        </w:rPr>
        <w:t>-t</w:t>
      </w:r>
      <w:r w:rsidR="00460E2E" w:rsidRPr="007C0371">
        <w:rPr>
          <w:b/>
          <w:color w:val="000000"/>
          <w:sz w:val="18"/>
          <w:u w:val="single"/>
        </w:rPr>
        <w:t>ype</w:t>
      </w:r>
      <w:r>
        <w:rPr>
          <w:color w:val="000000"/>
          <w:sz w:val="18"/>
        </w:rPr>
        <w:t>}</w:t>
      </w:r>
      <w:r>
        <w:rPr>
          <w:b/>
          <w:color w:val="000000"/>
          <w:sz w:val="18"/>
          <w:u w:val="single"/>
        </w:rPr>
        <w:t>"</w:t>
      </w:r>
      <w:r>
        <w:rPr>
          <w:color w:val="000000"/>
          <w:sz w:val="18"/>
        </w:rPr>
        <w:t>; boundary={MessageBoundary}</w:t>
      </w:r>
      <w:del w:id="2047" w:author="James Philbin [2]" w:date="2016-05-31T07:10:00Z">
        <w:r w:rsidR="00460E2E" w:rsidRPr="008F12F5" w:rsidDel="0022609A">
          <w:rPr>
            <w:b/>
            <w:color w:val="000000"/>
            <w:sz w:val="18"/>
            <w:u w:val="single"/>
          </w:rPr>
          <w:delText>;</w:delText>
        </w:r>
      </w:del>
      <w:r w:rsidR="00460E2E" w:rsidRPr="008F12F5">
        <w:rPr>
          <w:b/>
          <w:color w:val="000000"/>
          <w:sz w:val="18"/>
          <w:u w:val="single"/>
        </w:rPr>
        <w:t xml:space="preserve"> [dcm-parameters]</w:t>
      </w:r>
      <w:bookmarkEnd w:id="2045"/>
      <w:bookmarkEnd w:id="2046"/>
    </w:p>
    <w:p w14:paraId="38635163" w14:textId="77777777" w:rsidR="001851B1" w:rsidRDefault="001851B1" w:rsidP="00056D9E">
      <w:pPr>
        <w:numPr>
          <w:ilvl w:val="0"/>
          <w:numId w:val="201"/>
        </w:numPr>
        <w:tabs>
          <w:tab w:val="left" w:pos="180"/>
        </w:tabs>
        <w:spacing w:before="180" w:after="0"/>
        <w:jc w:val="both"/>
      </w:pPr>
      <w:bookmarkStart w:id="2048" w:name="para_e8281724_5a37_4087_a6ee_a094335622"/>
      <w:bookmarkStart w:id="2049" w:name="idp140294721930688"/>
      <w:r>
        <w:rPr>
          <w:color w:val="000000"/>
          <w:sz w:val="18"/>
        </w:rPr>
        <w:t>The entire multipart response contains all requested Frames for the specified Instance.</w:t>
      </w:r>
    </w:p>
    <w:p w14:paraId="55360DE4" w14:textId="77777777" w:rsidR="001851B1" w:rsidRDefault="001851B1" w:rsidP="00056D9E">
      <w:pPr>
        <w:numPr>
          <w:ilvl w:val="0"/>
          <w:numId w:val="202"/>
        </w:numPr>
        <w:tabs>
          <w:tab w:val="left" w:pos="180"/>
        </w:tabs>
        <w:spacing w:before="180" w:after="0"/>
        <w:jc w:val="both"/>
      </w:pPr>
      <w:bookmarkStart w:id="2050" w:name="para_08105893_8aa5_4fec_bc0f_1608b3f29e"/>
      <w:bookmarkStart w:id="2051" w:name="idp140294721931968"/>
      <w:bookmarkEnd w:id="2048"/>
      <w:bookmarkEnd w:id="2049"/>
      <w:r>
        <w:rPr>
          <w:color w:val="000000"/>
          <w:sz w:val="18"/>
        </w:rPr>
        <w:t>Each item in the response is one of:</w:t>
      </w:r>
    </w:p>
    <w:p w14:paraId="15BFD63F" w14:textId="77777777" w:rsidR="001851B1" w:rsidRDefault="001851B1" w:rsidP="001851B1">
      <w:pPr>
        <w:numPr>
          <w:ilvl w:val="0"/>
          <w:numId w:val="59"/>
        </w:numPr>
        <w:tabs>
          <w:tab w:val="clear" w:pos="1800"/>
          <w:tab w:val="left" w:pos="360"/>
        </w:tabs>
        <w:spacing w:before="180" w:after="0"/>
        <w:ind w:left="360" w:hanging="180"/>
        <w:jc w:val="both"/>
      </w:pPr>
      <w:bookmarkStart w:id="2052" w:name="para_e998d512_e3e3_4352_a9ea_7a1e39c3dd"/>
      <w:bookmarkStart w:id="2053" w:name="idp140294721933280"/>
      <w:bookmarkStart w:id="2054" w:name="idp140294721933024"/>
      <w:bookmarkEnd w:id="2050"/>
      <w:bookmarkEnd w:id="2051"/>
      <w:r>
        <w:rPr>
          <w:color w:val="000000"/>
          <w:sz w:val="18"/>
        </w:rPr>
        <w:lastRenderedPageBreak/>
        <w:t>an uncompressed frame encoded in Little Endian binary format</w:t>
      </w:r>
      <w:ins w:id="2055" w:author="David Clunie" w:date="2016-05-21T10:12:00Z">
        <w:r w:rsidR="00694A22">
          <w:rPr>
            <w:color w:val="000000"/>
            <w:sz w:val="18"/>
          </w:rPr>
          <w:t xml:space="preserve"> </w:t>
        </w:r>
      </w:ins>
      <w:del w:id="2056" w:author="David Clunie" w:date="2016-05-21T10:12:00Z">
        <w:r w:rsidDel="00694A22">
          <w:rPr>
            <w:color w:val="000000"/>
            <w:sz w:val="18"/>
          </w:rPr>
          <w:delText xml:space="preserve"> </w:delText>
        </w:r>
      </w:del>
      <w:ins w:id="2057" w:author="David Clunie" w:date="2016-05-21T10:12:00Z">
        <w:r w:rsidR="00694A22">
          <w:rPr>
            <w:b/>
            <w:color w:val="000000"/>
            <w:sz w:val="18"/>
            <w:u w:val="single"/>
          </w:rPr>
          <w:t>(</w:t>
        </w:r>
        <w:r w:rsidR="00694A22" w:rsidRPr="00694A22">
          <w:rPr>
            <w:b/>
            <w:color w:val="000000"/>
            <w:sz w:val="18"/>
            <w:u w:val="single"/>
          </w:rPr>
          <w:t>as specified in Table 6.1.1.8-3a</w:t>
        </w:r>
        <w:r w:rsidR="00694A22">
          <w:rPr>
            <w:b/>
            <w:color w:val="000000"/>
            <w:sz w:val="18"/>
            <w:u w:val="single"/>
          </w:rPr>
          <w:t xml:space="preserve">) </w:t>
        </w:r>
      </w:ins>
      <w:r>
        <w:rPr>
          <w:color w:val="000000"/>
          <w:sz w:val="18"/>
        </w:rPr>
        <w:t>with the following headers:</w:t>
      </w:r>
    </w:p>
    <w:p w14:paraId="7B8AF05F" w14:textId="77777777" w:rsidR="001851B1" w:rsidRDefault="001851B1" w:rsidP="001851B1">
      <w:pPr>
        <w:numPr>
          <w:ilvl w:val="0"/>
          <w:numId w:val="199"/>
        </w:numPr>
        <w:tabs>
          <w:tab w:val="left" w:pos="540"/>
        </w:tabs>
        <w:spacing w:before="180" w:after="0"/>
        <w:ind w:left="540" w:hanging="180"/>
        <w:jc w:val="both"/>
      </w:pPr>
      <w:bookmarkStart w:id="2058" w:name="para_290a03bd_7918_4487_9bd6_9c1337ffe5"/>
      <w:bookmarkStart w:id="2059" w:name="idp140294721934736"/>
      <w:bookmarkStart w:id="2060" w:name="idp140294721934480"/>
      <w:bookmarkEnd w:id="2052"/>
      <w:bookmarkEnd w:id="2053"/>
      <w:bookmarkEnd w:id="2054"/>
      <w:r>
        <w:rPr>
          <w:color w:val="000000"/>
          <w:sz w:val="18"/>
        </w:rPr>
        <w:t>Content-Type: application/octet-stream</w:t>
      </w:r>
    </w:p>
    <w:p w14:paraId="1C346347" w14:textId="77777777" w:rsidR="001851B1" w:rsidRDefault="001851B1" w:rsidP="001851B1">
      <w:pPr>
        <w:numPr>
          <w:ilvl w:val="0"/>
          <w:numId w:val="199"/>
        </w:numPr>
        <w:tabs>
          <w:tab w:val="left" w:pos="540"/>
        </w:tabs>
        <w:spacing w:before="180" w:after="0"/>
        <w:ind w:left="540" w:hanging="180"/>
        <w:jc w:val="both"/>
      </w:pPr>
      <w:bookmarkStart w:id="2061" w:name="para_2d35e8ed_4513_436e_a5d1_89e8789562"/>
      <w:bookmarkStart w:id="2062" w:name="idp140294721935920"/>
      <w:bookmarkEnd w:id="2058"/>
      <w:bookmarkEnd w:id="2059"/>
      <w:bookmarkEnd w:id="2060"/>
      <w:r>
        <w:rPr>
          <w:color w:val="000000"/>
          <w:sz w:val="18"/>
        </w:rPr>
        <w:t>Content-Location: {BulkDataURL}[/frames/{FrameNumber}]</w:t>
      </w:r>
    </w:p>
    <w:p w14:paraId="20D14A86" w14:textId="77777777" w:rsidR="001851B1" w:rsidRDefault="001851B1" w:rsidP="001851B1">
      <w:pPr>
        <w:numPr>
          <w:ilvl w:val="0"/>
          <w:numId w:val="59"/>
        </w:numPr>
        <w:tabs>
          <w:tab w:val="clear" w:pos="1800"/>
          <w:tab w:val="left" w:pos="360"/>
        </w:tabs>
        <w:spacing w:before="180" w:after="0"/>
        <w:ind w:left="360" w:hanging="180"/>
        <w:jc w:val="both"/>
      </w:pPr>
      <w:bookmarkStart w:id="2063" w:name="para_b048969e_564f_47c9_b76a_f9c1c44528"/>
      <w:bookmarkStart w:id="2064" w:name="idp140294721937472"/>
      <w:bookmarkEnd w:id="2061"/>
      <w:bookmarkEnd w:id="2062"/>
      <w:r>
        <w:rPr>
          <w:color w:val="000000"/>
          <w:sz w:val="18"/>
        </w:rPr>
        <w:t xml:space="preserve">a compressed frame encoded in a single-frame media type </w:t>
      </w:r>
      <w:ins w:id="2065" w:author="David Clunie" w:date="2016-05-21T10:12:00Z">
        <w:r w:rsidR="00694A22">
          <w:rPr>
            <w:b/>
            <w:color w:val="000000"/>
            <w:sz w:val="18"/>
            <w:u w:val="single"/>
          </w:rPr>
          <w:t xml:space="preserve">(as specified in Table 6.1.1.8-3b) </w:t>
        </w:r>
      </w:ins>
      <w:r>
        <w:rPr>
          <w:color w:val="000000"/>
          <w:sz w:val="18"/>
        </w:rPr>
        <w:t>with the following headers:</w:t>
      </w:r>
    </w:p>
    <w:p w14:paraId="1824C535" w14:textId="77777777" w:rsidR="001851B1" w:rsidRDefault="001851B1" w:rsidP="001851B1">
      <w:pPr>
        <w:numPr>
          <w:ilvl w:val="0"/>
          <w:numId w:val="56"/>
        </w:numPr>
        <w:tabs>
          <w:tab w:val="clear" w:pos="720"/>
          <w:tab w:val="left" w:pos="540"/>
        </w:tabs>
        <w:spacing w:before="180" w:after="0"/>
        <w:ind w:left="540" w:hanging="180"/>
        <w:jc w:val="both"/>
      </w:pPr>
      <w:bookmarkStart w:id="2066" w:name="para_6541eda3_01b9_4344_8e28_69c679df1a"/>
      <w:bookmarkStart w:id="2067" w:name="idp140294721938880"/>
      <w:bookmarkStart w:id="2068" w:name="idp140294721938624"/>
      <w:bookmarkEnd w:id="2063"/>
      <w:bookmarkEnd w:id="2064"/>
      <w:r>
        <w:rPr>
          <w:color w:val="000000"/>
          <w:sz w:val="18"/>
        </w:rPr>
        <w:t xml:space="preserve">Content-Type: </w:t>
      </w:r>
      <w:r w:rsidR="009C4720" w:rsidRPr="00056D9E">
        <w:rPr>
          <w:b/>
          <w:color w:val="000000"/>
          <w:sz w:val="18"/>
          <w:u w:val="single"/>
        </w:rPr>
        <w:t>{media-type}</w:t>
      </w:r>
    </w:p>
    <w:p w14:paraId="55AE4384" w14:textId="77777777" w:rsidR="001851B1" w:rsidRDefault="001851B1" w:rsidP="001851B1">
      <w:pPr>
        <w:numPr>
          <w:ilvl w:val="0"/>
          <w:numId w:val="56"/>
        </w:numPr>
        <w:tabs>
          <w:tab w:val="clear" w:pos="720"/>
          <w:tab w:val="left" w:pos="540"/>
        </w:tabs>
        <w:spacing w:before="180" w:after="0"/>
        <w:ind w:left="540" w:hanging="180"/>
        <w:jc w:val="both"/>
      </w:pPr>
      <w:bookmarkStart w:id="2069" w:name="para_1fec1975_ced1_4939_9e1f_5ed25b0582"/>
      <w:bookmarkStart w:id="2070" w:name="idp140294721940064"/>
      <w:bookmarkEnd w:id="2066"/>
      <w:bookmarkEnd w:id="2067"/>
      <w:bookmarkEnd w:id="2068"/>
      <w:r>
        <w:rPr>
          <w:color w:val="000000"/>
          <w:sz w:val="18"/>
        </w:rPr>
        <w:t>Content-Location: {BulkDataURL}/frames/{FrameNumber}</w:t>
      </w:r>
      <w:bookmarkStart w:id="2071" w:name="_GoBack"/>
      <w:bookmarkEnd w:id="2071"/>
    </w:p>
    <w:p w14:paraId="196100D0" w14:textId="77777777" w:rsidR="001851B1" w:rsidRDefault="001851B1" w:rsidP="001851B1">
      <w:pPr>
        <w:numPr>
          <w:ilvl w:val="0"/>
          <w:numId w:val="59"/>
        </w:numPr>
        <w:tabs>
          <w:tab w:val="clear" w:pos="1800"/>
          <w:tab w:val="left" w:pos="360"/>
        </w:tabs>
        <w:spacing w:before="180" w:after="0"/>
        <w:ind w:left="360" w:hanging="180"/>
        <w:jc w:val="both"/>
      </w:pPr>
      <w:bookmarkStart w:id="2072" w:name="para_45626355_a0fc_46e5_b8f4_0045390fd7"/>
      <w:bookmarkStart w:id="2073" w:name="idp140294721941568"/>
      <w:bookmarkEnd w:id="2069"/>
      <w:bookmarkEnd w:id="2070"/>
      <w:r>
        <w:rPr>
          <w:color w:val="000000"/>
          <w:sz w:val="18"/>
        </w:rPr>
        <w:t xml:space="preserve">a set of compressed frames encoded in a </w:t>
      </w:r>
      <w:r w:rsidRPr="00056D9E">
        <w:rPr>
          <w:b/>
          <w:strike/>
          <w:color w:val="000000"/>
          <w:sz w:val="18"/>
        </w:rPr>
        <w:t>multi-frame</w:t>
      </w:r>
      <w:r w:rsidRPr="00056D9E">
        <w:rPr>
          <w:b/>
          <w:color w:val="000000"/>
          <w:sz w:val="18"/>
        </w:rPr>
        <w:t xml:space="preserve"> </w:t>
      </w:r>
      <w:r w:rsidR="00171B3B" w:rsidRPr="00056D9E">
        <w:rPr>
          <w:b/>
          <w:color w:val="000000"/>
          <w:sz w:val="18"/>
          <w:u w:val="single"/>
        </w:rPr>
        <w:t>video</w:t>
      </w:r>
      <w:r w:rsidR="00171B3B">
        <w:rPr>
          <w:color w:val="000000"/>
          <w:sz w:val="18"/>
        </w:rPr>
        <w:t xml:space="preserve"> </w:t>
      </w:r>
      <w:r>
        <w:rPr>
          <w:color w:val="000000"/>
          <w:sz w:val="18"/>
        </w:rPr>
        <w:t xml:space="preserve">media type </w:t>
      </w:r>
      <w:ins w:id="2074" w:author="David Clunie" w:date="2016-05-21T10:12:00Z">
        <w:r w:rsidR="00694A22">
          <w:rPr>
            <w:b/>
            <w:color w:val="000000"/>
            <w:sz w:val="18"/>
            <w:u w:val="single"/>
          </w:rPr>
          <w:t xml:space="preserve">(as specified in Table 6.1.1.8-3b) </w:t>
        </w:r>
      </w:ins>
      <w:r>
        <w:rPr>
          <w:color w:val="000000"/>
          <w:sz w:val="18"/>
        </w:rPr>
        <w:t>with the following headers:</w:t>
      </w:r>
    </w:p>
    <w:p w14:paraId="3968E795" w14:textId="77777777" w:rsidR="001851B1" w:rsidRDefault="001851B1" w:rsidP="001851B1">
      <w:pPr>
        <w:numPr>
          <w:ilvl w:val="0"/>
          <w:numId w:val="58"/>
        </w:numPr>
        <w:tabs>
          <w:tab w:val="clear" w:pos="1440"/>
          <w:tab w:val="left" w:pos="540"/>
        </w:tabs>
        <w:spacing w:before="180" w:after="0"/>
        <w:ind w:left="540" w:hanging="180"/>
        <w:jc w:val="both"/>
      </w:pPr>
      <w:bookmarkStart w:id="2075" w:name="para_31822308_4775_4cd0_bc7f_2b532e043c"/>
      <w:bookmarkStart w:id="2076" w:name="idp140294721942976"/>
      <w:bookmarkStart w:id="2077" w:name="idp140294721942720"/>
      <w:bookmarkEnd w:id="2072"/>
      <w:bookmarkEnd w:id="2073"/>
      <w:r>
        <w:rPr>
          <w:color w:val="000000"/>
          <w:sz w:val="18"/>
        </w:rPr>
        <w:t xml:space="preserve">Content-Type: </w:t>
      </w:r>
      <w:r w:rsidR="009C4720" w:rsidRPr="00056D9E">
        <w:rPr>
          <w:b/>
          <w:color w:val="000000"/>
          <w:sz w:val="18"/>
          <w:u w:val="single"/>
        </w:rPr>
        <w:t>{media-type}</w:t>
      </w:r>
    </w:p>
    <w:p w14:paraId="08890591" w14:textId="77777777" w:rsidR="001851B1" w:rsidRDefault="001851B1" w:rsidP="001851B1">
      <w:pPr>
        <w:numPr>
          <w:ilvl w:val="0"/>
          <w:numId w:val="58"/>
        </w:numPr>
        <w:tabs>
          <w:tab w:val="clear" w:pos="1440"/>
          <w:tab w:val="left" w:pos="540"/>
        </w:tabs>
        <w:spacing w:before="180" w:after="0"/>
        <w:ind w:left="540" w:hanging="180"/>
        <w:jc w:val="both"/>
      </w:pPr>
      <w:bookmarkStart w:id="2078" w:name="para_1133586c_79d2_4050_a24a_9d6de47e05"/>
      <w:bookmarkStart w:id="2079" w:name="idp140294721944160"/>
      <w:bookmarkEnd w:id="2075"/>
      <w:bookmarkEnd w:id="2076"/>
      <w:bookmarkEnd w:id="2077"/>
      <w:r>
        <w:rPr>
          <w:color w:val="000000"/>
          <w:sz w:val="18"/>
        </w:rPr>
        <w:t>Content-Location: {BulkDataURL}[/frames/{FrameList}]</w:t>
      </w:r>
    </w:p>
    <w:p w14:paraId="0BA73544" w14:textId="77777777" w:rsidR="001851B1" w:rsidRDefault="001851B1" w:rsidP="001851B1">
      <w:pPr>
        <w:numPr>
          <w:ilvl w:val="0"/>
          <w:numId w:val="57"/>
        </w:numPr>
        <w:tabs>
          <w:tab w:val="clear" w:pos="1080"/>
          <w:tab w:val="left" w:pos="720"/>
        </w:tabs>
        <w:spacing w:before="180" w:after="0"/>
        <w:ind w:left="720" w:hanging="180"/>
        <w:jc w:val="both"/>
      </w:pPr>
      <w:bookmarkStart w:id="2080" w:name="para_7b044657_9d5d_433c_9a6b_ea9d5ceaed"/>
      <w:bookmarkStart w:id="2081" w:name="idp140294721945536"/>
      <w:bookmarkStart w:id="2082" w:name="idp140294721945280"/>
      <w:bookmarkEnd w:id="2078"/>
      <w:bookmarkEnd w:id="2079"/>
      <w:r>
        <w:rPr>
          <w:color w:val="000000"/>
          <w:sz w:val="18"/>
        </w:rPr>
        <w:t>{FrameList} is a list of frames separated by %2C (comma). It may be omitted if the message part includes all frames for the specified bulk pixel data object.</w:t>
      </w:r>
    </w:p>
    <w:bookmarkEnd w:id="2080"/>
    <w:bookmarkEnd w:id="2081"/>
    <w:bookmarkEnd w:id="2082"/>
    <w:p w14:paraId="28B31DEA" w14:textId="77777777" w:rsidR="001851B1" w:rsidRDefault="001851B1" w:rsidP="00056D9E">
      <w:pPr>
        <w:numPr>
          <w:ilvl w:val="0"/>
          <w:numId w:val="203"/>
        </w:numPr>
        <w:tabs>
          <w:tab w:val="left" w:pos="180"/>
        </w:tabs>
        <w:spacing w:before="180" w:after="0"/>
        <w:jc w:val="both"/>
      </w:pPr>
      <w:r>
        <w:rPr>
          <w:color w:val="000000"/>
          <w:sz w:val="18"/>
        </w:rPr>
        <w:t>The frames will be returned in the order specified by the Frame List.</w:t>
      </w:r>
    </w:p>
    <w:p w14:paraId="7A8F53ED" w14:textId="77777777" w:rsidR="001851B1" w:rsidRDefault="001851B1" w:rsidP="00467D96">
      <w:pPr>
        <w:spacing w:before="180" w:after="0"/>
      </w:pPr>
    </w:p>
    <w:p w14:paraId="67939498" w14:textId="77777777" w:rsidR="001851B1" w:rsidRDefault="001851B1" w:rsidP="00467D96">
      <w:pPr>
        <w:spacing w:before="180" w:after="0"/>
      </w:pPr>
    </w:p>
    <w:p w14:paraId="23B881D5"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6.5.5.1 as follows:</w:t>
      </w:r>
    </w:p>
    <w:p w14:paraId="78599075" w14:textId="77777777" w:rsidR="00D2543E" w:rsidRDefault="00D2543E" w:rsidP="00D2543E">
      <w:pPr>
        <w:spacing w:before="180"/>
      </w:pPr>
      <w:bookmarkStart w:id="2083" w:name="sect_6_5_5"/>
      <w:r>
        <w:rPr>
          <w:b/>
          <w:color w:val="000000"/>
          <w:sz w:val="24"/>
        </w:rPr>
        <w:t>6.5.5 WADO-RS - RetrieveBulkdata</w:t>
      </w:r>
    </w:p>
    <w:p w14:paraId="1F07CEAB" w14:textId="77777777" w:rsidR="00DB0BA7" w:rsidRDefault="00DB0BA7" w:rsidP="00DB0BA7">
      <w:pPr>
        <w:spacing w:before="180"/>
        <w:jc w:val="both"/>
      </w:pPr>
      <w:bookmarkStart w:id="2084" w:name="para_c2130274_82fe_4c4f_811a_79c606547c"/>
      <w:bookmarkEnd w:id="2083"/>
      <w:r>
        <w:rPr>
          <w:color w:val="000000"/>
          <w:sz w:val="18"/>
        </w:rPr>
        <w:t xml:space="preserve">This action retrieves the bulk data for a given bulk data URL. </w:t>
      </w:r>
      <w:r w:rsidRPr="00056D9E">
        <w:rPr>
          <w:b/>
          <w:strike/>
          <w:color w:val="000000"/>
          <w:sz w:val="18"/>
        </w:rPr>
        <w:t>The response is a single bulk data item.</w:t>
      </w:r>
    </w:p>
    <w:bookmarkEnd w:id="2084"/>
    <w:p w14:paraId="09903AD6" w14:textId="77777777" w:rsidR="00467D96" w:rsidRDefault="00467D96" w:rsidP="00467D96">
      <w:pPr>
        <w:spacing w:before="180" w:after="0"/>
      </w:pPr>
      <w:r>
        <w:rPr>
          <w:b/>
          <w:sz w:val="26"/>
        </w:rPr>
        <w:t>6.5.5.1 Request</w:t>
      </w:r>
    </w:p>
    <w:p w14:paraId="7D2DC681" w14:textId="77777777" w:rsidR="00DB0BA7" w:rsidRDefault="00DB0BA7" w:rsidP="00DB0BA7">
      <w:pPr>
        <w:spacing w:before="180"/>
        <w:jc w:val="both"/>
      </w:pPr>
      <w:bookmarkStart w:id="2085" w:name="para_5e9a8b18_d1cd_4d35_9db0_5c6498f416"/>
      <w:r>
        <w:rPr>
          <w:color w:val="000000"/>
          <w:sz w:val="18"/>
        </w:rPr>
        <w:t>The specific Services resource to be used for the RetrieveBulkdata action shall be as follows:</w:t>
      </w:r>
    </w:p>
    <w:p w14:paraId="60254DDB" w14:textId="77777777" w:rsidR="00DB0BA7" w:rsidRDefault="00DB0BA7" w:rsidP="00DB0BA7">
      <w:pPr>
        <w:numPr>
          <w:ilvl w:val="0"/>
          <w:numId w:val="194"/>
        </w:numPr>
        <w:tabs>
          <w:tab w:val="left" w:pos="180"/>
        </w:tabs>
        <w:spacing w:before="180" w:after="0"/>
        <w:ind w:left="180" w:hanging="180"/>
        <w:jc w:val="both"/>
      </w:pPr>
      <w:bookmarkStart w:id="2086" w:name="para_9952a457_0ca0_49c9_94a3_a4b95092ec"/>
      <w:bookmarkStart w:id="2087" w:name="idp140294721954304"/>
      <w:bookmarkStart w:id="2088" w:name="idp140294721954048"/>
      <w:bookmarkEnd w:id="2085"/>
      <w:r>
        <w:rPr>
          <w:color w:val="000000"/>
          <w:sz w:val="18"/>
        </w:rPr>
        <w:t>Resource</w:t>
      </w:r>
    </w:p>
    <w:p w14:paraId="1228A24E" w14:textId="77777777" w:rsidR="00DB0BA7" w:rsidRDefault="00DB0BA7" w:rsidP="00433BFA">
      <w:pPr>
        <w:numPr>
          <w:ilvl w:val="0"/>
          <w:numId w:val="204"/>
        </w:numPr>
        <w:tabs>
          <w:tab w:val="left" w:pos="360"/>
        </w:tabs>
        <w:spacing w:before="180" w:after="0"/>
        <w:jc w:val="both"/>
      </w:pPr>
      <w:bookmarkStart w:id="2089" w:name="para_193b1d78_5cc1_45b4_b349_7024edc35e"/>
      <w:bookmarkStart w:id="2090" w:name="idp140294721955616"/>
      <w:bookmarkStart w:id="2091" w:name="idp140294721955360"/>
      <w:bookmarkEnd w:id="2086"/>
      <w:bookmarkEnd w:id="2087"/>
      <w:bookmarkEnd w:id="2088"/>
      <w:r>
        <w:rPr>
          <w:color w:val="000000"/>
          <w:sz w:val="18"/>
        </w:rPr>
        <w:t>{BulkDataURL}, where</w:t>
      </w:r>
    </w:p>
    <w:p w14:paraId="3BE73259" w14:textId="77777777" w:rsidR="00DB0BA7" w:rsidRDefault="00DB0BA7" w:rsidP="00433BFA">
      <w:pPr>
        <w:numPr>
          <w:ilvl w:val="0"/>
          <w:numId w:val="205"/>
        </w:numPr>
        <w:tabs>
          <w:tab w:val="left" w:pos="540"/>
        </w:tabs>
        <w:spacing w:before="180" w:after="0"/>
        <w:jc w:val="both"/>
      </w:pPr>
      <w:bookmarkStart w:id="2092" w:name="para_07e1fa32_09c4_4abf_9b51_f4c161af88"/>
      <w:bookmarkStart w:id="2093" w:name="idp140294721956928"/>
      <w:bookmarkStart w:id="2094" w:name="idp140294721956672"/>
      <w:bookmarkEnd w:id="2089"/>
      <w:bookmarkEnd w:id="2090"/>
      <w:bookmarkEnd w:id="2091"/>
      <w:r>
        <w:rPr>
          <w:color w:val="000000"/>
          <w:sz w:val="18"/>
        </w:rPr>
        <w:t>{BulkDataURL} is the URL of a bulk data element. This may be the URL attribute of a BulkData element received in response to a WADO-RS RetrieveMetadataRequest.</w:t>
      </w:r>
    </w:p>
    <w:p w14:paraId="2F835A06" w14:textId="77777777" w:rsidR="00DB0BA7" w:rsidRPr="00382909" w:rsidRDefault="00DB0BA7" w:rsidP="00433BFA">
      <w:pPr>
        <w:numPr>
          <w:ilvl w:val="0"/>
          <w:numId w:val="206"/>
        </w:numPr>
        <w:tabs>
          <w:tab w:val="left" w:pos="540"/>
        </w:tabs>
        <w:spacing w:before="180" w:after="0"/>
        <w:jc w:val="both"/>
        <w:rPr>
          <w:b/>
          <w:strike/>
          <w:rPrChange w:id="2095" w:author="David Clunie" w:date="2016-05-21T14:14:00Z">
            <w:rPr/>
          </w:rPrChange>
        </w:rPr>
      </w:pPr>
      <w:bookmarkStart w:id="2096" w:name="para_f04db915_d8da_487a_aed9_dd28774f91"/>
      <w:bookmarkStart w:id="2097" w:name="idp140294721958272"/>
      <w:bookmarkEnd w:id="2092"/>
      <w:bookmarkEnd w:id="2093"/>
      <w:bookmarkEnd w:id="2094"/>
      <w:r w:rsidRPr="00382909">
        <w:rPr>
          <w:b/>
          <w:strike/>
          <w:color w:val="000000"/>
          <w:sz w:val="18"/>
          <w:rPrChange w:id="2098" w:author="David Clunie" w:date="2016-05-21T14:14:00Z">
            <w:rPr>
              <w:color w:val="000000"/>
              <w:sz w:val="18"/>
            </w:rPr>
          </w:rPrChange>
        </w:rPr>
        <w:t>The server shall always return the same bulk data for a specified BulkData URL if the data is available.</w:t>
      </w:r>
    </w:p>
    <w:p w14:paraId="5D215BEA" w14:textId="77777777" w:rsidR="00DB0BA7" w:rsidRPr="00382909" w:rsidRDefault="00DB0BA7" w:rsidP="00433BFA">
      <w:pPr>
        <w:numPr>
          <w:ilvl w:val="0"/>
          <w:numId w:val="206"/>
        </w:numPr>
        <w:tabs>
          <w:tab w:val="left" w:pos="540"/>
        </w:tabs>
        <w:spacing w:before="180" w:after="0"/>
        <w:jc w:val="both"/>
        <w:rPr>
          <w:b/>
          <w:strike/>
          <w:rPrChange w:id="2099" w:author="David Clunie" w:date="2016-05-21T14:14:00Z">
            <w:rPr/>
          </w:rPrChange>
        </w:rPr>
      </w:pPr>
      <w:bookmarkStart w:id="2100" w:name="para_13f2e6c7_b8f5_4c82_a5d9_8bad3f1067"/>
      <w:bookmarkStart w:id="2101" w:name="idp140294721959568"/>
      <w:bookmarkEnd w:id="2096"/>
      <w:bookmarkEnd w:id="2097"/>
      <w:r w:rsidRPr="00382909">
        <w:rPr>
          <w:b/>
          <w:strike/>
          <w:color w:val="000000"/>
          <w:sz w:val="18"/>
          <w:rPrChange w:id="2102" w:author="David Clunie" w:date="2016-05-21T14:14:00Z">
            <w:rPr>
              <w:color w:val="000000"/>
              <w:sz w:val="18"/>
            </w:rPr>
          </w:rPrChange>
        </w:rPr>
        <w:t>If the resource specified by the BulkData URL is not available, the server shall return:</w:t>
      </w:r>
    </w:p>
    <w:p w14:paraId="63D001A3" w14:textId="77777777" w:rsidR="00DB0BA7" w:rsidRPr="00382909" w:rsidRDefault="00DB0BA7" w:rsidP="00433BFA">
      <w:pPr>
        <w:numPr>
          <w:ilvl w:val="0"/>
          <w:numId w:val="207"/>
        </w:numPr>
        <w:tabs>
          <w:tab w:val="left" w:pos="720"/>
        </w:tabs>
        <w:spacing w:before="180" w:after="0"/>
        <w:jc w:val="both"/>
        <w:rPr>
          <w:b/>
          <w:strike/>
          <w:rPrChange w:id="2103" w:author="David Clunie" w:date="2016-05-21T14:14:00Z">
            <w:rPr/>
          </w:rPrChange>
        </w:rPr>
      </w:pPr>
      <w:bookmarkStart w:id="2104" w:name="para_890fad22_292a_41e7_8b45_da4889eee7"/>
      <w:bookmarkStart w:id="2105" w:name="idp140294721960976"/>
      <w:bookmarkStart w:id="2106" w:name="idp140294721960720"/>
      <w:bookmarkEnd w:id="2100"/>
      <w:bookmarkEnd w:id="2101"/>
      <w:r w:rsidRPr="00382909">
        <w:rPr>
          <w:b/>
          <w:strike/>
          <w:color w:val="000000"/>
          <w:sz w:val="18"/>
          <w:rPrChange w:id="2107" w:author="David Clunie" w:date="2016-05-21T14:14:00Z">
            <w:rPr>
              <w:color w:val="000000"/>
              <w:sz w:val="18"/>
            </w:rPr>
          </w:rPrChange>
        </w:rPr>
        <w:t>404 - Not Found, if the server expects to be able to return the resource again in the future</w:t>
      </w:r>
    </w:p>
    <w:p w14:paraId="3DDBBE0E" w14:textId="77777777" w:rsidR="00DB0BA7" w:rsidRPr="00382909" w:rsidRDefault="00DB0BA7" w:rsidP="00433BFA">
      <w:pPr>
        <w:numPr>
          <w:ilvl w:val="0"/>
          <w:numId w:val="207"/>
        </w:numPr>
        <w:tabs>
          <w:tab w:val="left" w:pos="720"/>
        </w:tabs>
        <w:spacing w:before="180" w:after="0"/>
        <w:jc w:val="both"/>
        <w:rPr>
          <w:b/>
          <w:strike/>
          <w:rPrChange w:id="2108" w:author="David Clunie" w:date="2016-05-21T14:14:00Z">
            <w:rPr/>
          </w:rPrChange>
        </w:rPr>
      </w:pPr>
      <w:bookmarkStart w:id="2109" w:name="para_504c759c_8b56_4321_977c_21b8841c1c"/>
      <w:bookmarkStart w:id="2110" w:name="idp140294721962256"/>
      <w:bookmarkEnd w:id="2104"/>
      <w:bookmarkEnd w:id="2105"/>
      <w:bookmarkEnd w:id="2106"/>
      <w:r w:rsidRPr="00382909">
        <w:rPr>
          <w:b/>
          <w:strike/>
          <w:color w:val="000000"/>
          <w:sz w:val="18"/>
          <w:rPrChange w:id="2111" w:author="David Clunie" w:date="2016-05-21T14:14:00Z">
            <w:rPr>
              <w:color w:val="000000"/>
              <w:sz w:val="18"/>
            </w:rPr>
          </w:rPrChange>
        </w:rPr>
        <w:t>410 - Gone, if the server does not expect the resource to be valid in the future</w:t>
      </w:r>
    </w:p>
    <w:p w14:paraId="3216F1E2" w14:textId="77777777" w:rsidR="00DB0BA7" w:rsidRPr="00382909" w:rsidRDefault="00DB0BA7" w:rsidP="00433BFA">
      <w:pPr>
        <w:numPr>
          <w:ilvl w:val="0"/>
          <w:numId w:val="208"/>
        </w:numPr>
        <w:tabs>
          <w:tab w:val="left" w:pos="540"/>
        </w:tabs>
        <w:spacing w:before="180" w:after="0"/>
        <w:jc w:val="both"/>
        <w:rPr>
          <w:b/>
          <w:strike/>
          <w:rPrChange w:id="2112" w:author="David Clunie" w:date="2016-05-21T14:14:00Z">
            <w:rPr/>
          </w:rPrChange>
        </w:rPr>
      </w:pPr>
      <w:bookmarkStart w:id="2113" w:name="para_e8c87b87_8639_4b24_afd6_a07d61dd97"/>
      <w:bookmarkStart w:id="2114" w:name="idp140294721963792"/>
      <w:bookmarkEnd w:id="2109"/>
      <w:bookmarkEnd w:id="2110"/>
      <w:r w:rsidRPr="00382909">
        <w:rPr>
          <w:b/>
          <w:strike/>
          <w:color w:val="000000"/>
          <w:sz w:val="18"/>
          <w:rPrChange w:id="2115" w:author="David Clunie" w:date="2016-05-21T14:14:00Z">
            <w:rPr>
              <w:color w:val="000000"/>
              <w:sz w:val="18"/>
            </w:rPr>
          </w:rPrChange>
        </w:rPr>
        <w:t>The server determines the period of time a BulkData URL resource is available.</w:t>
      </w:r>
    </w:p>
    <w:p w14:paraId="354A39ED" w14:textId="77777777" w:rsidR="00DB0BA7" w:rsidRDefault="00DB0BA7" w:rsidP="00DB0BA7">
      <w:pPr>
        <w:numPr>
          <w:ilvl w:val="0"/>
          <w:numId w:val="194"/>
        </w:numPr>
        <w:tabs>
          <w:tab w:val="left" w:pos="180"/>
        </w:tabs>
        <w:spacing w:before="180" w:after="0"/>
        <w:ind w:left="180" w:hanging="180"/>
        <w:jc w:val="both"/>
      </w:pPr>
      <w:bookmarkStart w:id="2116" w:name="para_29f28adc_c0ac_45f7_a25c_0d550d97c2"/>
      <w:bookmarkStart w:id="2117" w:name="idp140294721965568"/>
      <w:bookmarkEnd w:id="2113"/>
      <w:bookmarkEnd w:id="2114"/>
      <w:r>
        <w:rPr>
          <w:color w:val="000000"/>
          <w:sz w:val="18"/>
        </w:rPr>
        <w:t>Method</w:t>
      </w:r>
    </w:p>
    <w:p w14:paraId="7B9D163B" w14:textId="77777777" w:rsidR="00DB0BA7" w:rsidRDefault="00DB0BA7" w:rsidP="00DB0BA7">
      <w:pPr>
        <w:numPr>
          <w:ilvl w:val="0"/>
          <w:numId w:val="192"/>
        </w:numPr>
        <w:tabs>
          <w:tab w:val="left" w:pos="360"/>
        </w:tabs>
        <w:spacing w:before="180" w:after="0"/>
        <w:ind w:left="360" w:hanging="180"/>
        <w:jc w:val="both"/>
      </w:pPr>
      <w:bookmarkStart w:id="2118" w:name="para_82adbcb5_e070_4555_808f_8320dcfce2"/>
      <w:bookmarkStart w:id="2119" w:name="idp140294721966880"/>
      <w:bookmarkStart w:id="2120" w:name="idp140294721966624"/>
      <w:bookmarkEnd w:id="2116"/>
      <w:bookmarkEnd w:id="2117"/>
      <w:r>
        <w:rPr>
          <w:color w:val="000000"/>
          <w:sz w:val="18"/>
        </w:rPr>
        <w:t>GET</w:t>
      </w:r>
    </w:p>
    <w:p w14:paraId="546ACD2B" w14:textId="77777777" w:rsidR="00DB0BA7" w:rsidRDefault="00DB0BA7" w:rsidP="00DB0BA7">
      <w:pPr>
        <w:numPr>
          <w:ilvl w:val="0"/>
          <w:numId w:val="194"/>
        </w:numPr>
        <w:tabs>
          <w:tab w:val="left" w:pos="180"/>
        </w:tabs>
        <w:spacing w:before="180" w:after="0"/>
        <w:ind w:left="180" w:hanging="180"/>
        <w:jc w:val="both"/>
      </w:pPr>
      <w:bookmarkStart w:id="2121" w:name="para_7a8686a0_e170_40f0_9a1f_7a2ef9017e"/>
      <w:bookmarkStart w:id="2122" w:name="idp140294721968320"/>
      <w:bookmarkEnd w:id="2118"/>
      <w:bookmarkEnd w:id="2119"/>
      <w:bookmarkEnd w:id="2120"/>
      <w:r>
        <w:rPr>
          <w:color w:val="000000"/>
          <w:sz w:val="18"/>
        </w:rPr>
        <w:t>Headers</w:t>
      </w:r>
    </w:p>
    <w:p w14:paraId="204DCEA7" w14:textId="77777777" w:rsidR="00DB0BA7" w:rsidRDefault="00DB0BA7" w:rsidP="00DB0BA7">
      <w:pPr>
        <w:numPr>
          <w:ilvl w:val="0"/>
          <w:numId w:val="193"/>
        </w:numPr>
        <w:tabs>
          <w:tab w:val="left" w:pos="360"/>
        </w:tabs>
        <w:spacing w:before="180" w:after="0"/>
        <w:ind w:left="360" w:hanging="180"/>
        <w:jc w:val="both"/>
      </w:pPr>
      <w:bookmarkStart w:id="2123" w:name="para_c6caad25_9269_4ca8_8396_2fd40552c4"/>
      <w:bookmarkStart w:id="2124" w:name="idp140294721969632"/>
      <w:bookmarkStart w:id="2125" w:name="idp140294721969376"/>
      <w:bookmarkEnd w:id="2121"/>
      <w:bookmarkEnd w:id="2122"/>
      <w:r>
        <w:rPr>
          <w:color w:val="000000"/>
          <w:sz w:val="18"/>
        </w:rPr>
        <w:t>Accept</w:t>
      </w:r>
    </w:p>
    <w:p w14:paraId="63FDA2F3" w14:textId="77777777" w:rsidR="00B04D63" w:rsidRDefault="00B04D63" w:rsidP="00B04D63">
      <w:pPr>
        <w:numPr>
          <w:ilvl w:val="0"/>
          <w:numId w:val="73"/>
        </w:numPr>
        <w:tabs>
          <w:tab w:val="left" w:pos="540"/>
        </w:tabs>
        <w:spacing w:before="180" w:after="0"/>
        <w:ind w:left="540" w:hanging="180"/>
        <w:jc w:val="both"/>
      </w:pPr>
      <w:bookmarkStart w:id="2126" w:name="para_2e64d6ad_2237_4cec_acba_41ffe97b9a"/>
      <w:bookmarkStart w:id="2127" w:name="idp140294721970944"/>
      <w:bookmarkStart w:id="2128" w:name="idp140294721970688"/>
      <w:bookmarkEnd w:id="2123"/>
      <w:bookmarkEnd w:id="2124"/>
      <w:bookmarkEnd w:id="2125"/>
      <w:r w:rsidRPr="00887D0C">
        <w:rPr>
          <w:color w:val="000000"/>
          <w:sz w:val="18"/>
        </w:rPr>
        <w:t>multipart/related; type=</w:t>
      </w:r>
      <w:r w:rsidR="00E336DA">
        <w:rPr>
          <w:b/>
          <w:color w:val="000000"/>
          <w:sz w:val="18"/>
          <w:u w:val="single"/>
        </w:rPr>
        <w:t>"</w:t>
      </w:r>
      <w:r>
        <w:rPr>
          <w:color w:val="000000"/>
          <w:sz w:val="18"/>
        </w:rPr>
        <w:t>application/octet-stream</w:t>
      </w:r>
      <w:r w:rsidR="00E336DA">
        <w:rPr>
          <w:b/>
          <w:color w:val="000000"/>
          <w:sz w:val="18"/>
          <w:u w:val="single"/>
        </w:rPr>
        <w:t>"</w:t>
      </w:r>
      <w:del w:id="2129" w:author="James Philbin [2]" w:date="2016-05-31T07:11:00Z">
        <w:r w:rsidR="00FE1F89" w:rsidRPr="008F12F5" w:rsidDel="0022609A">
          <w:rPr>
            <w:b/>
            <w:color w:val="000000"/>
            <w:sz w:val="18"/>
            <w:u w:val="single"/>
          </w:rPr>
          <w:delText>;</w:delText>
        </w:r>
      </w:del>
      <w:r w:rsidR="00FE1F89" w:rsidRPr="008F12F5">
        <w:rPr>
          <w:b/>
          <w:color w:val="000000"/>
          <w:sz w:val="18"/>
          <w:u w:val="single"/>
        </w:rPr>
        <w:t xml:space="preserve"> [dcm-parameters]</w:t>
      </w:r>
    </w:p>
    <w:p w14:paraId="14612CA8" w14:textId="77777777" w:rsidR="00B04D63" w:rsidRDefault="00B04D63" w:rsidP="00B04D63">
      <w:pPr>
        <w:spacing w:before="180"/>
        <w:ind w:left="540"/>
        <w:jc w:val="both"/>
      </w:pPr>
      <w:bookmarkStart w:id="2130" w:name="para_27c8146b_434b_4f7d_a232_2428b5365e"/>
      <w:bookmarkEnd w:id="2126"/>
      <w:bookmarkEnd w:id="2127"/>
      <w:bookmarkEnd w:id="2128"/>
      <w:r>
        <w:rPr>
          <w:color w:val="000000"/>
          <w:sz w:val="18"/>
        </w:rPr>
        <w:lastRenderedPageBreak/>
        <w:t>Specifies that the response can be Little Endian uncompressed bulk data.</w:t>
      </w:r>
    </w:p>
    <w:bookmarkEnd w:id="2130"/>
    <w:p w14:paraId="6EFADD7B" w14:textId="77777777" w:rsidR="00113FC5" w:rsidRDefault="00113FC5" w:rsidP="00113FC5">
      <w:pPr>
        <w:numPr>
          <w:ilvl w:val="0"/>
          <w:numId w:val="14"/>
        </w:numPr>
        <w:tabs>
          <w:tab w:val="left" w:pos="540"/>
        </w:tabs>
        <w:spacing w:before="180" w:after="0"/>
        <w:ind w:left="540" w:hanging="180"/>
        <w:jc w:val="both"/>
      </w:pPr>
      <w:r w:rsidRPr="00887D0C">
        <w:rPr>
          <w:color w:val="000000"/>
          <w:sz w:val="18"/>
        </w:rPr>
        <w:t>multipart/related; type=</w:t>
      </w:r>
      <w:r w:rsidR="00E336DA">
        <w:rPr>
          <w:b/>
          <w:color w:val="000000"/>
          <w:sz w:val="18"/>
          <w:u w:val="single"/>
        </w:rPr>
        <w:t>"</w:t>
      </w:r>
      <w:r>
        <w:rPr>
          <w:color w:val="000000"/>
          <w:sz w:val="18"/>
        </w:rPr>
        <w:t>{</w:t>
      </w:r>
      <w:r w:rsidR="00FE1F89" w:rsidRPr="003C4EFA">
        <w:rPr>
          <w:b/>
          <w:strike/>
          <w:color w:val="000000"/>
          <w:sz w:val="18"/>
        </w:rPr>
        <w:t>MediaType</w:t>
      </w:r>
      <w:r w:rsidR="00FE1F89" w:rsidRPr="00523F25">
        <w:rPr>
          <w:b/>
          <w:color w:val="000000"/>
          <w:sz w:val="18"/>
          <w:u w:val="single"/>
        </w:rPr>
        <w:t>m</w:t>
      </w:r>
      <w:r w:rsidR="00FE1F89" w:rsidRPr="007C0371">
        <w:rPr>
          <w:b/>
          <w:color w:val="000000"/>
          <w:sz w:val="18"/>
          <w:u w:val="single"/>
        </w:rPr>
        <w:t>edia</w:t>
      </w:r>
      <w:r w:rsidR="00FE1F89">
        <w:rPr>
          <w:b/>
          <w:color w:val="000000"/>
          <w:sz w:val="18"/>
          <w:u w:val="single"/>
        </w:rPr>
        <w:t>-t</w:t>
      </w:r>
      <w:r w:rsidR="00FE1F89" w:rsidRPr="007C0371">
        <w:rPr>
          <w:b/>
          <w:color w:val="000000"/>
          <w:sz w:val="18"/>
          <w:u w:val="single"/>
        </w:rPr>
        <w:t>ype</w:t>
      </w:r>
      <w:r>
        <w:rPr>
          <w:color w:val="000000"/>
          <w:sz w:val="18"/>
        </w:rPr>
        <w:t>}</w:t>
      </w:r>
      <w:r w:rsidR="00E336DA">
        <w:rPr>
          <w:b/>
          <w:color w:val="000000"/>
          <w:sz w:val="18"/>
          <w:u w:val="single"/>
        </w:rPr>
        <w:t>"</w:t>
      </w:r>
      <w:del w:id="2131" w:author="James Philbin [2]" w:date="2016-05-31T07:11:00Z">
        <w:r w:rsidR="00FE1F89" w:rsidRPr="008F12F5" w:rsidDel="0022609A">
          <w:rPr>
            <w:b/>
            <w:color w:val="000000"/>
            <w:sz w:val="18"/>
            <w:u w:val="single"/>
          </w:rPr>
          <w:delText>;</w:delText>
        </w:r>
      </w:del>
      <w:r w:rsidR="00FE1F89" w:rsidRPr="008F12F5">
        <w:rPr>
          <w:b/>
          <w:color w:val="000000"/>
          <w:sz w:val="18"/>
          <w:u w:val="single"/>
        </w:rPr>
        <w:t xml:space="preserve"> [dcm-parameters]</w:t>
      </w:r>
    </w:p>
    <w:p w14:paraId="290F9738" w14:textId="77777777" w:rsidR="00113FC5" w:rsidRPr="00066327" w:rsidRDefault="00113FC5" w:rsidP="00113FC5">
      <w:pPr>
        <w:spacing w:before="180" w:after="0"/>
        <w:ind w:left="540"/>
        <w:jc w:val="both"/>
        <w:rPr>
          <w:b/>
          <w:strike/>
        </w:rPr>
      </w:pPr>
      <w:r w:rsidRPr="00066327">
        <w:rPr>
          <w:b/>
          <w:strike/>
          <w:color w:val="000000"/>
          <w:sz w:val="18"/>
        </w:rPr>
        <w:t>Specifies that the response can be pixel data encoded using a {</w:t>
      </w:r>
      <w:r w:rsidR="000879DD">
        <w:rPr>
          <w:b/>
          <w:strike/>
          <w:color w:val="000000"/>
          <w:sz w:val="18"/>
        </w:rPr>
        <w:t>Image-media-type</w:t>
      </w:r>
      <w:r w:rsidRPr="00066327">
        <w:rPr>
          <w:b/>
          <w:strike/>
          <w:color w:val="000000"/>
          <w:sz w:val="18"/>
        </w:rPr>
        <w:t xml:space="preserve">} listed in </w:t>
      </w:r>
      <w:hyperlink w:anchor="table_6_5_1">
        <w:r w:rsidRPr="00066327">
          <w:rPr>
            <w:b/>
            <w:strike/>
            <w:color w:val="000000"/>
            <w:sz w:val="18"/>
          </w:rPr>
          <w:t>Table 6.5-1</w:t>
        </w:r>
      </w:hyperlink>
      <w:r w:rsidRPr="00066327">
        <w:rPr>
          <w:b/>
          <w:strike/>
          <w:color w:val="000000"/>
          <w:sz w:val="18"/>
        </w:rPr>
        <w:t xml:space="preserve"> (including parameters).</w:t>
      </w:r>
    </w:p>
    <w:p w14:paraId="56290999" w14:textId="77777777" w:rsidR="00467D96" w:rsidRPr="00113FC5" w:rsidRDefault="00113FC5" w:rsidP="00113FC5">
      <w:pPr>
        <w:pStyle w:val="ListParagraph"/>
        <w:spacing w:before="180" w:after="0"/>
        <w:ind w:left="540"/>
        <w:jc w:val="both"/>
        <w:rPr>
          <w:b/>
          <w:u w:val="single"/>
        </w:rPr>
      </w:pPr>
      <w:r w:rsidRPr="00066327">
        <w:rPr>
          <w:b/>
          <w:color w:val="000000"/>
          <w:sz w:val="18"/>
          <w:u w:val="single"/>
        </w:rPr>
        <w:t xml:space="preserve">Specifies that the response can be </w:t>
      </w:r>
      <w:r w:rsidR="001825C6">
        <w:rPr>
          <w:b/>
          <w:color w:val="000000"/>
          <w:sz w:val="18"/>
          <w:u w:val="single"/>
        </w:rPr>
        <w:t xml:space="preserve">compressed </w:t>
      </w:r>
      <w:r w:rsidRPr="00066327">
        <w:rPr>
          <w:b/>
          <w:color w:val="000000"/>
          <w:sz w:val="18"/>
          <w:u w:val="single"/>
        </w:rPr>
        <w:t xml:space="preserve">pixel data encoded using </w:t>
      </w:r>
      <w:r w:rsidR="00CA5524">
        <w:rPr>
          <w:b/>
          <w:sz w:val="18"/>
          <w:u w:val="single"/>
        </w:rPr>
        <w:t xml:space="preserve">the </w:t>
      </w:r>
      <w:r w:rsidR="000879DD">
        <w:rPr>
          <w:b/>
          <w:sz w:val="18"/>
          <w:u w:val="single"/>
        </w:rPr>
        <w:t>media</w:t>
      </w:r>
      <w:r w:rsidR="0040630B">
        <w:rPr>
          <w:b/>
          <w:sz w:val="18"/>
          <w:u w:val="single"/>
        </w:rPr>
        <w:t xml:space="preserve"> </w:t>
      </w:r>
      <w:r w:rsidR="000879DD">
        <w:rPr>
          <w:b/>
          <w:sz w:val="18"/>
          <w:u w:val="single"/>
        </w:rPr>
        <w:t>types</w:t>
      </w:r>
      <w:r w:rsidR="00CA5524" w:rsidRPr="00CA5524">
        <w:rPr>
          <w:b/>
          <w:sz w:val="18"/>
          <w:u w:val="single"/>
        </w:rPr>
        <w:t xml:space="preserve"> and transfer syntaxes specified in </w:t>
      </w:r>
      <w:r w:rsidR="005B3B94" w:rsidRPr="00CA5524">
        <w:rPr>
          <w:b/>
          <w:sz w:val="18"/>
          <w:u w:val="single"/>
        </w:rPr>
        <w:t>Table</w:t>
      </w:r>
      <w:r w:rsidR="005B3B94">
        <w:rPr>
          <w:b/>
          <w:sz w:val="18"/>
          <w:u w:val="single"/>
        </w:rPr>
        <w:t xml:space="preserve"> 6.1.1.8-3b</w:t>
      </w:r>
      <w:r w:rsidR="00CA5524" w:rsidRPr="0029106E">
        <w:rPr>
          <w:sz w:val="18"/>
        </w:rPr>
        <w:t>.</w:t>
      </w:r>
    </w:p>
    <w:p w14:paraId="7F620CA4" w14:textId="77777777" w:rsidR="00DB0BA7" w:rsidRDefault="00DB0BA7" w:rsidP="00DB0BA7">
      <w:pPr>
        <w:numPr>
          <w:ilvl w:val="0"/>
          <w:numId w:val="193"/>
        </w:numPr>
        <w:tabs>
          <w:tab w:val="left" w:pos="360"/>
        </w:tabs>
        <w:spacing w:before="180" w:after="0"/>
        <w:ind w:left="360" w:hanging="180"/>
        <w:jc w:val="both"/>
      </w:pPr>
      <w:bookmarkStart w:id="2132" w:name="para_a7cfae67_cab7_4e1b_ba8f_c7a4038993"/>
      <w:bookmarkStart w:id="2133" w:name="idp140294721976160"/>
      <w:r>
        <w:rPr>
          <w:color w:val="000000"/>
          <w:sz w:val="18"/>
        </w:rPr>
        <w:t>Range</w:t>
      </w:r>
    </w:p>
    <w:p w14:paraId="6F8BFC84" w14:textId="77777777" w:rsidR="00DB0BA7" w:rsidRDefault="00DB0BA7" w:rsidP="00DB0BA7">
      <w:pPr>
        <w:numPr>
          <w:ilvl w:val="0"/>
          <w:numId w:val="195"/>
        </w:numPr>
        <w:tabs>
          <w:tab w:val="left" w:pos="540"/>
        </w:tabs>
        <w:spacing w:before="180" w:after="0"/>
        <w:ind w:left="540" w:hanging="180"/>
        <w:jc w:val="both"/>
      </w:pPr>
      <w:bookmarkStart w:id="2134" w:name="para_a76e5c3f_ae95_4af7_812f_097e73bbc9"/>
      <w:bookmarkStart w:id="2135" w:name="idp140294721977472"/>
      <w:bookmarkStart w:id="2136" w:name="idp140294721977216"/>
      <w:bookmarkEnd w:id="2132"/>
      <w:bookmarkEnd w:id="2133"/>
      <w:r>
        <w:rPr>
          <w:color w:val="000000"/>
          <w:sz w:val="18"/>
        </w:rPr>
        <w:t xml:space="preserve">See </w:t>
      </w:r>
      <w:hyperlink w:anchor="biblio_RFC_7233">
        <w:r>
          <w:rPr>
            <w:color w:val="000000"/>
            <w:sz w:val="18"/>
          </w:rPr>
          <w:t>[RFC 7233]</w:t>
        </w:r>
      </w:hyperlink>
      <w:r>
        <w:rPr>
          <w:color w:val="000000"/>
          <w:sz w:val="18"/>
        </w:rPr>
        <w:t xml:space="preserve"> </w:t>
      </w:r>
      <w:hyperlink r:id="rId18" w:anchor="section-5.5">
        <w:r>
          <w:rPr>
            <w:color w:val="000000"/>
            <w:sz w:val="18"/>
          </w:rPr>
          <w:t>Section 3.1</w:t>
        </w:r>
      </w:hyperlink>
      <w:r>
        <w:rPr>
          <w:color w:val="000000"/>
          <w:sz w:val="18"/>
        </w:rPr>
        <w:t>. If omitted in the request the server shall return the entire bulk data object.</w:t>
      </w:r>
    </w:p>
    <w:bookmarkEnd w:id="2134"/>
    <w:bookmarkEnd w:id="2135"/>
    <w:bookmarkEnd w:id="2136"/>
    <w:p w14:paraId="6863476A" w14:textId="77777777" w:rsidR="00467D96" w:rsidRDefault="00467D96" w:rsidP="00467D96">
      <w:pPr>
        <w:spacing w:before="180" w:after="0"/>
        <w:rPr>
          <w:b/>
          <w:sz w:val="26"/>
        </w:rPr>
      </w:pPr>
      <w:r>
        <w:rPr>
          <w:b/>
          <w:sz w:val="26"/>
        </w:rPr>
        <w:t>6.5.5.2 Response</w:t>
      </w:r>
    </w:p>
    <w:p w14:paraId="43B7AA43" w14:textId="77777777" w:rsidR="00DB0BA7" w:rsidRDefault="00DB0BA7" w:rsidP="00DB0BA7">
      <w:pPr>
        <w:spacing w:before="180"/>
        <w:jc w:val="both"/>
      </w:pPr>
      <w:bookmarkStart w:id="2137" w:name="para_2386d594_1dc7_44f2_986a_a1c96ca393"/>
      <w:r>
        <w:rPr>
          <w:color w:val="000000"/>
          <w:sz w:val="18"/>
        </w:rPr>
        <w:t xml:space="preserve">The Server shall provide the document(s) indicated in the request. </w:t>
      </w:r>
      <w:r w:rsidRPr="00056D9E">
        <w:rPr>
          <w:b/>
          <w:strike/>
          <w:color w:val="000000"/>
          <w:sz w:val="18"/>
        </w:rPr>
        <w:t>In order to parse the bulk data items it is necessary to also retrieve the corresponding metadata for the specified Study, Series, or Instance.</w:t>
      </w:r>
      <w:bookmarkStart w:id="2138" w:name="para_d3495b38_fc01_454a_bf88_b7c6270c44"/>
    </w:p>
    <w:p w14:paraId="780BB6BC" w14:textId="77777777" w:rsidR="006E7AD9" w:rsidRPr="00084818" w:rsidRDefault="006E7AD9" w:rsidP="006E7AD9">
      <w:pPr>
        <w:spacing w:before="180"/>
        <w:rPr>
          <w:ins w:id="2139" w:author="David Clunie" w:date="2016-05-21T14:12:00Z"/>
          <w:b/>
          <w:sz w:val="18"/>
          <w:szCs w:val="18"/>
          <w:u w:val="single"/>
        </w:rPr>
      </w:pPr>
      <w:bookmarkStart w:id="2140" w:name="para_ed349d77_bb3b_4a5a_b7b8_ef30e81fb1"/>
      <w:bookmarkEnd w:id="2138"/>
      <w:ins w:id="2141" w:author="David Clunie" w:date="2016-05-21T14:12:00Z">
        <w:r w:rsidRPr="00084818">
          <w:rPr>
            <w:b/>
            <w:sz w:val="18"/>
            <w:szCs w:val="18"/>
            <w:u w:val="single"/>
          </w:rPr>
          <w:t>The server shall always return the same bulk data for a specified BulkData URL if the data is available.</w:t>
        </w:r>
      </w:ins>
    </w:p>
    <w:p w14:paraId="746E47CD" w14:textId="77777777" w:rsidR="00A947C2" w:rsidRPr="00084818" w:rsidRDefault="00A947C2" w:rsidP="00A947C2">
      <w:pPr>
        <w:spacing w:before="180"/>
        <w:jc w:val="both"/>
        <w:rPr>
          <w:ins w:id="2142" w:author="David Clunie" w:date="2016-05-21T14:14:00Z"/>
          <w:color w:val="000000"/>
          <w:sz w:val="18"/>
          <w:u w:val="single"/>
        </w:rPr>
      </w:pPr>
      <w:ins w:id="2143" w:author="David Clunie" w:date="2016-05-21T14:14:00Z">
        <w:r w:rsidRPr="00084818">
          <w:rPr>
            <w:b/>
            <w:color w:val="000000"/>
            <w:sz w:val="18"/>
            <w:u w:val="single"/>
          </w:rPr>
          <w:t>If the resource specified by the BulkData URL is not available, the server shall return:</w:t>
        </w:r>
      </w:ins>
    </w:p>
    <w:p w14:paraId="45C566E7" w14:textId="77777777" w:rsidR="00A947C2" w:rsidRPr="00084818" w:rsidRDefault="00A947C2" w:rsidP="00A947C2">
      <w:pPr>
        <w:spacing w:before="180"/>
        <w:ind w:left="360"/>
        <w:rPr>
          <w:ins w:id="2144" w:author="David Clunie" w:date="2016-05-21T14:14:00Z"/>
          <w:b/>
          <w:sz w:val="18"/>
          <w:szCs w:val="18"/>
          <w:u w:val="single"/>
        </w:rPr>
      </w:pPr>
      <w:ins w:id="2145" w:author="David Clunie" w:date="2016-05-21T14:14:00Z">
        <w:r w:rsidRPr="00084818">
          <w:rPr>
            <w:b/>
            <w:sz w:val="18"/>
            <w:szCs w:val="18"/>
            <w:u w:val="single"/>
          </w:rPr>
          <w:t>•</w:t>
        </w:r>
        <w:r w:rsidRPr="00084818">
          <w:rPr>
            <w:b/>
            <w:sz w:val="18"/>
            <w:szCs w:val="18"/>
            <w:u w:val="single"/>
          </w:rPr>
          <w:tab/>
          <w:t>404 - Not Found, if the server expects to be able to return the resource again in the future</w:t>
        </w:r>
      </w:ins>
    </w:p>
    <w:p w14:paraId="41098741" w14:textId="77777777" w:rsidR="00A947C2" w:rsidRPr="00084818" w:rsidRDefault="00A947C2" w:rsidP="00A947C2">
      <w:pPr>
        <w:spacing w:before="180"/>
        <w:ind w:left="360"/>
        <w:rPr>
          <w:ins w:id="2146" w:author="David Clunie" w:date="2016-05-21T14:14:00Z"/>
          <w:b/>
          <w:sz w:val="18"/>
          <w:szCs w:val="18"/>
          <w:u w:val="single"/>
        </w:rPr>
      </w:pPr>
      <w:ins w:id="2147" w:author="David Clunie" w:date="2016-05-21T14:14:00Z">
        <w:r w:rsidRPr="00084818">
          <w:rPr>
            <w:b/>
            <w:sz w:val="18"/>
            <w:szCs w:val="18"/>
            <w:u w:val="single"/>
          </w:rPr>
          <w:t>•</w:t>
        </w:r>
        <w:r w:rsidRPr="00084818">
          <w:rPr>
            <w:b/>
            <w:sz w:val="18"/>
            <w:szCs w:val="18"/>
            <w:u w:val="single"/>
          </w:rPr>
          <w:tab/>
          <w:t>410 - Gone, if the server does not expect the resource to be valid in the future</w:t>
        </w:r>
      </w:ins>
    </w:p>
    <w:p w14:paraId="2596B290" w14:textId="77777777" w:rsidR="00A947C2" w:rsidRPr="00084818" w:rsidRDefault="00A947C2" w:rsidP="00A947C2">
      <w:pPr>
        <w:spacing w:before="180"/>
        <w:rPr>
          <w:ins w:id="2148" w:author="David Clunie" w:date="2016-05-21T14:14:00Z"/>
          <w:b/>
          <w:sz w:val="18"/>
          <w:szCs w:val="18"/>
          <w:u w:val="single"/>
        </w:rPr>
      </w:pPr>
      <w:ins w:id="2149" w:author="David Clunie" w:date="2016-05-21T14:14:00Z">
        <w:r w:rsidRPr="00084818">
          <w:rPr>
            <w:b/>
            <w:sz w:val="18"/>
            <w:szCs w:val="18"/>
            <w:u w:val="single"/>
          </w:rPr>
          <w:t>The server determines the period of time a BulkData URL resource is available.</w:t>
        </w:r>
      </w:ins>
    </w:p>
    <w:p w14:paraId="214D1202" w14:textId="77777777" w:rsidR="00A947C2" w:rsidRDefault="00DB0BA7">
      <w:pPr>
        <w:spacing w:before="180"/>
        <w:jc w:val="both"/>
        <w:rPr>
          <w:ins w:id="2150" w:author="David Clunie" w:date="2016-05-21T14:14:00Z"/>
          <w:b/>
          <w:sz w:val="18"/>
          <w:szCs w:val="18"/>
          <w:u w:val="single"/>
        </w:rPr>
      </w:pPr>
      <w:r>
        <w:rPr>
          <w:color w:val="000000"/>
          <w:sz w:val="18"/>
        </w:rPr>
        <w:t>The Server shall return the document(s) or an error code when the document(s) cannot be returned. If the server cannot encode the pixel data using any of the requested media types, then an error status shall be returned</w:t>
      </w:r>
      <w:ins w:id="2151" w:author="David Clunie" w:date="2016-05-21T14:14:00Z">
        <w:r w:rsidR="00A947C2" w:rsidRPr="00A947C2">
          <w:rPr>
            <w:sz w:val="18"/>
            <w:szCs w:val="18"/>
            <w:rPrChange w:id="2152" w:author="David Clunie" w:date="2016-05-21T14:14:00Z">
              <w:rPr>
                <w:b/>
                <w:sz w:val="18"/>
                <w:szCs w:val="18"/>
                <w:u w:val="single"/>
              </w:rPr>
            </w:rPrChange>
          </w:rPr>
          <w:t>.</w:t>
        </w:r>
      </w:ins>
    </w:p>
    <w:p w14:paraId="24B8AC72" w14:textId="77777777" w:rsidR="006E7AD9" w:rsidRPr="006E7AD9" w:rsidDel="006E7AD9" w:rsidRDefault="00DB0BA7">
      <w:pPr>
        <w:spacing w:before="180"/>
        <w:rPr>
          <w:del w:id="2153" w:author="David Clunie" w:date="2016-05-21T14:12:00Z"/>
          <w:b/>
          <w:sz w:val="18"/>
          <w:szCs w:val="18"/>
          <w:u w:val="single"/>
          <w:rPrChange w:id="2154" w:author="David Clunie" w:date="2016-05-21T14:11:00Z">
            <w:rPr>
              <w:del w:id="2155" w:author="David Clunie" w:date="2016-05-21T14:12:00Z"/>
            </w:rPr>
          </w:rPrChange>
        </w:rPr>
        <w:pPrChange w:id="2156" w:author="David Clunie" w:date="2016-05-21T14:11:00Z">
          <w:pPr>
            <w:spacing w:before="180"/>
            <w:jc w:val="both"/>
          </w:pPr>
        </w:pPrChange>
      </w:pPr>
      <w:del w:id="2157" w:author="David Clunie" w:date="2016-05-21T14:14:00Z">
        <w:r w:rsidRPr="00A947C2" w:rsidDel="00A947C2">
          <w:rPr>
            <w:b/>
            <w:color w:val="000000"/>
            <w:sz w:val="18"/>
            <w:u w:val="single"/>
            <w:rPrChange w:id="2158" w:author="David Clunie" w:date="2016-05-21T14:14:00Z">
              <w:rPr>
                <w:color w:val="000000"/>
                <w:sz w:val="18"/>
              </w:rPr>
            </w:rPrChange>
          </w:rPr>
          <w:delText>.</w:delText>
        </w:r>
      </w:del>
    </w:p>
    <w:bookmarkEnd w:id="2140"/>
    <w:p w14:paraId="5BBC6376" w14:textId="77777777" w:rsidR="00DB0BA7" w:rsidRDefault="00DB0BA7" w:rsidP="00DB0BA7">
      <w:pPr>
        <w:spacing w:before="180"/>
        <w:jc w:val="both"/>
      </w:pPr>
      <w:r w:rsidRPr="00887D0C">
        <w:rPr>
          <w:color w:val="000000"/>
          <w:sz w:val="18"/>
        </w:rPr>
        <w:t>All response formats have a content type of multipart/related with a message boundary separator.</w:t>
      </w:r>
      <w:r>
        <w:rPr>
          <w:color w:val="000000"/>
          <w:sz w:val="18"/>
        </w:rPr>
        <w:t xml:space="preserve"> The response format depends on the Accept header specified in the request.</w:t>
      </w:r>
    </w:p>
    <w:p w14:paraId="65407BBC" w14:textId="77777777" w:rsidR="006E24B6" w:rsidRDefault="006E24B6" w:rsidP="006E24B6">
      <w:pPr>
        <w:spacing w:before="180"/>
      </w:pPr>
      <w:bookmarkStart w:id="2159" w:name="sect_6_5_5_2_1"/>
      <w:bookmarkEnd w:id="2137"/>
      <w:r>
        <w:rPr>
          <w:b/>
          <w:color w:val="000000"/>
          <w:sz w:val="22"/>
        </w:rPr>
        <w:t>6.5.5.2.1 Bulk Data Response</w:t>
      </w:r>
    </w:p>
    <w:p w14:paraId="75D7BB47" w14:textId="77777777" w:rsidR="006E24B6" w:rsidRPr="00887D0C" w:rsidRDefault="006E24B6" w:rsidP="006E24B6">
      <w:pPr>
        <w:numPr>
          <w:ilvl w:val="0"/>
          <w:numId w:val="94"/>
        </w:numPr>
        <w:tabs>
          <w:tab w:val="left" w:pos="180"/>
        </w:tabs>
        <w:spacing w:before="180" w:after="0"/>
        <w:ind w:left="180" w:hanging="180"/>
        <w:jc w:val="both"/>
      </w:pPr>
      <w:bookmarkStart w:id="2160" w:name="para_ea7a9015_5fbe_4db6_b021_bfba34de95"/>
      <w:bookmarkStart w:id="2161" w:name="idp140294721986704"/>
      <w:bookmarkStart w:id="2162" w:name="idp140294721986448"/>
      <w:bookmarkEnd w:id="2159"/>
      <w:r w:rsidRPr="00887D0C">
        <w:rPr>
          <w:color w:val="000000"/>
          <w:sz w:val="18"/>
        </w:rPr>
        <w:t>Content-Type:</w:t>
      </w:r>
    </w:p>
    <w:p w14:paraId="703886C8" w14:textId="77777777" w:rsidR="006E24B6" w:rsidRPr="00056D9E" w:rsidRDefault="006E24B6" w:rsidP="006E24B6">
      <w:pPr>
        <w:numPr>
          <w:ilvl w:val="0"/>
          <w:numId w:val="93"/>
        </w:numPr>
        <w:tabs>
          <w:tab w:val="left" w:pos="360"/>
        </w:tabs>
        <w:spacing w:before="180" w:after="0"/>
        <w:ind w:left="360" w:hanging="180"/>
        <w:jc w:val="both"/>
      </w:pPr>
      <w:bookmarkStart w:id="2163" w:name="para_4580354e_ce57_4f7b_8b17_f1268c4dbd"/>
      <w:bookmarkStart w:id="2164" w:name="idp140294721988064"/>
      <w:bookmarkStart w:id="2165" w:name="idp140294721987808"/>
      <w:bookmarkEnd w:id="2160"/>
      <w:bookmarkEnd w:id="2161"/>
      <w:bookmarkEnd w:id="2162"/>
      <w:r w:rsidRPr="00887D0C">
        <w:rPr>
          <w:color w:val="000000"/>
          <w:sz w:val="18"/>
        </w:rPr>
        <w:t>multipart/related; type=</w:t>
      </w:r>
      <w:r w:rsidRPr="00056D9E">
        <w:rPr>
          <w:b/>
          <w:color w:val="000000"/>
          <w:sz w:val="18"/>
        </w:rPr>
        <w:t>"</w:t>
      </w:r>
      <w:r w:rsidRPr="00887D0C">
        <w:rPr>
          <w:color w:val="000000"/>
          <w:sz w:val="18"/>
        </w:rPr>
        <w:t>application/octet-stream</w:t>
      </w:r>
      <w:r w:rsidRPr="00056D9E">
        <w:rPr>
          <w:b/>
          <w:color w:val="000000"/>
          <w:sz w:val="18"/>
        </w:rPr>
        <w:t>"</w:t>
      </w:r>
      <w:r w:rsidRPr="00887D0C">
        <w:rPr>
          <w:color w:val="000000"/>
          <w:sz w:val="18"/>
        </w:rPr>
        <w:t>; boundary={MessageBoundary}</w:t>
      </w:r>
      <w:del w:id="2166" w:author="James Philbin [2]" w:date="2016-05-31T07:11:00Z">
        <w:r w:rsidR="00682A74" w:rsidRPr="00056D9E" w:rsidDel="0022609A">
          <w:rPr>
            <w:b/>
            <w:color w:val="000000"/>
            <w:sz w:val="18"/>
          </w:rPr>
          <w:delText>;</w:delText>
        </w:r>
      </w:del>
      <w:r w:rsidR="00682A74" w:rsidRPr="00056D9E">
        <w:rPr>
          <w:b/>
          <w:color w:val="000000"/>
          <w:sz w:val="18"/>
        </w:rPr>
        <w:t xml:space="preserve"> [dcm-parameters]</w:t>
      </w:r>
    </w:p>
    <w:p w14:paraId="43978764" w14:textId="77777777" w:rsidR="00887D0C" w:rsidRPr="00056D9E" w:rsidRDefault="00887D0C" w:rsidP="006E24B6">
      <w:pPr>
        <w:numPr>
          <w:ilvl w:val="0"/>
          <w:numId w:val="93"/>
        </w:numPr>
        <w:tabs>
          <w:tab w:val="left" w:pos="360"/>
        </w:tabs>
        <w:spacing w:before="180" w:after="0"/>
        <w:ind w:left="360" w:hanging="180"/>
        <w:jc w:val="both"/>
        <w:rPr>
          <w:b/>
          <w:u w:val="single"/>
        </w:rPr>
      </w:pPr>
      <w:r w:rsidRPr="00056D9E">
        <w:rPr>
          <w:b/>
          <w:color w:val="000000"/>
          <w:sz w:val="18"/>
          <w:u w:val="single"/>
        </w:rPr>
        <w:t>multipart/related; type="</w:t>
      </w:r>
      <w:r>
        <w:rPr>
          <w:b/>
          <w:color w:val="000000"/>
          <w:sz w:val="18"/>
          <w:u w:val="single"/>
        </w:rPr>
        <w:t>{</w:t>
      </w:r>
      <w:r w:rsidRPr="00756898">
        <w:rPr>
          <w:b/>
          <w:sz w:val="18"/>
          <w:szCs w:val="18"/>
          <w:u w:val="single"/>
        </w:rPr>
        <w:t>media-type</w:t>
      </w:r>
      <w:r>
        <w:rPr>
          <w:b/>
          <w:color w:val="000000"/>
          <w:sz w:val="18"/>
          <w:u w:val="single"/>
        </w:rPr>
        <w:t>}</w:t>
      </w:r>
      <w:r w:rsidRPr="00056D9E">
        <w:rPr>
          <w:b/>
          <w:color w:val="000000"/>
          <w:sz w:val="18"/>
          <w:u w:val="single"/>
        </w:rPr>
        <w:t>"; boundary={MessageBoundary}</w:t>
      </w:r>
      <w:del w:id="2167" w:author="James Philbin [2]" w:date="2016-05-31T07:11:00Z">
        <w:r w:rsidRPr="00056D9E" w:rsidDel="0022609A">
          <w:rPr>
            <w:b/>
            <w:color w:val="000000"/>
            <w:sz w:val="18"/>
            <w:u w:val="single"/>
          </w:rPr>
          <w:delText>;</w:delText>
        </w:r>
      </w:del>
      <w:r w:rsidRPr="00056D9E">
        <w:rPr>
          <w:b/>
          <w:color w:val="000000"/>
          <w:sz w:val="18"/>
          <w:u w:val="single"/>
        </w:rPr>
        <w:t xml:space="preserve"> [dcm-parameters]</w:t>
      </w:r>
    </w:p>
    <w:p w14:paraId="2731CDFD" w14:textId="77777777" w:rsidR="00887D0C" w:rsidRPr="00056D9E" w:rsidRDefault="00887D0C" w:rsidP="00056D9E">
      <w:pPr>
        <w:tabs>
          <w:tab w:val="left" w:pos="360"/>
        </w:tabs>
        <w:spacing w:before="180" w:after="0"/>
        <w:ind w:left="720"/>
        <w:jc w:val="both"/>
        <w:rPr>
          <w:b/>
          <w:sz w:val="18"/>
          <w:szCs w:val="18"/>
          <w:u w:val="single"/>
        </w:rPr>
      </w:pPr>
      <w:r w:rsidRPr="00056D9E">
        <w:rPr>
          <w:b/>
          <w:sz w:val="18"/>
          <w:szCs w:val="18"/>
          <w:u w:val="single"/>
        </w:rPr>
        <w:t>where {media-type} is of compressed pixel data encoded as specified in Table 6.1.1.8-3b.</w:t>
      </w:r>
    </w:p>
    <w:p w14:paraId="3CB82167" w14:textId="77777777" w:rsidR="00E54566" w:rsidRPr="00056D9E" w:rsidRDefault="00E54566" w:rsidP="00E54566">
      <w:pPr>
        <w:numPr>
          <w:ilvl w:val="0"/>
          <w:numId w:val="80"/>
        </w:numPr>
        <w:tabs>
          <w:tab w:val="left" w:pos="180"/>
        </w:tabs>
        <w:spacing w:before="180" w:after="0"/>
        <w:ind w:left="180" w:hanging="180"/>
        <w:jc w:val="both"/>
        <w:rPr>
          <w:b/>
          <w:u w:val="single"/>
        </w:rPr>
      </w:pPr>
      <w:bookmarkStart w:id="2168" w:name="para_fb9b8ca3_ffa9_448e_97b8_c2ab8c77c9"/>
      <w:bookmarkStart w:id="2169" w:name="idp140294721999312"/>
      <w:bookmarkEnd w:id="2163"/>
      <w:bookmarkEnd w:id="2164"/>
      <w:bookmarkEnd w:id="2165"/>
      <w:r w:rsidRPr="00056D9E">
        <w:rPr>
          <w:b/>
          <w:color w:val="000000"/>
          <w:sz w:val="18"/>
          <w:u w:val="single"/>
        </w:rPr>
        <w:t>The entire multipart response contains all bulk data that can be converted to one of the requested media types.</w:t>
      </w:r>
    </w:p>
    <w:p w14:paraId="7EE6329F" w14:textId="77777777" w:rsidR="00E54566" w:rsidRPr="00056D9E" w:rsidRDefault="00E54566" w:rsidP="00E54566">
      <w:pPr>
        <w:numPr>
          <w:ilvl w:val="0"/>
          <w:numId w:val="80"/>
        </w:numPr>
        <w:tabs>
          <w:tab w:val="left" w:pos="180"/>
        </w:tabs>
        <w:spacing w:before="180" w:after="0"/>
        <w:ind w:left="180" w:hanging="180"/>
        <w:jc w:val="both"/>
        <w:rPr>
          <w:b/>
          <w:u w:val="single"/>
        </w:rPr>
      </w:pPr>
      <w:r w:rsidRPr="00056D9E">
        <w:rPr>
          <w:b/>
          <w:strike/>
          <w:color w:val="000000"/>
          <w:sz w:val="18"/>
        </w:rPr>
        <w:t>The single item</w:t>
      </w:r>
      <w:r>
        <w:rPr>
          <w:b/>
          <w:color w:val="000000"/>
          <w:sz w:val="18"/>
          <w:u w:val="single"/>
        </w:rPr>
        <w:t xml:space="preserve"> </w:t>
      </w:r>
      <w:r w:rsidRPr="00056D9E">
        <w:rPr>
          <w:b/>
          <w:color w:val="000000"/>
          <w:sz w:val="18"/>
          <w:u w:val="single"/>
        </w:rPr>
        <w:t xml:space="preserve">Each </w:t>
      </w:r>
      <w:r>
        <w:rPr>
          <w:b/>
          <w:color w:val="000000"/>
          <w:sz w:val="18"/>
          <w:u w:val="single"/>
        </w:rPr>
        <w:t>part</w:t>
      </w:r>
      <w:r w:rsidRPr="00056D9E">
        <w:rPr>
          <w:b/>
          <w:color w:val="000000"/>
          <w:sz w:val="18"/>
          <w:u w:val="single"/>
        </w:rPr>
        <w:t xml:space="preserve"> in the response is one of:</w:t>
      </w:r>
    </w:p>
    <w:p w14:paraId="60310588" w14:textId="77777777" w:rsidR="00E54566" w:rsidRPr="00E54566" w:rsidRDefault="00E54566" w:rsidP="00E54566">
      <w:pPr>
        <w:numPr>
          <w:ilvl w:val="0"/>
          <w:numId w:val="226"/>
        </w:numPr>
        <w:tabs>
          <w:tab w:val="left" w:pos="360"/>
        </w:tabs>
        <w:spacing w:before="180" w:after="0"/>
        <w:ind w:left="360" w:hanging="180"/>
        <w:jc w:val="both"/>
      </w:pPr>
      <w:r w:rsidRPr="00E54566">
        <w:rPr>
          <w:color w:val="000000"/>
          <w:sz w:val="18"/>
        </w:rPr>
        <w:t>an uncompressed bulk data element encoded in Little Endian binary format with the following headers:</w:t>
      </w:r>
    </w:p>
    <w:p w14:paraId="53AE1157" w14:textId="77777777" w:rsidR="00E54566" w:rsidRPr="00056D9E" w:rsidRDefault="00E54566" w:rsidP="00E54566">
      <w:pPr>
        <w:numPr>
          <w:ilvl w:val="0"/>
          <w:numId w:val="221"/>
        </w:numPr>
        <w:tabs>
          <w:tab w:val="left" w:pos="540"/>
        </w:tabs>
        <w:spacing w:before="180" w:after="0"/>
        <w:ind w:left="540" w:hanging="180"/>
        <w:jc w:val="both"/>
        <w:rPr>
          <w:b/>
          <w:u w:val="single"/>
        </w:rPr>
      </w:pPr>
      <w:r w:rsidRPr="00E54566">
        <w:rPr>
          <w:color w:val="000000"/>
          <w:sz w:val="18"/>
        </w:rPr>
        <w:t>Content-Type: application/octet-stream</w:t>
      </w:r>
      <w:del w:id="2170" w:author="James Philbin [2]" w:date="2016-05-31T07:11:00Z">
        <w:r w:rsidRPr="008F12F5" w:rsidDel="0022609A">
          <w:rPr>
            <w:b/>
            <w:color w:val="000000"/>
            <w:sz w:val="18"/>
            <w:u w:val="single"/>
          </w:rPr>
          <w:delText>;</w:delText>
        </w:r>
      </w:del>
      <w:r w:rsidRPr="008F12F5">
        <w:rPr>
          <w:b/>
          <w:color w:val="000000"/>
          <w:sz w:val="18"/>
          <w:u w:val="single"/>
        </w:rPr>
        <w:t xml:space="preserve"> [dcm-parameters]</w:t>
      </w:r>
    </w:p>
    <w:p w14:paraId="57DC15C3" w14:textId="77777777" w:rsidR="00E54566" w:rsidRPr="00E54566" w:rsidRDefault="00E54566" w:rsidP="00E54566">
      <w:pPr>
        <w:numPr>
          <w:ilvl w:val="0"/>
          <w:numId w:val="221"/>
        </w:numPr>
        <w:tabs>
          <w:tab w:val="left" w:pos="540"/>
        </w:tabs>
        <w:spacing w:before="180" w:after="0"/>
        <w:ind w:left="540" w:hanging="180"/>
        <w:jc w:val="both"/>
      </w:pPr>
      <w:r w:rsidRPr="00E54566">
        <w:rPr>
          <w:color w:val="000000"/>
          <w:sz w:val="18"/>
        </w:rPr>
        <w:t>Content-Location: {BulkDataURL}</w:t>
      </w:r>
    </w:p>
    <w:p w14:paraId="313BCDE8" w14:textId="77777777" w:rsidR="00E54566" w:rsidRPr="00056D9E" w:rsidRDefault="00E54566" w:rsidP="00E54566">
      <w:pPr>
        <w:numPr>
          <w:ilvl w:val="0"/>
          <w:numId w:val="226"/>
        </w:numPr>
        <w:tabs>
          <w:tab w:val="left" w:pos="360"/>
        </w:tabs>
        <w:spacing w:before="180" w:after="0"/>
        <w:ind w:left="360" w:hanging="180"/>
        <w:jc w:val="both"/>
        <w:rPr>
          <w:b/>
          <w:u w:val="single"/>
        </w:rPr>
      </w:pPr>
      <w:r w:rsidRPr="00E54566">
        <w:rPr>
          <w:color w:val="000000"/>
          <w:sz w:val="18"/>
        </w:rPr>
        <w:t>a compressed bulk data element</w:t>
      </w:r>
      <w:r w:rsidRPr="00056D9E">
        <w:rPr>
          <w:b/>
          <w:color w:val="000000"/>
          <w:sz w:val="18"/>
        </w:rPr>
        <w:t xml:space="preserve"> </w:t>
      </w:r>
      <w:r w:rsidRPr="00E54566">
        <w:rPr>
          <w:color w:val="000000"/>
          <w:sz w:val="18"/>
        </w:rPr>
        <w:t xml:space="preserve">from a SOP Instance encoded in a single-frame </w:t>
      </w:r>
      <w:r w:rsidRPr="00056D9E">
        <w:rPr>
          <w:color w:val="000000"/>
          <w:sz w:val="18"/>
        </w:rPr>
        <w:t>media type</w:t>
      </w:r>
      <w:r w:rsidRPr="00E54566">
        <w:rPr>
          <w:color w:val="000000"/>
          <w:sz w:val="18"/>
        </w:rPr>
        <w:t xml:space="preserve"> with the following headers:</w:t>
      </w:r>
    </w:p>
    <w:p w14:paraId="5E56FE9E" w14:textId="77777777" w:rsidR="00E54566" w:rsidRPr="00056D9E" w:rsidRDefault="00E54566" w:rsidP="00E54566">
      <w:pPr>
        <w:numPr>
          <w:ilvl w:val="0"/>
          <w:numId w:val="222"/>
        </w:numPr>
        <w:tabs>
          <w:tab w:val="left" w:pos="540"/>
        </w:tabs>
        <w:spacing w:before="180" w:after="0"/>
        <w:ind w:left="540" w:hanging="180"/>
        <w:jc w:val="both"/>
        <w:rPr>
          <w:b/>
          <w:u w:val="single"/>
        </w:rPr>
      </w:pPr>
      <w:r w:rsidRPr="00E54566">
        <w:rPr>
          <w:color w:val="000000"/>
          <w:sz w:val="18"/>
        </w:rPr>
        <w:t>Content-Type:</w:t>
      </w:r>
      <w:r w:rsidRPr="00056D9E">
        <w:rPr>
          <w:b/>
          <w:color w:val="000000"/>
          <w:sz w:val="18"/>
          <w:u w:val="single"/>
        </w:rPr>
        <w:t xml:space="preserve"> </w:t>
      </w:r>
      <w:r>
        <w:rPr>
          <w:color w:val="000000"/>
          <w:sz w:val="18"/>
        </w:rPr>
        <w:t>{</w:t>
      </w:r>
      <w:r w:rsidRPr="00756898">
        <w:rPr>
          <w:b/>
          <w:strike/>
          <w:color w:val="000000"/>
          <w:sz w:val="18"/>
        </w:rPr>
        <w:t>MediaType</w:t>
      </w:r>
      <w:r w:rsidRPr="00756898">
        <w:rPr>
          <w:b/>
          <w:sz w:val="18"/>
          <w:szCs w:val="18"/>
          <w:u w:val="single"/>
        </w:rPr>
        <w:t>media-type</w:t>
      </w:r>
      <w:r>
        <w:rPr>
          <w:color w:val="000000"/>
          <w:sz w:val="18"/>
        </w:rPr>
        <w:t>}</w:t>
      </w:r>
      <w:del w:id="2171" w:author="James Philbin [2]" w:date="2016-05-31T07:11:00Z">
        <w:r w:rsidRPr="008F12F5" w:rsidDel="0022609A">
          <w:rPr>
            <w:b/>
            <w:color w:val="000000"/>
            <w:sz w:val="18"/>
            <w:u w:val="single"/>
          </w:rPr>
          <w:delText>;</w:delText>
        </w:r>
      </w:del>
      <w:r w:rsidRPr="008F12F5">
        <w:rPr>
          <w:b/>
          <w:color w:val="000000"/>
          <w:sz w:val="18"/>
          <w:u w:val="single"/>
        </w:rPr>
        <w:t xml:space="preserve"> [dcm-parameters]</w:t>
      </w:r>
    </w:p>
    <w:p w14:paraId="4A72DC39" w14:textId="77777777" w:rsidR="00E54566" w:rsidRPr="00056D9E" w:rsidRDefault="00E54566" w:rsidP="00056D9E">
      <w:pPr>
        <w:tabs>
          <w:tab w:val="left" w:pos="360"/>
        </w:tabs>
        <w:spacing w:before="180" w:after="0"/>
        <w:ind w:left="720"/>
        <w:jc w:val="both"/>
        <w:rPr>
          <w:b/>
          <w:sz w:val="18"/>
          <w:szCs w:val="18"/>
          <w:u w:val="single"/>
        </w:rPr>
      </w:pPr>
      <w:r w:rsidRPr="00056D9E">
        <w:rPr>
          <w:b/>
          <w:sz w:val="18"/>
          <w:szCs w:val="18"/>
          <w:u w:val="single"/>
        </w:rPr>
        <w:t>where {media-type} is of compressed pixel data encoded as specified in Table 6.1.1.8-3b.</w:t>
      </w:r>
    </w:p>
    <w:p w14:paraId="337754F8" w14:textId="77777777" w:rsidR="00E54566" w:rsidRPr="00E54566" w:rsidRDefault="00E54566" w:rsidP="00E54566">
      <w:pPr>
        <w:numPr>
          <w:ilvl w:val="0"/>
          <w:numId w:val="222"/>
        </w:numPr>
        <w:tabs>
          <w:tab w:val="left" w:pos="540"/>
        </w:tabs>
        <w:spacing w:before="180" w:after="0"/>
        <w:ind w:left="540" w:hanging="180"/>
        <w:jc w:val="both"/>
      </w:pPr>
      <w:r w:rsidRPr="00E54566">
        <w:rPr>
          <w:color w:val="000000"/>
          <w:sz w:val="18"/>
        </w:rPr>
        <w:t>Content-Location: {BulkDataURL}</w:t>
      </w:r>
    </w:p>
    <w:p w14:paraId="040374E8" w14:textId="77777777" w:rsidR="00E54566" w:rsidRPr="00056D9E" w:rsidRDefault="00E54566" w:rsidP="00E54566">
      <w:pPr>
        <w:numPr>
          <w:ilvl w:val="0"/>
          <w:numId w:val="226"/>
        </w:numPr>
        <w:tabs>
          <w:tab w:val="left" w:pos="360"/>
        </w:tabs>
        <w:spacing w:before="180" w:after="0"/>
        <w:ind w:left="360" w:hanging="180"/>
        <w:jc w:val="both"/>
        <w:rPr>
          <w:b/>
          <w:u w:val="single"/>
        </w:rPr>
      </w:pPr>
      <w:r w:rsidRPr="00056D9E">
        <w:rPr>
          <w:b/>
          <w:color w:val="000000"/>
          <w:sz w:val="18"/>
          <w:u w:val="single"/>
        </w:rPr>
        <w:t>a compressed frame from a multi-frame SOP Instance encoded in a single-frame media type with the following headers:</w:t>
      </w:r>
    </w:p>
    <w:p w14:paraId="13A88E59" w14:textId="77777777" w:rsidR="00E54566" w:rsidRPr="00056D9E" w:rsidRDefault="00E54566" w:rsidP="00E54566">
      <w:pPr>
        <w:numPr>
          <w:ilvl w:val="0"/>
          <w:numId w:val="223"/>
        </w:numPr>
        <w:tabs>
          <w:tab w:val="left" w:pos="540"/>
        </w:tabs>
        <w:spacing w:before="180" w:after="0"/>
        <w:ind w:left="540" w:hanging="180"/>
        <w:jc w:val="both"/>
        <w:rPr>
          <w:b/>
          <w:u w:val="single"/>
        </w:rPr>
      </w:pPr>
      <w:r w:rsidRPr="00056D9E">
        <w:rPr>
          <w:b/>
          <w:color w:val="000000"/>
          <w:sz w:val="18"/>
          <w:u w:val="single"/>
        </w:rPr>
        <w:lastRenderedPageBreak/>
        <w:t xml:space="preserve">Content-Type: </w:t>
      </w:r>
      <w:r w:rsidR="009C4720">
        <w:rPr>
          <w:b/>
          <w:color w:val="000000"/>
          <w:sz w:val="18"/>
          <w:u w:val="single"/>
        </w:rPr>
        <w:t>{media-type}</w:t>
      </w:r>
    </w:p>
    <w:p w14:paraId="4469AA4C" w14:textId="77777777" w:rsidR="00E54566" w:rsidRPr="00056D9E" w:rsidRDefault="00E54566" w:rsidP="00E54566">
      <w:pPr>
        <w:numPr>
          <w:ilvl w:val="0"/>
          <w:numId w:val="223"/>
        </w:numPr>
        <w:tabs>
          <w:tab w:val="left" w:pos="540"/>
        </w:tabs>
        <w:spacing w:before="180" w:after="0"/>
        <w:ind w:left="540" w:hanging="180"/>
        <w:jc w:val="both"/>
        <w:rPr>
          <w:b/>
          <w:u w:val="single"/>
        </w:rPr>
      </w:pPr>
      <w:r w:rsidRPr="00056D9E">
        <w:rPr>
          <w:b/>
          <w:color w:val="000000"/>
          <w:sz w:val="18"/>
          <w:u w:val="single"/>
        </w:rPr>
        <w:t>Content-Location: {BulkDataURL}/frames/{FrameNumber}</w:t>
      </w:r>
    </w:p>
    <w:p w14:paraId="24B707C4" w14:textId="77777777" w:rsidR="00E54566" w:rsidRPr="00056D9E" w:rsidRDefault="00E54566" w:rsidP="00E54566">
      <w:pPr>
        <w:keepNext/>
        <w:spacing w:before="180"/>
        <w:ind w:left="900" w:right="360"/>
        <w:jc w:val="both"/>
        <w:rPr>
          <w:b/>
          <w:u w:val="single"/>
        </w:rPr>
      </w:pPr>
      <w:r w:rsidRPr="00056D9E">
        <w:rPr>
          <w:b/>
          <w:color w:val="000000"/>
          <w:sz w:val="18"/>
          <w:u w:val="single"/>
        </w:rPr>
        <w:t>Note</w:t>
      </w:r>
    </w:p>
    <w:p w14:paraId="1CB1C219" w14:textId="77777777" w:rsidR="00E54566" w:rsidRPr="00056D9E" w:rsidRDefault="00E54566" w:rsidP="00E54566">
      <w:pPr>
        <w:spacing w:before="180"/>
        <w:ind w:left="900" w:right="360"/>
        <w:jc w:val="both"/>
        <w:rPr>
          <w:b/>
          <w:u w:val="single"/>
        </w:rPr>
      </w:pPr>
      <w:r w:rsidRPr="00056D9E">
        <w:rPr>
          <w:b/>
          <w:color w:val="000000"/>
          <w:sz w:val="18"/>
          <w:u w:val="single"/>
        </w:rPr>
        <w:t>Each frame will come in a separate part.</w:t>
      </w:r>
    </w:p>
    <w:p w14:paraId="6A6FEF07" w14:textId="77777777" w:rsidR="00E54566" w:rsidRPr="00056D9E" w:rsidRDefault="00AA18FA" w:rsidP="00E54566">
      <w:pPr>
        <w:numPr>
          <w:ilvl w:val="0"/>
          <w:numId w:val="226"/>
        </w:numPr>
        <w:tabs>
          <w:tab w:val="left" w:pos="360"/>
        </w:tabs>
        <w:spacing w:before="180" w:after="0"/>
        <w:ind w:left="360" w:hanging="180"/>
        <w:jc w:val="both"/>
        <w:rPr>
          <w:b/>
          <w:u w:val="single"/>
        </w:rPr>
      </w:pPr>
      <w:r>
        <w:rPr>
          <w:b/>
          <w:color w:val="000000"/>
          <w:sz w:val="18"/>
          <w:u w:val="single"/>
        </w:rPr>
        <w:t>all of the</w:t>
      </w:r>
      <w:r w:rsidR="00E54566" w:rsidRPr="00056D9E">
        <w:rPr>
          <w:b/>
          <w:color w:val="000000"/>
          <w:sz w:val="18"/>
          <w:u w:val="single"/>
        </w:rPr>
        <w:t xml:space="preserve"> compressed frames from a SOP Instance encoded in a </w:t>
      </w:r>
      <w:r>
        <w:rPr>
          <w:b/>
          <w:color w:val="000000"/>
          <w:sz w:val="18"/>
          <w:u w:val="single"/>
        </w:rPr>
        <w:t>video</w:t>
      </w:r>
      <w:r w:rsidR="00E54566" w:rsidRPr="00056D9E">
        <w:rPr>
          <w:b/>
          <w:color w:val="000000"/>
          <w:sz w:val="18"/>
          <w:u w:val="single"/>
        </w:rPr>
        <w:t xml:space="preserve"> media type with the following headers:</w:t>
      </w:r>
    </w:p>
    <w:p w14:paraId="6331D75A" w14:textId="77777777" w:rsidR="00E54566" w:rsidRPr="00056D9E" w:rsidRDefault="00E54566" w:rsidP="00E54566">
      <w:pPr>
        <w:numPr>
          <w:ilvl w:val="0"/>
          <w:numId w:val="225"/>
        </w:numPr>
        <w:tabs>
          <w:tab w:val="left" w:pos="540"/>
        </w:tabs>
        <w:spacing w:before="180" w:after="0"/>
        <w:ind w:left="540" w:hanging="180"/>
        <w:jc w:val="both"/>
        <w:rPr>
          <w:b/>
          <w:u w:val="single"/>
        </w:rPr>
      </w:pPr>
      <w:r w:rsidRPr="00056D9E">
        <w:rPr>
          <w:b/>
          <w:color w:val="000000"/>
          <w:sz w:val="18"/>
          <w:u w:val="single"/>
        </w:rPr>
        <w:t xml:space="preserve">Content-Type: </w:t>
      </w:r>
      <w:r w:rsidR="009C4720">
        <w:rPr>
          <w:b/>
          <w:color w:val="000000"/>
          <w:sz w:val="18"/>
          <w:u w:val="single"/>
        </w:rPr>
        <w:t>{media-type}</w:t>
      </w:r>
    </w:p>
    <w:p w14:paraId="0A1F828C" w14:textId="77777777" w:rsidR="00E54566" w:rsidRPr="00056D9E" w:rsidRDefault="00E54566" w:rsidP="00056D9E">
      <w:pPr>
        <w:numPr>
          <w:ilvl w:val="0"/>
          <w:numId w:val="225"/>
        </w:numPr>
        <w:tabs>
          <w:tab w:val="left" w:pos="540"/>
        </w:tabs>
        <w:spacing w:before="180" w:after="0"/>
        <w:ind w:left="540" w:hanging="180"/>
        <w:jc w:val="both"/>
        <w:rPr>
          <w:b/>
          <w:u w:val="single"/>
        </w:rPr>
      </w:pPr>
      <w:r w:rsidRPr="00056D9E">
        <w:rPr>
          <w:b/>
          <w:color w:val="000000"/>
          <w:sz w:val="18"/>
          <w:u w:val="single"/>
        </w:rPr>
        <w:t>Content-Location: {BulkDataURL}</w:t>
      </w:r>
    </w:p>
    <w:p w14:paraId="75DFE915" w14:textId="77777777" w:rsidR="00DB0BA7" w:rsidRDefault="00DB0BA7" w:rsidP="00DB0BA7">
      <w:pPr>
        <w:numPr>
          <w:ilvl w:val="0"/>
          <w:numId w:val="94"/>
        </w:numPr>
        <w:tabs>
          <w:tab w:val="left" w:pos="180"/>
        </w:tabs>
        <w:spacing w:before="180" w:after="0"/>
        <w:ind w:left="180" w:hanging="180"/>
        <w:jc w:val="both"/>
      </w:pPr>
      <w:r>
        <w:rPr>
          <w:color w:val="000000"/>
          <w:sz w:val="18"/>
        </w:rPr>
        <w:t xml:space="preserve">If the Range header is specified in the request, the server shall return only the specified bytes of the bulk data object. See </w:t>
      </w:r>
      <w:hyperlink w:anchor="biblio_RFC_7233">
        <w:r>
          <w:rPr>
            <w:color w:val="000000"/>
            <w:sz w:val="18"/>
          </w:rPr>
          <w:t>[RFC 7233]</w:t>
        </w:r>
      </w:hyperlink>
      <w:r>
        <w:rPr>
          <w:color w:val="000000"/>
          <w:sz w:val="18"/>
        </w:rPr>
        <w:t xml:space="preserve"> </w:t>
      </w:r>
      <w:hyperlink r:id="rId19" w:anchor="section-4">
        <w:r>
          <w:rPr>
            <w:color w:val="000000"/>
            <w:sz w:val="18"/>
          </w:rPr>
          <w:t>Section 4</w:t>
        </w:r>
      </w:hyperlink>
      <w:r>
        <w:rPr>
          <w:color w:val="000000"/>
          <w:sz w:val="18"/>
        </w:rPr>
        <w:t>.</w:t>
      </w:r>
    </w:p>
    <w:bookmarkEnd w:id="2168"/>
    <w:bookmarkEnd w:id="2169"/>
    <w:p w14:paraId="29FDBB9F" w14:textId="77777777" w:rsidR="006E24B6" w:rsidRDefault="006E24B6" w:rsidP="00467D96">
      <w:pPr>
        <w:spacing w:before="180" w:after="0"/>
      </w:pPr>
    </w:p>
    <w:p w14:paraId="0613994F" w14:textId="77777777" w:rsidR="000E36C0" w:rsidRDefault="000E36C0" w:rsidP="000E36C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6.5.6.1 as follows:</w:t>
      </w:r>
    </w:p>
    <w:p w14:paraId="38ED174F" w14:textId="77777777" w:rsidR="000E36C0" w:rsidRDefault="000E36C0" w:rsidP="000E36C0">
      <w:pPr>
        <w:spacing w:before="180"/>
      </w:pPr>
      <w:bookmarkStart w:id="2172" w:name="sect_6_5_6"/>
      <w:r>
        <w:rPr>
          <w:b/>
          <w:color w:val="000000"/>
          <w:sz w:val="24"/>
        </w:rPr>
        <w:t>6.5.6 WADO-RS - RetrieveMetadata</w:t>
      </w:r>
    </w:p>
    <w:bookmarkEnd w:id="2172"/>
    <w:p w14:paraId="7AA40098" w14:textId="77777777" w:rsidR="000E36C0" w:rsidRDefault="000E36C0" w:rsidP="00467D96">
      <w:pPr>
        <w:spacing w:before="180" w:after="0"/>
      </w:pPr>
      <w:r>
        <w:t>...</w:t>
      </w:r>
    </w:p>
    <w:p w14:paraId="00B7D1B1" w14:textId="77777777" w:rsidR="000E36C0" w:rsidRDefault="000E36C0" w:rsidP="000E36C0">
      <w:pPr>
        <w:spacing w:before="180"/>
      </w:pPr>
      <w:bookmarkStart w:id="2173" w:name="sect_6_5_6_1"/>
      <w:r>
        <w:rPr>
          <w:b/>
          <w:color w:val="000000"/>
          <w:sz w:val="26"/>
        </w:rPr>
        <w:t>6.5.6.1 Request</w:t>
      </w:r>
    </w:p>
    <w:bookmarkEnd w:id="2173"/>
    <w:p w14:paraId="26F41A31" w14:textId="77777777" w:rsidR="000E36C0" w:rsidRDefault="000E36C0" w:rsidP="00467D96">
      <w:pPr>
        <w:spacing w:before="180" w:after="0"/>
      </w:pPr>
      <w:r>
        <w:t>...</w:t>
      </w:r>
    </w:p>
    <w:p w14:paraId="7D9D87B0" w14:textId="77777777" w:rsidR="000E36C0" w:rsidRDefault="000E36C0" w:rsidP="000E36C0">
      <w:pPr>
        <w:numPr>
          <w:ilvl w:val="0"/>
          <w:numId w:val="97"/>
        </w:numPr>
        <w:tabs>
          <w:tab w:val="left" w:pos="180"/>
        </w:tabs>
        <w:spacing w:before="180" w:after="0"/>
        <w:ind w:left="180" w:hanging="180"/>
        <w:jc w:val="both"/>
      </w:pPr>
      <w:bookmarkStart w:id="2174" w:name="para_a87d0c3e_0497_4d47_890a_31ab89c8a1"/>
      <w:bookmarkStart w:id="2175" w:name="idp140294722026592"/>
      <w:r>
        <w:rPr>
          <w:color w:val="000000"/>
          <w:sz w:val="18"/>
        </w:rPr>
        <w:t>Headers</w:t>
      </w:r>
    </w:p>
    <w:p w14:paraId="1F6B77FE" w14:textId="77777777" w:rsidR="000E36C0" w:rsidRDefault="000E36C0" w:rsidP="000E36C0">
      <w:pPr>
        <w:numPr>
          <w:ilvl w:val="0"/>
          <w:numId w:val="96"/>
        </w:numPr>
        <w:tabs>
          <w:tab w:val="left" w:pos="360"/>
        </w:tabs>
        <w:spacing w:before="180" w:after="0"/>
        <w:ind w:left="360" w:hanging="180"/>
        <w:jc w:val="both"/>
      </w:pPr>
      <w:bookmarkStart w:id="2176" w:name="para_3099e360_832f_48a1_9f62_df30c61692"/>
      <w:bookmarkStart w:id="2177" w:name="idp140294722027712"/>
      <w:bookmarkStart w:id="2178" w:name="idp140294722027456"/>
      <w:bookmarkEnd w:id="2174"/>
      <w:bookmarkEnd w:id="2175"/>
      <w:r>
        <w:rPr>
          <w:color w:val="000000"/>
          <w:sz w:val="18"/>
        </w:rPr>
        <w:t>Accept</w:t>
      </w:r>
    </w:p>
    <w:p w14:paraId="78E70FAE" w14:textId="77777777" w:rsidR="000E36C0" w:rsidRDefault="000E36C0" w:rsidP="000E36C0">
      <w:pPr>
        <w:numPr>
          <w:ilvl w:val="0"/>
          <w:numId w:val="95"/>
        </w:numPr>
        <w:tabs>
          <w:tab w:val="left" w:pos="540"/>
        </w:tabs>
        <w:spacing w:before="180" w:after="0"/>
        <w:ind w:left="540" w:hanging="180"/>
        <w:jc w:val="both"/>
      </w:pPr>
      <w:bookmarkStart w:id="2179" w:name="para_69adcb29_4336_4e08_adda_aaf0bf024a"/>
      <w:bookmarkStart w:id="2180" w:name="idp140294722028832"/>
      <w:bookmarkStart w:id="2181" w:name="idp140294722028576"/>
      <w:bookmarkEnd w:id="2176"/>
      <w:bookmarkEnd w:id="2177"/>
      <w:bookmarkEnd w:id="2178"/>
      <w:r>
        <w:rPr>
          <w:color w:val="000000"/>
          <w:sz w:val="18"/>
        </w:rPr>
        <w:t>multipart/related; type=</w:t>
      </w:r>
      <w:r w:rsidR="00C75D9A">
        <w:rPr>
          <w:b/>
          <w:color w:val="000000"/>
          <w:sz w:val="18"/>
          <w:u w:val="single"/>
        </w:rPr>
        <w:t>"</w:t>
      </w:r>
      <w:r>
        <w:rPr>
          <w:color w:val="000000"/>
          <w:sz w:val="18"/>
        </w:rPr>
        <w:t>application/dicom+xml</w:t>
      </w:r>
      <w:r w:rsidR="00C75D9A">
        <w:rPr>
          <w:b/>
          <w:color w:val="000000"/>
          <w:sz w:val="18"/>
          <w:u w:val="single"/>
        </w:rPr>
        <w:t>"</w:t>
      </w:r>
    </w:p>
    <w:p w14:paraId="53518031" w14:textId="77777777" w:rsidR="00C75D9A" w:rsidRDefault="00C75D9A" w:rsidP="00C75D9A">
      <w:pPr>
        <w:spacing w:before="180"/>
        <w:ind w:left="540"/>
        <w:jc w:val="both"/>
      </w:pPr>
      <w:bookmarkStart w:id="2182" w:name="para_484da7e1_d277_42be_b3d5_44da389c49"/>
      <w:bookmarkEnd w:id="2179"/>
      <w:bookmarkEnd w:id="2180"/>
      <w:bookmarkEnd w:id="2181"/>
      <w:r>
        <w:rPr>
          <w:color w:val="000000"/>
          <w:sz w:val="18"/>
        </w:rPr>
        <w:t xml:space="preserve">Specifies that the response should be </w:t>
      </w:r>
      <w:hyperlink r:id="rId20" w:anchor="PS3.19">
        <w:r>
          <w:rPr>
            <w:color w:val="000000"/>
            <w:sz w:val="18"/>
          </w:rPr>
          <w:t>PS3.19</w:t>
        </w:r>
      </w:hyperlink>
      <w:r>
        <w:rPr>
          <w:color w:val="000000"/>
          <w:sz w:val="18"/>
        </w:rPr>
        <w:t xml:space="preserve"> XML. </w:t>
      </w:r>
      <w:r w:rsidRPr="0020490F">
        <w:rPr>
          <w:b/>
          <w:strike/>
          <w:color w:val="000000"/>
          <w:sz w:val="18"/>
          <w:rPrChange w:id="2183" w:author="David Clunie" w:date="2016-05-21T10:36:00Z">
            <w:rPr>
              <w:color w:val="000000"/>
              <w:sz w:val="18"/>
            </w:rPr>
          </w:rPrChange>
        </w:rPr>
        <w:t xml:space="preserve">All </w:t>
      </w:r>
      <w:r>
        <w:rPr>
          <w:color w:val="000000"/>
          <w:sz w:val="18"/>
        </w:rPr>
        <w:t xml:space="preserve">WADO-RS </w:t>
      </w:r>
      <w:r w:rsidRPr="00E8541E">
        <w:rPr>
          <w:b/>
          <w:strike/>
          <w:color w:val="000000"/>
          <w:sz w:val="18"/>
          <w:rPrChange w:id="2184" w:author="David Clunie" w:date="2016-05-21T14:19:00Z">
            <w:rPr>
              <w:color w:val="000000"/>
              <w:sz w:val="18"/>
            </w:rPr>
          </w:rPrChange>
        </w:rPr>
        <w:t>providers</w:t>
      </w:r>
      <w:r>
        <w:rPr>
          <w:color w:val="000000"/>
          <w:sz w:val="18"/>
        </w:rPr>
        <w:t xml:space="preserve"> </w:t>
      </w:r>
      <w:r w:rsidRPr="007C0371">
        <w:rPr>
          <w:b/>
          <w:strike/>
          <w:color w:val="000000"/>
          <w:sz w:val="18"/>
        </w:rPr>
        <w:t>must</w:t>
      </w:r>
      <w:r>
        <w:rPr>
          <w:color w:val="000000"/>
          <w:sz w:val="18"/>
        </w:rPr>
        <w:t xml:space="preserve"> </w:t>
      </w:r>
      <w:ins w:id="2185" w:author="David Clunie" w:date="2016-05-21T14:19:00Z">
        <w:r w:rsidR="00E8541E" w:rsidRPr="00E8541E">
          <w:rPr>
            <w:b/>
            <w:color w:val="000000"/>
            <w:sz w:val="18"/>
            <w:u w:val="single"/>
            <w:rPrChange w:id="2186" w:author="David Clunie" w:date="2016-05-21T14:19:00Z">
              <w:rPr>
                <w:color w:val="000000"/>
                <w:sz w:val="18"/>
              </w:rPr>
            </w:rPrChange>
          </w:rPr>
          <w:t>origin servers</w:t>
        </w:r>
        <w:r w:rsidR="00E8541E">
          <w:rPr>
            <w:color w:val="000000"/>
            <w:sz w:val="18"/>
          </w:rPr>
          <w:t xml:space="preserve"> </w:t>
        </w:r>
      </w:ins>
      <w:r w:rsidR="004B0A4F" w:rsidRPr="007C0371">
        <w:rPr>
          <w:b/>
          <w:color w:val="000000"/>
          <w:sz w:val="18"/>
          <w:u w:val="single"/>
        </w:rPr>
        <w:t>shall</w:t>
      </w:r>
      <w:r w:rsidR="004B0A4F">
        <w:rPr>
          <w:color w:val="000000"/>
          <w:sz w:val="18"/>
        </w:rPr>
        <w:t xml:space="preserve"> </w:t>
      </w:r>
      <w:r>
        <w:rPr>
          <w:color w:val="000000"/>
          <w:sz w:val="18"/>
        </w:rPr>
        <w:t xml:space="preserve">support this </w:t>
      </w:r>
      <w:r w:rsidR="00C57D2B">
        <w:rPr>
          <w:color w:val="000000"/>
          <w:sz w:val="18"/>
        </w:rPr>
        <w:t>media type</w:t>
      </w:r>
      <w:ins w:id="2187" w:author="David Clunie" w:date="2016-05-21T14:17:00Z">
        <w:r w:rsidR="00FF4887">
          <w:rPr>
            <w:color w:val="000000"/>
            <w:sz w:val="18"/>
          </w:rPr>
          <w:t xml:space="preserve"> </w:t>
        </w:r>
        <w:r w:rsidR="00FF4887">
          <w:rPr>
            <w:b/>
            <w:color w:val="000000"/>
            <w:sz w:val="18"/>
            <w:u w:val="single"/>
          </w:rPr>
          <w:t>(see Table 6.1.1.8-1b)</w:t>
        </w:r>
      </w:ins>
      <w:r>
        <w:rPr>
          <w:color w:val="000000"/>
          <w:sz w:val="18"/>
        </w:rPr>
        <w:t>.</w:t>
      </w:r>
    </w:p>
    <w:p w14:paraId="78AFCCE9" w14:textId="77777777" w:rsidR="00C75D9A" w:rsidRDefault="00C75D9A" w:rsidP="00C75D9A">
      <w:pPr>
        <w:numPr>
          <w:ilvl w:val="0"/>
          <w:numId w:val="95"/>
        </w:numPr>
        <w:tabs>
          <w:tab w:val="left" w:pos="540"/>
        </w:tabs>
        <w:spacing w:before="180" w:after="0"/>
        <w:ind w:left="540" w:hanging="180"/>
        <w:jc w:val="both"/>
      </w:pPr>
      <w:bookmarkStart w:id="2188" w:name="para_f87d1078_985a_49f3_8d4d_628736d4ad"/>
      <w:bookmarkStart w:id="2189" w:name="idp140294722031360"/>
      <w:bookmarkEnd w:id="2182"/>
      <w:r>
        <w:rPr>
          <w:color w:val="000000"/>
          <w:sz w:val="18"/>
        </w:rPr>
        <w:t>application/</w:t>
      </w:r>
      <w:r w:rsidRPr="007C0371">
        <w:rPr>
          <w:b/>
          <w:color w:val="000000"/>
          <w:sz w:val="18"/>
          <w:u w:val="single"/>
        </w:rPr>
        <w:t>dicom+</w:t>
      </w:r>
      <w:r>
        <w:rPr>
          <w:color w:val="000000"/>
          <w:sz w:val="18"/>
        </w:rPr>
        <w:t>json</w:t>
      </w:r>
    </w:p>
    <w:p w14:paraId="0B55032E" w14:textId="77777777" w:rsidR="00C75D9A" w:rsidRDefault="00C75D9A" w:rsidP="00C75D9A">
      <w:pPr>
        <w:spacing w:before="180"/>
        <w:ind w:left="540"/>
        <w:jc w:val="both"/>
      </w:pPr>
      <w:bookmarkStart w:id="2190" w:name="para_a8cc4da3_0718_4310_bc99_0b03a4809b"/>
      <w:bookmarkEnd w:id="2188"/>
      <w:bookmarkEnd w:id="2189"/>
      <w:r>
        <w:rPr>
          <w:color w:val="000000"/>
          <w:sz w:val="18"/>
        </w:rPr>
        <w:t xml:space="preserve">Specifies that the </w:t>
      </w:r>
      <w:r w:rsidRPr="00FD327A">
        <w:rPr>
          <w:b/>
          <w:strike/>
          <w:color w:val="000000"/>
          <w:sz w:val="18"/>
          <w:rPrChange w:id="2191" w:author="David Clunie" w:date="2016-05-21T14:18:00Z">
            <w:rPr>
              <w:color w:val="000000"/>
              <w:sz w:val="18"/>
            </w:rPr>
          </w:rPrChange>
        </w:rPr>
        <w:t>results</w:t>
      </w:r>
      <w:ins w:id="2192" w:author="David Clunie" w:date="2016-05-21T14:18:00Z">
        <w:r w:rsidR="00FD327A">
          <w:rPr>
            <w:color w:val="000000"/>
            <w:sz w:val="18"/>
          </w:rPr>
          <w:t xml:space="preserve"> </w:t>
        </w:r>
        <w:r w:rsidR="00FD327A" w:rsidRPr="00FD327A">
          <w:rPr>
            <w:b/>
            <w:color w:val="000000"/>
            <w:sz w:val="18"/>
            <w:u w:val="single"/>
            <w:rPrChange w:id="2193" w:author="David Clunie" w:date="2016-05-21T14:18:00Z">
              <w:rPr>
                <w:color w:val="000000"/>
                <w:sz w:val="18"/>
              </w:rPr>
            </w:rPrChange>
          </w:rPr>
          <w:t>response</w:t>
        </w:r>
      </w:ins>
      <w:r>
        <w:rPr>
          <w:color w:val="000000"/>
          <w:sz w:val="18"/>
        </w:rPr>
        <w:t xml:space="preserve"> should be DICOM JSON (see </w:t>
      </w:r>
      <w:hyperlink w:anchor="chapter_F">
        <w:r>
          <w:rPr>
            <w:color w:val="000000"/>
            <w:sz w:val="18"/>
          </w:rPr>
          <w:t>Annex F</w:t>
        </w:r>
      </w:hyperlink>
      <w:r>
        <w:rPr>
          <w:color w:val="000000"/>
          <w:sz w:val="18"/>
        </w:rPr>
        <w:t xml:space="preserve">). </w:t>
      </w:r>
      <w:r w:rsidRPr="0020490F">
        <w:rPr>
          <w:b/>
          <w:strike/>
          <w:color w:val="000000"/>
          <w:sz w:val="18"/>
          <w:rPrChange w:id="2194" w:author="David Clunie" w:date="2016-05-21T10:36:00Z">
            <w:rPr>
              <w:color w:val="000000"/>
              <w:sz w:val="18"/>
            </w:rPr>
          </w:rPrChange>
        </w:rPr>
        <w:t xml:space="preserve">A </w:t>
      </w:r>
      <w:r>
        <w:rPr>
          <w:color w:val="000000"/>
          <w:sz w:val="18"/>
        </w:rPr>
        <w:t xml:space="preserve">WADO-RS </w:t>
      </w:r>
      <w:r w:rsidRPr="00E8541E">
        <w:rPr>
          <w:b/>
          <w:strike/>
          <w:color w:val="000000"/>
          <w:sz w:val="18"/>
          <w:rPrChange w:id="2195" w:author="David Clunie" w:date="2016-05-21T14:19:00Z">
            <w:rPr>
              <w:color w:val="000000"/>
              <w:sz w:val="18"/>
            </w:rPr>
          </w:rPrChange>
        </w:rPr>
        <w:t>provider</w:t>
      </w:r>
      <w:r>
        <w:rPr>
          <w:color w:val="000000"/>
          <w:sz w:val="18"/>
        </w:rPr>
        <w:t xml:space="preserve"> </w:t>
      </w:r>
      <w:r w:rsidRPr="007C0371">
        <w:rPr>
          <w:b/>
          <w:strike/>
          <w:color w:val="000000"/>
          <w:sz w:val="18"/>
        </w:rPr>
        <w:t>optionally</w:t>
      </w:r>
      <w:r w:rsidRPr="00F11F47">
        <w:rPr>
          <w:color w:val="000000"/>
          <w:sz w:val="18"/>
        </w:rPr>
        <w:t xml:space="preserve"> </w:t>
      </w:r>
      <w:ins w:id="2196" w:author="David Clunie" w:date="2016-05-21T14:19:00Z">
        <w:r w:rsidR="00E8541E" w:rsidRPr="00084818">
          <w:rPr>
            <w:b/>
            <w:color w:val="000000"/>
            <w:sz w:val="18"/>
            <w:u w:val="single"/>
          </w:rPr>
          <w:t>origin servers</w:t>
        </w:r>
        <w:r w:rsidR="00E8541E">
          <w:rPr>
            <w:color w:val="000000"/>
            <w:sz w:val="18"/>
          </w:rPr>
          <w:t xml:space="preserve"> </w:t>
        </w:r>
      </w:ins>
      <w:r w:rsidR="004B0A4F">
        <w:rPr>
          <w:b/>
          <w:color w:val="000000"/>
          <w:sz w:val="18"/>
          <w:u w:val="single"/>
        </w:rPr>
        <w:t>shall</w:t>
      </w:r>
      <w:r w:rsidR="00F11F47">
        <w:rPr>
          <w:color w:val="000000"/>
          <w:sz w:val="18"/>
        </w:rPr>
        <w:t xml:space="preserve"> </w:t>
      </w:r>
      <w:r>
        <w:rPr>
          <w:color w:val="000000"/>
          <w:sz w:val="18"/>
        </w:rPr>
        <w:t xml:space="preserve">support this </w:t>
      </w:r>
      <w:r w:rsidR="00C57D2B">
        <w:rPr>
          <w:color w:val="000000"/>
          <w:sz w:val="18"/>
        </w:rPr>
        <w:t>media type</w:t>
      </w:r>
      <w:ins w:id="2197" w:author="David Clunie" w:date="2016-05-21T14:18:00Z">
        <w:r w:rsidR="00FF4887">
          <w:rPr>
            <w:color w:val="000000"/>
            <w:sz w:val="18"/>
          </w:rPr>
          <w:t xml:space="preserve"> </w:t>
        </w:r>
        <w:r w:rsidR="00FF4887">
          <w:rPr>
            <w:b/>
            <w:color w:val="000000"/>
            <w:sz w:val="18"/>
            <w:u w:val="single"/>
          </w:rPr>
          <w:t>(see Table 6.1.1.8-1b)</w:t>
        </w:r>
      </w:ins>
      <w:ins w:id="2198" w:author="David Clunie" w:date="2016-05-21T14:20:00Z">
        <w:r w:rsidR="00941B2A">
          <w:rPr>
            <w:b/>
            <w:color w:val="000000"/>
            <w:sz w:val="18"/>
            <w:u w:val="single"/>
          </w:rPr>
          <w:t>.</w:t>
        </w:r>
      </w:ins>
    </w:p>
    <w:bookmarkEnd w:id="2190"/>
    <w:p w14:paraId="5767AAFD" w14:textId="77777777" w:rsidR="00CF6730" w:rsidRDefault="00CF6730" w:rsidP="00CF673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6.5.6.2 as follows:</w:t>
      </w:r>
    </w:p>
    <w:p w14:paraId="3F179D5A" w14:textId="77777777" w:rsidR="00834A1B" w:rsidRDefault="00834A1B" w:rsidP="00834A1B">
      <w:pPr>
        <w:spacing w:before="180"/>
      </w:pPr>
      <w:bookmarkStart w:id="2199" w:name="sect_6_5_6_2"/>
      <w:r>
        <w:rPr>
          <w:b/>
          <w:color w:val="000000"/>
          <w:sz w:val="26"/>
        </w:rPr>
        <w:t>6.5.6.2 Response</w:t>
      </w:r>
    </w:p>
    <w:p w14:paraId="07FC5FB0" w14:textId="77777777" w:rsidR="00834A1B" w:rsidRDefault="00834A1B" w:rsidP="00834A1B">
      <w:pPr>
        <w:spacing w:before="180"/>
        <w:jc w:val="both"/>
      </w:pPr>
      <w:bookmarkStart w:id="2200" w:name="para_07252b92_2ea2_4cb7_b135_e6f7bea5e1"/>
      <w:bookmarkEnd w:id="2199"/>
      <w:r>
        <w:rPr>
          <w:color w:val="000000"/>
          <w:sz w:val="18"/>
        </w:rPr>
        <w:t>....</w:t>
      </w:r>
    </w:p>
    <w:p w14:paraId="77EF9C2E" w14:textId="77777777" w:rsidR="00834A1B" w:rsidRDefault="00834A1B" w:rsidP="00834A1B">
      <w:pPr>
        <w:spacing w:before="180"/>
        <w:jc w:val="both"/>
      </w:pPr>
      <w:bookmarkStart w:id="2201" w:name="para_edceea03_3ad1_4a84_80b9_339fa1beb5"/>
      <w:bookmarkEnd w:id="2200"/>
      <w:r>
        <w:rPr>
          <w:color w:val="000000"/>
          <w:sz w:val="18"/>
        </w:rPr>
        <w:t>The response has a content type of either:</w:t>
      </w:r>
    </w:p>
    <w:p w14:paraId="3E478839" w14:textId="77777777" w:rsidR="00834A1B" w:rsidRDefault="00834A1B" w:rsidP="00834A1B">
      <w:pPr>
        <w:numPr>
          <w:ilvl w:val="0"/>
          <w:numId w:val="98"/>
        </w:numPr>
        <w:tabs>
          <w:tab w:val="left" w:pos="180"/>
        </w:tabs>
        <w:spacing w:before="180" w:after="0"/>
        <w:ind w:left="180" w:hanging="180"/>
        <w:jc w:val="both"/>
      </w:pPr>
      <w:bookmarkStart w:id="2202" w:name="para_5bb2794d_2597_46eb_aa32_1da9938c87"/>
      <w:bookmarkStart w:id="2203" w:name="idp140294722037392"/>
      <w:bookmarkStart w:id="2204" w:name="idp140294722037136"/>
      <w:bookmarkEnd w:id="2201"/>
      <w:r>
        <w:rPr>
          <w:color w:val="000000"/>
          <w:sz w:val="18"/>
        </w:rPr>
        <w:t>multipart/related; type=</w:t>
      </w:r>
      <w:r w:rsidRPr="000F4308">
        <w:rPr>
          <w:b/>
          <w:color w:val="000000"/>
          <w:sz w:val="18"/>
          <w:u w:val="single"/>
        </w:rPr>
        <w:t>"</w:t>
      </w:r>
      <w:r>
        <w:rPr>
          <w:color w:val="000000"/>
          <w:sz w:val="18"/>
        </w:rPr>
        <w:t>application/dicom+xml</w:t>
      </w:r>
      <w:r w:rsidRPr="000F4308">
        <w:rPr>
          <w:b/>
          <w:color w:val="000000"/>
          <w:sz w:val="18"/>
          <w:u w:val="single"/>
        </w:rPr>
        <w:t>"</w:t>
      </w:r>
      <w:r>
        <w:rPr>
          <w:color w:val="000000"/>
          <w:sz w:val="18"/>
        </w:rPr>
        <w:t xml:space="preserve">, as described in the Native DICOM Model defined in </w:t>
      </w:r>
      <w:hyperlink r:id="rId21" w:anchor="PS3.19">
        <w:r>
          <w:rPr>
            <w:color w:val="000000"/>
            <w:sz w:val="18"/>
          </w:rPr>
          <w:t>PS3.19</w:t>
        </w:r>
      </w:hyperlink>
      <w:r>
        <w:rPr>
          <w:color w:val="000000"/>
          <w:sz w:val="18"/>
        </w:rPr>
        <w:t>, or</w:t>
      </w:r>
    </w:p>
    <w:p w14:paraId="5941C1C1" w14:textId="77777777" w:rsidR="00834A1B" w:rsidRDefault="00834A1B" w:rsidP="00834A1B">
      <w:pPr>
        <w:numPr>
          <w:ilvl w:val="0"/>
          <w:numId w:val="98"/>
        </w:numPr>
        <w:tabs>
          <w:tab w:val="left" w:pos="180"/>
        </w:tabs>
        <w:spacing w:before="180" w:after="0"/>
        <w:ind w:left="180" w:hanging="180"/>
        <w:jc w:val="both"/>
      </w:pPr>
      <w:bookmarkStart w:id="2205" w:name="para_2be262de_d26d_4c2d_a18e_1869718c50"/>
      <w:bookmarkStart w:id="2206" w:name="idp140294722039424"/>
      <w:bookmarkEnd w:id="2202"/>
      <w:bookmarkEnd w:id="2203"/>
      <w:bookmarkEnd w:id="2204"/>
      <w:r>
        <w:rPr>
          <w:color w:val="000000"/>
          <w:sz w:val="18"/>
        </w:rPr>
        <w:t>application/</w:t>
      </w:r>
      <w:r w:rsidR="00924C23" w:rsidRPr="007C0371">
        <w:rPr>
          <w:b/>
          <w:color w:val="000000"/>
          <w:sz w:val="18"/>
          <w:u w:val="single"/>
        </w:rPr>
        <w:t>dicom+</w:t>
      </w:r>
      <w:r>
        <w:rPr>
          <w:color w:val="000000"/>
          <w:sz w:val="18"/>
        </w:rPr>
        <w:t xml:space="preserve">json, as described in </w:t>
      </w:r>
      <w:hyperlink w:anchor="chapter_F">
        <w:r>
          <w:rPr>
            <w:color w:val="000000"/>
            <w:sz w:val="18"/>
          </w:rPr>
          <w:t>Annex F</w:t>
        </w:r>
      </w:hyperlink>
      <w:r>
        <w:rPr>
          <w:color w:val="000000"/>
          <w:sz w:val="18"/>
        </w:rPr>
        <w:t>.</w:t>
      </w:r>
    </w:p>
    <w:bookmarkEnd w:id="2205"/>
    <w:bookmarkEnd w:id="2206"/>
    <w:p w14:paraId="4AB2FB27" w14:textId="77777777" w:rsidR="000E36C0" w:rsidRDefault="000E36C0" w:rsidP="00467D96">
      <w:pPr>
        <w:spacing w:before="180" w:after="0"/>
      </w:pPr>
    </w:p>
    <w:p w14:paraId="4F59F28A" w14:textId="77777777" w:rsidR="00924C23" w:rsidRDefault="00924C23" w:rsidP="00924C23">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6.5.6.2.2 as follows:</w:t>
      </w:r>
    </w:p>
    <w:p w14:paraId="48BA7D23" w14:textId="77777777" w:rsidR="00924C23" w:rsidRDefault="00924C23" w:rsidP="00924C23">
      <w:pPr>
        <w:spacing w:before="180" w:after="0"/>
      </w:pPr>
      <w:bookmarkStart w:id="2207" w:name="sect_6_5_6_2_2"/>
      <w:r>
        <w:rPr>
          <w:b/>
          <w:color w:val="000000"/>
          <w:sz w:val="22"/>
        </w:rPr>
        <w:t>6.5.6.2.2 JSON Metadata Response</w:t>
      </w:r>
    </w:p>
    <w:p w14:paraId="355F7BDC" w14:textId="77777777" w:rsidR="00924C23" w:rsidRDefault="00924C23" w:rsidP="00924C23">
      <w:pPr>
        <w:numPr>
          <w:ilvl w:val="0"/>
          <w:numId w:val="133"/>
        </w:numPr>
        <w:tabs>
          <w:tab w:val="left" w:pos="180"/>
        </w:tabs>
        <w:spacing w:before="180" w:after="0"/>
        <w:ind w:left="180" w:hanging="180"/>
        <w:jc w:val="both"/>
      </w:pPr>
      <w:bookmarkStart w:id="2208" w:name="para_f4135a6b_cc09_494f_8c57_1b81334719"/>
      <w:bookmarkStart w:id="2209" w:name="idp140294722053600"/>
      <w:bookmarkStart w:id="2210" w:name="idp140294722053344"/>
      <w:bookmarkEnd w:id="2207"/>
      <w:r>
        <w:rPr>
          <w:color w:val="000000"/>
          <w:sz w:val="18"/>
        </w:rPr>
        <w:t>Content-Type:</w:t>
      </w:r>
    </w:p>
    <w:p w14:paraId="2B1F8017" w14:textId="77777777" w:rsidR="00924C23" w:rsidRPr="007C0371" w:rsidRDefault="00924C23">
      <w:pPr>
        <w:numPr>
          <w:ilvl w:val="0"/>
          <w:numId w:val="132"/>
        </w:numPr>
        <w:tabs>
          <w:tab w:val="left" w:pos="360"/>
        </w:tabs>
        <w:spacing w:before="180" w:after="0"/>
        <w:ind w:left="360" w:hanging="180"/>
        <w:rPr>
          <w:b/>
          <w:strike/>
        </w:rPr>
        <w:pPrChange w:id="2211" w:author="James Philbin" w:date="2016-05-25T13:18:00Z">
          <w:pPr>
            <w:numPr>
              <w:numId w:val="132"/>
            </w:numPr>
            <w:tabs>
              <w:tab w:val="left" w:pos="360"/>
            </w:tabs>
            <w:spacing w:before="180" w:after="0"/>
            <w:ind w:left="360" w:hanging="180"/>
            <w:jc w:val="both"/>
          </w:pPr>
        </w:pPrChange>
      </w:pPr>
      <w:bookmarkStart w:id="2212" w:name="para_de631399_d4e5_41ce_8f0d_15118a4c46"/>
      <w:bookmarkStart w:id="2213" w:name="idp140294722054720"/>
      <w:bookmarkStart w:id="2214" w:name="idp140294722054464"/>
      <w:bookmarkEnd w:id="2208"/>
      <w:bookmarkEnd w:id="2209"/>
      <w:bookmarkEnd w:id="2210"/>
      <w:r>
        <w:rPr>
          <w:color w:val="000000"/>
          <w:sz w:val="18"/>
        </w:rPr>
        <w:t>application/</w:t>
      </w:r>
      <w:r w:rsidRPr="007C0371">
        <w:rPr>
          <w:b/>
          <w:color w:val="000000"/>
          <w:sz w:val="18"/>
          <w:u w:val="single"/>
        </w:rPr>
        <w:t>dicom+</w:t>
      </w:r>
      <w:r w:rsidR="004E7744">
        <w:rPr>
          <w:color w:val="000000"/>
          <w:sz w:val="18"/>
        </w:rPr>
        <w:t>json</w:t>
      </w:r>
      <w:r>
        <w:rPr>
          <w:color w:val="000000"/>
          <w:sz w:val="18"/>
        </w:rPr>
        <w:t xml:space="preserve"> </w:t>
      </w:r>
      <w:r w:rsidRPr="007C0371">
        <w:rPr>
          <w:b/>
          <w:strike/>
          <w:color w:val="000000"/>
          <w:sz w:val="18"/>
        </w:rPr>
        <w:t>transfer-syntax={TransferSyntaxUID}</w:t>
      </w:r>
      <w:r w:rsidR="004E7744" w:rsidRPr="007C0371">
        <w:rPr>
          <w:b/>
          <w:color w:val="000000"/>
          <w:sz w:val="18"/>
          <w:u w:val="single"/>
        </w:rPr>
        <w:t xml:space="preserve"> </w:t>
      </w:r>
      <w:ins w:id="2215" w:author="James Philbin" w:date="2016-05-25T13:17:00Z">
        <w:r w:rsidR="005F6465">
          <w:rPr>
            <w:b/>
            <w:color w:val="000000"/>
            <w:sz w:val="18"/>
            <w:u w:val="single"/>
          </w:rPr>
          <w:t xml:space="preserve">[dcm-parameters] </w:t>
        </w:r>
      </w:ins>
      <w:del w:id="2216" w:author="James Philbin" w:date="2016-05-25T13:17:00Z">
        <w:r w:rsidR="004E7744" w:rsidRPr="007C0371" w:rsidDel="005F6465">
          <w:rPr>
            <w:b/>
            <w:color w:val="000000"/>
            <w:sz w:val="18"/>
            <w:u w:val="single"/>
          </w:rPr>
          <w:delText>[</w:delText>
        </w:r>
        <w:r w:rsidR="004E7744" w:rsidDel="005F6465">
          <w:rPr>
            <w:b/>
            <w:color w:val="000000"/>
            <w:sz w:val="18"/>
            <w:u w:val="single"/>
          </w:rPr>
          <w:delText>transfer-syntax-uid] [charset]</w:delText>
        </w:r>
      </w:del>
    </w:p>
    <w:p w14:paraId="7281ABAC" w14:textId="4676C454" w:rsidR="00924C23" w:rsidRDefault="00924C23" w:rsidP="00924C23">
      <w:pPr>
        <w:spacing w:before="180" w:after="0"/>
        <w:ind w:left="360"/>
        <w:jc w:val="both"/>
      </w:pPr>
      <w:bookmarkStart w:id="2217" w:name="para_2260f8e4_de33_4efb_ac89_63eb828197"/>
      <w:bookmarkEnd w:id="2212"/>
      <w:bookmarkEnd w:id="2213"/>
      <w:bookmarkEnd w:id="2214"/>
      <w:r>
        <w:rPr>
          <w:color w:val="000000"/>
          <w:sz w:val="18"/>
        </w:rPr>
        <w:t xml:space="preserve">Where </w:t>
      </w:r>
      <w:ins w:id="2218" w:author="David Clunie" w:date="2016-05-21T14:25:00Z">
        <w:r w:rsidR="00F910ED" w:rsidRPr="007C0371">
          <w:rPr>
            <w:b/>
            <w:strike/>
            <w:color w:val="000000"/>
            <w:sz w:val="18"/>
          </w:rPr>
          <w:t>{TransferSyntaxUID}</w:t>
        </w:r>
        <w:r w:rsidR="00A935D3">
          <w:rPr>
            <w:b/>
            <w:color w:val="000000"/>
            <w:sz w:val="18"/>
            <w:u w:val="single"/>
          </w:rPr>
          <w:t xml:space="preserve"> the </w:t>
        </w:r>
        <w:r w:rsidR="00F910ED">
          <w:rPr>
            <w:b/>
            <w:color w:val="000000"/>
            <w:sz w:val="18"/>
            <w:u w:val="single"/>
          </w:rPr>
          <w:t>transfer-syntax</w:t>
        </w:r>
        <w:r w:rsidR="00A935D3">
          <w:rPr>
            <w:b/>
            <w:color w:val="000000"/>
            <w:sz w:val="18"/>
            <w:u w:val="single"/>
          </w:rPr>
          <w:t xml:space="preserve"> in the dcm-parameters</w:t>
        </w:r>
      </w:ins>
      <w:del w:id="2219" w:author="David Clunie" w:date="2016-05-21T14:25:00Z">
        <w:r w:rsidDel="00F910ED">
          <w:rPr>
            <w:color w:val="000000"/>
            <w:sz w:val="18"/>
          </w:rPr>
          <w:delText>{TransferSyntaxUID}</w:delText>
        </w:r>
      </w:del>
      <w:r>
        <w:rPr>
          <w:color w:val="000000"/>
          <w:sz w:val="18"/>
        </w:rPr>
        <w:t xml:space="preserve"> is the UID of the DICOM Transfer Syntax used to encode the inline binary data in the </w:t>
      </w:r>
      <w:r w:rsidRPr="00F910ED">
        <w:rPr>
          <w:b/>
          <w:strike/>
          <w:color w:val="000000"/>
          <w:sz w:val="18"/>
          <w:rPrChange w:id="2220" w:author="David Clunie" w:date="2016-05-21T14:26:00Z">
            <w:rPr>
              <w:color w:val="000000"/>
              <w:sz w:val="18"/>
            </w:rPr>
          </w:rPrChange>
        </w:rPr>
        <w:t>XML</w:t>
      </w:r>
      <w:r w:rsidRPr="00F910ED">
        <w:rPr>
          <w:b/>
          <w:color w:val="000000"/>
          <w:sz w:val="18"/>
          <w:rPrChange w:id="2221" w:author="David Clunie" w:date="2016-05-21T14:26:00Z">
            <w:rPr>
              <w:color w:val="000000"/>
              <w:sz w:val="18"/>
            </w:rPr>
          </w:rPrChange>
        </w:rPr>
        <w:t xml:space="preserve"> </w:t>
      </w:r>
      <w:ins w:id="2222" w:author="David Clunie" w:date="2016-05-21T14:26:00Z">
        <w:r w:rsidR="00F910ED" w:rsidRPr="00F910ED">
          <w:rPr>
            <w:b/>
            <w:color w:val="000000"/>
            <w:sz w:val="18"/>
            <w:u w:val="single"/>
            <w:rPrChange w:id="2223" w:author="David Clunie" w:date="2016-05-21T14:26:00Z">
              <w:rPr>
                <w:color w:val="000000"/>
                <w:sz w:val="18"/>
              </w:rPr>
            </w:rPrChange>
          </w:rPr>
          <w:t>JSON</w:t>
        </w:r>
        <w:r w:rsidR="00F910ED">
          <w:rPr>
            <w:color w:val="000000"/>
            <w:sz w:val="18"/>
          </w:rPr>
          <w:t xml:space="preserve"> </w:t>
        </w:r>
      </w:ins>
      <w:r>
        <w:rPr>
          <w:color w:val="000000"/>
          <w:sz w:val="18"/>
        </w:rPr>
        <w:t>metadata.</w:t>
      </w:r>
    </w:p>
    <w:p w14:paraId="73A3E3F6" w14:textId="77777777" w:rsidR="00924C23" w:rsidRDefault="00924C23" w:rsidP="00924C23">
      <w:pPr>
        <w:numPr>
          <w:ilvl w:val="0"/>
          <w:numId w:val="133"/>
        </w:numPr>
        <w:tabs>
          <w:tab w:val="left" w:pos="180"/>
        </w:tabs>
        <w:spacing w:before="180" w:after="0"/>
        <w:ind w:left="180" w:hanging="180"/>
        <w:jc w:val="both"/>
      </w:pPr>
      <w:bookmarkStart w:id="2224" w:name="para_79d84fa9_d847_4174_8ac5_dacba0648f"/>
      <w:bookmarkStart w:id="2225" w:name="idp140294722056768"/>
      <w:bookmarkEnd w:id="2217"/>
      <w:r>
        <w:rPr>
          <w:color w:val="000000"/>
          <w:sz w:val="18"/>
        </w:rPr>
        <w:lastRenderedPageBreak/>
        <w:t>The response is a JSON array that contains all metadata for the specified Study.</w:t>
      </w:r>
    </w:p>
    <w:p w14:paraId="716D4595" w14:textId="77777777" w:rsidR="00924C23" w:rsidRDefault="00924C23" w:rsidP="00467D96">
      <w:pPr>
        <w:numPr>
          <w:ilvl w:val="0"/>
          <w:numId w:val="133"/>
        </w:numPr>
        <w:tabs>
          <w:tab w:val="left" w:pos="180"/>
        </w:tabs>
        <w:spacing w:before="180" w:after="0"/>
        <w:ind w:left="180" w:hanging="180"/>
        <w:jc w:val="both"/>
      </w:pPr>
      <w:bookmarkStart w:id="2226" w:name="para_0af8c3d8_0f17_41ee_9c0e_89a49dfa80"/>
      <w:bookmarkStart w:id="2227" w:name="idp140294722057856"/>
      <w:bookmarkEnd w:id="2224"/>
      <w:bookmarkEnd w:id="2225"/>
      <w:r>
        <w:rPr>
          <w:color w:val="000000"/>
          <w:sz w:val="18"/>
        </w:rPr>
        <w:t xml:space="preserve">Each element in the array is the DICOM JSON encoded metadata for an Instance (see </w:t>
      </w:r>
      <w:hyperlink w:anchor="chapter_F">
        <w:r>
          <w:rPr>
            <w:color w:val="000000"/>
            <w:sz w:val="18"/>
          </w:rPr>
          <w:t>Annex F</w:t>
        </w:r>
      </w:hyperlink>
      <w:r>
        <w:rPr>
          <w:color w:val="000000"/>
          <w:sz w:val="18"/>
        </w:rPr>
        <w:t>).</w:t>
      </w:r>
      <w:bookmarkEnd w:id="2226"/>
      <w:bookmarkEnd w:id="2227"/>
    </w:p>
    <w:p w14:paraId="081350A8" w14:textId="77777777" w:rsidR="0011030B" w:rsidRDefault="0011030B" w:rsidP="0011030B">
      <w:pPr>
        <w:pBdr>
          <w:top w:val="single" w:sz="4" w:space="1" w:color="auto"/>
          <w:left w:val="single" w:sz="4" w:space="4" w:color="auto"/>
          <w:bottom w:val="single" w:sz="4" w:space="1" w:color="auto"/>
          <w:right w:val="single" w:sz="4" w:space="4" w:color="auto"/>
          <w:between w:val="single" w:sz="4" w:space="1" w:color="auto"/>
          <w:bar w:val="single" w:sz="4" w:color="auto"/>
        </w:pBdr>
        <w:rPr>
          <w:i/>
        </w:rPr>
      </w:pPr>
      <w:bookmarkStart w:id="2228" w:name="sect_6_5_8"/>
      <w:r>
        <w:rPr>
          <w:i/>
        </w:rPr>
        <w:t>Update PS3.18 Section 6.5.8 as follows:</w:t>
      </w:r>
    </w:p>
    <w:p w14:paraId="6809E351" w14:textId="77777777" w:rsidR="0011030B" w:rsidRDefault="0011030B" w:rsidP="0011030B">
      <w:pPr>
        <w:spacing w:before="180"/>
      </w:pPr>
      <w:r>
        <w:rPr>
          <w:b/>
          <w:color w:val="000000"/>
          <w:sz w:val="24"/>
        </w:rPr>
        <w:t>6.5.8 WADO-RS - Retrieve Rendered Transaction</w:t>
      </w:r>
    </w:p>
    <w:p w14:paraId="5E6293A9" w14:textId="77777777" w:rsidR="006E1A50" w:rsidRDefault="0011030B" w:rsidP="0011030B">
      <w:pPr>
        <w:spacing w:before="180"/>
        <w:jc w:val="both"/>
        <w:rPr>
          <w:color w:val="000000"/>
          <w:sz w:val="18"/>
        </w:rPr>
      </w:pPr>
      <w:bookmarkStart w:id="2229" w:name="para_27672e46_c19c_4a4f_9d75_72e4ca3195"/>
      <w:bookmarkEnd w:id="2228"/>
      <w:r w:rsidRPr="006E1A50">
        <w:rPr>
          <w:b/>
          <w:strike/>
          <w:color w:val="000000"/>
          <w:sz w:val="18"/>
        </w:rPr>
        <w:t>The Retrieve Rendered transaction</w:t>
      </w:r>
      <w:r>
        <w:rPr>
          <w:color w:val="000000"/>
          <w:sz w:val="18"/>
        </w:rPr>
        <w:t xml:space="preserve"> </w:t>
      </w:r>
      <w:r w:rsidR="006E1A50">
        <w:rPr>
          <w:b/>
          <w:color w:val="000000"/>
          <w:sz w:val="18"/>
          <w:u w:val="single"/>
        </w:rPr>
        <w:t xml:space="preserve">This action </w:t>
      </w:r>
      <w:r>
        <w:rPr>
          <w:color w:val="000000"/>
          <w:sz w:val="18"/>
        </w:rPr>
        <w:t>retrieves DICOM instances rendered as: images, text-based documents, or other appropriate representations de</w:t>
      </w:r>
      <w:r w:rsidR="006E1A50">
        <w:rPr>
          <w:color w:val="000000"/>
          <w:sz w:val="18"/>
        </w:rPr>
        <w:t>pending on the target resource.</w:t>
      </w:r>
    </w:p>
    <w:p w14:paraId="06C79031" w14:textId="77777777" w:rsidR="0011030B" w:rsidRPr="007C0371" w:rsidRDefault="0011030B" w:rsidP="0011030B">
      <w:pPr>
        <w:spacing w:before="180"/>
        <w:jc w:val="both"/>
        <w:rPr>
          <w:b/>
          <w:u w:val="single"/>
        </w:rPr>
      </w:pPr>
      <w:r>
        <w:rPr>
          <w:color w:val="000000"/>
          <w:sz w:val="18"/>
        </w:rPr>
        <w:t xml:space="preserve">Its primary use case is to provide user agents with a simple interface for displaying medical images and related documents, without requiring deep knowledge of DICOM data structures and encodings. It is similar to the Retrieve DICOM service in that it uses the same method, resources, header fields and status codes. The </w:t>
      </w:r>
      <w:r w:rsidRPr="00F95540">
        <w:rPr>
          <w:b/>
          <w:strike/>
          <w:color w:val="000000"/>
          <w:sz w:val="18"/>
          <w:rPrChange w:id="2230" w:author="David Clunie" w:date="2016-05-21T10:15:00Z">
            <w:rPr>
              <w:color w:val="000000"/>
              <w:sz w:val="18"/>
            </w:rPr>
          </w:rPrChange>
        </w:rPr>
        <w:t>primarily</w:t>
      </w:r>
      <w:r>
        <w:rPr>
          <w:color w:val="000000"/>
          <w:sz w:val="18"/>
        </w:rPr>
        <w:t xml:space="preserve"> </w:t>
      </w:r>
      <w:ins w:id="2231" w:author="David Clunie" w:date="2016-05-21T10:15:00Z">
        <w:r w:rsidR="00F95540" w:rsidRPr="00F95540">
          <w:rPr>
            <w:b/>
            <w:color w:val="000000"/>
            <w:sz w:val="18"/>
            <w:u w:val="single"/>
            <w:rPrChange w:id="2232" w:author="David Clunie" w:date="2016-05-21T10:15:00Z">
              <w:rPr>
                <w:color w:val="000000"/>
                <w:sz w:val="18"/>
              </w:rPr>
            </w:rPrChange>
          </w:rPr>
          <w:t>primary</w:t>
        </w:r>
        <w:r w:rsidR="00F95540">
          <w:rPr>
            <w:color w:val="000000"/>
            <w:sz w:val="18"/>
          </w:rPr>
          <w:t xml:space="preserve"> </w:t>
        </w:r>
      </w:ins>
      <w:r>
        <w:rPr>
          <w:color w:val="000000"/>
          <w:sz w:val="18"/>
        </w:rPr>
        <w:t>difference</w:t>
      </w:r>
      <w:r w:rsidR="006E1A50">
        <w:rPr>
          <w:b/>
          <w:color w:val="000000"/>
          <w:sz w:val="18"/>
          <w:u w:val="single"/>
        </w:rPr>
        <w:t>s</w:t>
      </w:r>
      <w:r>
        <w:rPr>
          <w:color w:val="000000"/>
          <w:sz w:val="18"/>
        </w:rPr>
        <w:t xml:space="preserve"> </w:t>
      </w:r>
      <w:r w:rsidRPr="006E1A50">
        <w:rPr>
          <w:b/>
          <w:strike/>
          <w:color w:val="000000"/>
          <w:sz w:val="18"/>
        </w:rPr>
        <w:t>is</w:t>
      </w:r>
      <w:r w:rsidR="006E1A50" w:rsidRPr="006E1A50">
        <w:rPr>
          <w:b/>
          <w:color w:val="000000"/>
          <w:sz w:val="18"/>
          <w:u w:val="single"/>
        </w:rPr>
        <w:t>are</w:t>
      </w:r>
      <w:r>
        <w:rPr>
          <w:color w:val="000000"/>
          <w:sz w:val="18"/>
        </w:rPr>
        <w:t xml:space="preserve"> the </w:t>
      </w:r>
      <w:r w:rsidR="006E1A50">
        <w:rPr>
          <w:color w:val="000000"/>
          <w:sz w:val="18"/>
        </w:rPr>
        <w:t xml:space="preserve">additional </w:t>
      </w:r>
      <w:r w:rsidR="006E1A50">
        <w:rPr>
          <w:b/>
          <w:color w:val="000000"/>
          <w:sz w:val="18"/>
          <w:u w:val="single"/>
        </w:rPr>
        <w:t xml:space="preserve">resource component and the </w:t>
      </w:r>
      <w:r>
        <w:rPr>
          <w:color w:val="000000"/>
          <w:sz w:val="18"/>
        </w:rPr>
        <w:t>query parameters</w:t>
      </w:r>
      <w:r w:rsidRPr="007C0371">
        <w:rPr>
          <w:b/>
          <w:strike/>
          <w:color w:val="000000"/>
          <w:sz w:val="18"/>
        </w:rPr>
        <w:t xml:space="preserve"> and media types supported</w:t>
      </w:r>
      <w:r>
        <w:rPr>
          <w:color w:val="000000"/>
          <w:sz w:val="18"/>
        </w:rPr>
        <w:t>.</w:t>
      </w:r>
      <w:r w:rsidR="007C1C9C">
        <w:rPr>
          <w:b/>
          <w:color w:val="000000"/>
          <w:sz w:val="18"/>
          <w:u w:val="single"/>
        </w:rPr>
        <w:t xml:space="preserve"> </w:t>
      </w:r>
    </w:p>
    <w:p w14:paraId="30F35A74" w14:textId="77777777" w:rsidR="0011030B" w:rsidRDefault="0011030B" w:rsidP="0011030B">
      <w:pPr>
        <w:spacing w:before="180"/>
        <w:jc w:val="both"/>
      </w:pPr>
      <w:bookmarkStart w:id="2233" w:name="para_aa8bd899_814f_4ca7_8508_85bba6913b"/>
      <w:bookmarkEnd w:id="2229"/>
      <w:r>
        <w:rPr>
          <w:color w:val="000000"/>
          <w:sz w:val="18"/>
        </w:rPr>
        <w:t>The origin server shall document the Composite SOP classes that it supports for this transaction in the Conformance Statement and in the response to the Retrieve Capabilities request, and shall be able to render all valid instances for which conformance is claimed, e.g., all photometric interpretations that are defined in the IOD for the SOP class.</w:t>
      </w:r>
    </w:p>
    <w:p w14:paraId="02E1E5E4" w14:textId="77777777" w:rsidR="0011030B" w:rsidRPr="006E1A50" w:rsidRDefault="0011030B" w:rsidP="0011030B">
      <w:pPr>
        <w:spacing w:before="180"/>
        <w:jc w:val="both"/>
        <w:rPr>
          <w:b/>
          <w:strike/>
        </w:rPr>
      </w:pPr>
      <w:bookmarkStart w:id="2234" w:name="para_63a6244a_6bb2_4ce4_8599_7d7b55c4a4"/>
      <w:bookmarkEnd w:id="2233"/>
      <w:r w:rsidRPr="006E1A50">
        <w:rPr>
          <w:b/>
          <w:strike/>
          <w:color w:val="000000"/>
          <w:sz w:val="18"/>
        </w:rPr>
        <w:t>If the origin server supports this transaction, it shall also support the Retrieve DICOM transaction (WADO-RS).</w:t>
      </w:r>
    </w:p>
    <w:p w14:paraId="2F3D15D3" w14:textId="77777777" w:rsidR="0011030B" w:rsidRDefault="0011030B" w:rsidP="0011030B">
      <w:pPr>
        <w:spacing w:before="180"/>
      </w:pPr>
      <w:bookmarkStart w:id="2235" w:name="sect_6_5_8_1"/>
      <w:bookmarkEnd w:id="2234"/>
      <w:r>
        <w:rPr>
          <w:b/>
          <w:color w:val="000000"/>
          <w:sz w:val="26"/>
        </w:rPr>
        <w:t>6.5.8.1 Request</w:t>
      </w:r>
    </w:p>
    <w:p w14:paraId="557B09C2" w14:textId="77777777" w:rsidR="0011030B" w:rsidRDefault="0011030B" w:rsidP="0011030B">
      <w:pPr>
        <w:spacing w:before="180"/>
        <w:jc w:val="both"/>
      </w:pPr>
      <w:bookmarkStart w:id="2236" w:name="para_ca0b8452_98e2_40cd_bb59_1ba153b268"/>
      <w:bookmarkEnd w:id="2235"/>
      <w:r>
        <w:rPr>
          <w:color w:val="000000"/>
          <w:sz w:val="18"/>
        </w:rPr>
        <w:t>The Retrieve Rendered service has the following request message syntax:</w:t>
      </w:r>
    </w:p>
    <w:p w14:paraId="6C323A9B" w14:textId="77777777" w:rsidR="0011030B" w:rsidRDefault="0011030B" w:rsidP="0011030B">
      <w:pPr>
        <w:spacing w:before="180"/>
      </w:pPr>
      <w:bookmarkStart w:id="2237" w:name="idp140294722112224"/>
      <w:bookmarkEnd w:id="2236"/>
      <w:r>
        <w:rPr>
          <w:rFonts w:ascii="Courier New" w:hAnsi="Courier New"/>
          <w:color w:val="000000"/>
          <w:sz w:val="18"/>
        </w:rPr>
        <w:br/>
        <w:t xml:space="preserve">    GET SP /{+resource</w:t>
      </w:r>
      <w:r w:rsidRPr="00A47532">
        <w:rPr>
          <w:rFonts w:ascii="Courier New" w:hAnsi="Courier New"/>
          <w:color w:val="000000"/>
          <w:sz w:val="18"/>
        </w:rPr>
        <w:t>}{?parameter*}</w:t>
      </w:r>
      <w:r>
        <w:rPr>
          <w:rFonts w:ascii="Courier New" w:hAnsi="Courier New"/>
          <w:color w:val="000000"/>
          <w:sz w:val="18"/>
        </w:rPr>
        <w:t xml:space="preserve"> SP version CRLF</w:t>
      </w:r>
      <w:r>
        <w:rPr>
          <w:rFonts w:ascii="Courier New" w:hAnsi="Courier New"/>
          <w:color w:val="000000"/>
          <w:sz w:val="18"/>
        </w:rPr>
        <w:br/>
        <w:t xml:space="preserve">    Accept: 1#rendered-media-type CRLF</w:t>
      </w:r>
      <w:r>
        <w:rPr>
          <w:rFonts w:ascii="Courier New" w:hAnsi="Courier New"/>
          <w:color w:val="000000"/>
          <w:sz w:val="18"/>
        </w:rPr>
        <w:br/>
        <w:t xml:space="preserve">    *(header-field CRLF)</w:t>
      </w:r>
      <w:r>
        <w:rPr>
          <w:rFonts w:ascii="Courier New" w:hAnsi="Courier New"/>
          <w:color w:val="000000"/>
          <w:sz w:val="18"/>
        </w:rPr>
        <w:br/>
        <w:t xml:space="preserve">    CRLF</w:t>
      </w:r>
      <w:r>
        <w:rPr>
          <w:rFonts w:ascii="Courier New" w:hAnsi="Courier New"/>
          <w:color w:val="000000"/>
          <w:sz w:val="18"/>
        </w:rPr>
        <w:br/>
      </w:r>
    </w:p>
    <w:p w14:paraId="5DFF320F" w14:textId="77777777" w:rsidR="0011030B" w:rsidRDefault="0011030B" w:rsidP="0011030B">
      <w:pPr>
        <w:spacing w:before="180"/>
        <w:jc w:val="both"/>
      </w:pPr>
      <w:bookmarkStart w:id="2238" w:name="para_f6cbd5cf_7446_41c7_8778_efe4df4d4d"/>
      <w:bookmarkEnd w:id="2237"/>
      <w:r>
        <w:rPr>
          <w:color w:val="000000"/>
          <w:sz w:val="18"/>
        </w:rPr>
        <w:t>Where</w:t>
      </w:r>
    </w:p>
    <w:bookmarkEnd w:id="2238"/>
    <w:p w14:paraId="22305D11" w14:textId="77777777" w:rsidR="0011030B" w:rsidRDefault="0011030B" w:rsidP="0011030B">
      <w:pPr>
        <w:rPr>
          <w:sz w:val="18"/>
        </w:rPr>
      </w:pPr>
    </w:p>
    <w:tbl>
      <w:tblPr>
        <w:tblW w:w="0" w:type="auto"/>
        <w:tblInd w:w="40" w:type="dxa"/>
        <w:tblLayout w:type="fixed"/>
        <w:tblCellMar>
          <w:left w:w="10" w:type="dxa"/>
          <w:right w:w="10" w:type="dxa"/>
        </w:tblCellMar>
        <w:tblLook w:val="04A0" w:firstRow="1" w:lastRow="0" w:firstColumn="1" w:lastColumn="0" w:noHBand="0" w:noVBand="1"/>
      </w:tblPr>
      <w:tblGrid>
        <w:gridCol w:w="3644"/>
        <w:gridCol w:w="6796"/>
      </w:tblGrid>
      <w:tr w:rsidR="0011030B" w14:paraId="123A21CD" w14:textId="77777777" w:rsidTr="0011030B">
        <w:tc>
          <w:tcPr>
            <w:tcW w:w="3644" w:type="dxa"/>
            <w:tcMar>
              <w:top w:w="40" w:type="dxa"/>
              <w:left w:w="40" w:type="dxa"/>
              <w:bottom w:w="40" w:type="dxa"/>
              <w:right w:w="40" w:type="dxa"/>
            </w:tcMar>
          </w:tcPr>
          <w:p w14:paraId="346F1311" w14:textId="77777777" w:rsidR="0011030B" w:rsidRDefault="0011030B" w:rsidP="0011030B">
            <w:pPr>
              <w:spacing w:before="180"/>
            </w:pPr>
            <w:bookmarkStart w:id="2239" w:name="para_90638a81_17f2_4eb0_b166_d48d2edfb8"/>
            <w:bookmarkStart w:id="2240" w:name="idp140294722113440"/>
            <w:r>
              <w:rPr>
                <w:color w:val="000000"/>
                <w:sz w:val="18"/>
              </w:rPr>
              <w:t>{+resource}</w:t>
            </w:r>
          </w:p>
        </w:tc>
        <w:tc>
          <w:tcPr>
            <w:tcW w:w="6796" w:type="dxa"/>
            <w:tcMar>
              <w:top w:w="40" w:type="dxa"/>
              <w:left w:w="40" w:type="dxa"/>
              <w:bottom w:w="40" w:type="dxa"/>
              <w:right w:w="40" w:type="dxa"/>
            </w:tcMar>
          </w:tcPr>
          <w:p w14:paraId="243B4E5E" w14:textId="77777777" w:rsidR="0011030B" w:rsidRDefault="0011030B" w:rsidP="0011030B">
            <w:pPr>
              <w:spacing w:before="180"/>
            </w:pPr>
            <w:bookmarkStart w:id="2241" w:name="para_5317f500_8bab_4b3d_84a4_b69f30b1ae"/>
            <w:bookmarkEnd w:id="2239"/>
            <w:r>
              <w:rPr>
                <w:color w:val="000000"/>
                <w:sz w:val="18"/>
              </w:rPr>
              <w:t xml:space="preserve">References a </w:t>
            </w:r>
            <w:r w:rsidRPr="006E1A50">
              <w:rPr>
                <w:b/>
                <w:strike/>
                <w:color w:val="000000"/>
                <w:sz w:val="18"/>
              </w:rPr>
              <w:t>non-Presentation State</w:t>
            </w:r>
            <w:r>
              <w:rPr>
                <w:color w:val="000000"/>
                <w:sz w:val="18"/>
              </w:rPr>
              <w:t xml:space="preserve"> resource.</w:t>
            </w:r>
          </w:p>
        </w:tc>
        <w:bookmarkEnd w:id="2241"/>
      </w:tr>
      <w:tr w:rsidR="0011030B" w14:paraId="0A89EF9C" w14:textId="77777777" w:rsidTr="0011030B">
        <w:tc>
          <w:tcPr>
            <w:tcW w:w="3644" w:type="dxa"/>
            <w:tcMar>
              <w:top w:w="40" w:type="dxa"/>
              <w:left w:w="40" w:type="dxa"/>
              <w:bottom w:w="40" w:type="dxa"/>
              <w:right w:w="40" w:type="dxa"/>
            </w:tcMar>
          </w:tcPr>
          <w:p w14:paraId="5B2F6B0C" w14:textId="77777777" w:rsidR="0011030B" w:rsidRPr="00A47532" w:rsidRDefault="0011030B" w:rsidP="0011030B">
            <w:pPr>
              <w:spacing w:before="180"/>
            </w:pPr>
            <w:bookmarkStart w:id="2242" w:name="para_80ceec3f_0678_4b6c_9590_8f89868498"/>
            <w:bookmarkEnd w:id="2240"/>
            <w:r w:rsidRPr="00A47532">
              <w:rPr>
                <w:color w:val="000000"/>
                <w:sz w:val="18"/>
              </w:rPr>
              <w:t>{?parameter*}</w:t>
            </w:r>
          </w:p>
        </w:tc>
        <w:tc>
          <w:tcPr>
            <w:tcW w:w="6796" w:type="dxa"/>
            <w:tcMar>
              <w:top w:w="40" w:type="dxa"/>
              <w:left w:w="40" w:type="dxa"/>
              <w:bottom w:w="40" w:type="dxa"/>
              <w:right w:w="40" w:type="dxa"/>
            </w:tcMar>
          </w:tcPr>
          <w:p w14:paraId="452A8054" w14:textId="77777777" w:rsidR="0011030B" w:rsidRPr="00A47532" w:rsidRDefault="0011030B" w:rsidP="007A7B71">
            <w:pPr>
              <w:spacing w:before="180"/>
            </w:pPr>
            <w:bookmarkStart w:id="2243" w:name="para_4b88f864_9812_43d8_bea2_a376f842de"/>
            <w:bookmarkEnd w:id="2242"/>
            <w:r w:rsidRPr="00A47532">
              <w:rPr>
                <w:color w:val="000000"/>
                <w:sz w:val="18"/>
              </w:rPr>
              <w:t xml:space="preserve">Zero or more query parameters as defined in </w:t>
            </w:r>
            <w:hyperlink w:anchor="sect_6_5_8_1_2">
              <w:r w:rsidRPr="00A47532">
                <w:rPr>
                  <w:color w:val="000000"/>
                  <w:sz w:val="18"/>
                </w:rPr>
                <w:t>Section 6.5.8.1.2</w:t>
              </w:r>
            </w:hyperlink>
            <w:r w:rsidRPr="00A47532">
              <w:rPr>
                <w:color w:val="000000"/>
                <w:sz w:val="18"/>
              </w:rPr>
              <w:t>.</w:t>
            </w:r>
          </w:p>
        </w:tc>
        <w:bookmarkEnd w:id="2243"/>
      </w:tr>
      <w:tr w:rsidR="0011030B" w14:paraId="0CABE35A" w14:textId="77777777" w:rsidTr="0011030B">
        <w:tc>
          <w:tcPr>
            <w:tcW w:w="3644" w:type="dxa"/>
            <w:tcMar>
              <w:top w:w="40" w:type="dxa"/>
              <w:left w:w="40" w:type="dxa"/>
              <w:bottom w:w="40" w:type="dxa"/>
              <w:right w:w="40" w:type="dxa"/>
            </w:tcMar>
          </w:tcPr>
          <w:p w14:paraId="68B9E606" w14:textId="77777777" w:rsidR="0011030B" w:rsidRDefault="0011030B" w:rsidP="0011030B">
            <w:pPr>
              <w:spacing w:before="180"/>
            </w:pPr>
            <w:bookmarkStart w:id="2244" w:name="para_dda19277_b46d_4ef2_bae8_2e88863dec"/>
            <w:r>
              <w:rPr>
                <w:color w:val="000000"/>
                <w:sz w:val="18"/>
              </w:rPr>
              <w:t>version</w:t>
            </w:r>
          </w:p>
        </w:tc>
        <w:tc>
          <w:tcPr>
            <w:tcW w:w="6796" w:type="dxa"/>
            <w:tcMar>
              <w:top w:w="40" w:type="dxa"/>
              <w:left w:w="40" w:type="dxa"/>
              <w:bottom w:w="40" w:type="dxa"/>
              <w:right w:w="40" w:type="dxa"/>
            </w:tcMar>
          </w:tcPr>
          <w:p w14:paraId="3EBA506B" w14:textId="77777777" w:rsidR="0011030B" w:rsidRDefault="0011030B" w:rsidP="0011030B">
            <w:pPr>
              <w:spacing w:before="180"/>
            </w:pPr>
            <w:bookmarkStart w:id="2245" w:name="para_165fed53_2970_4f65_9b3e_ea86763f54"/>
            <w:bookmarkEnd w:id="2244"/>
            <w:r>
              <w:rPr>
                <w:color w:val="000000"/>
                <w:sz w:val="18"/>
              </w:rPr>
              <w:t>HTTP version = "HTTP/1.1"</w:t>
            </w:r>
          </w:p>
        </w:tc>
        <w:bookmarkEnd w:id="2245"/>
      </w:tr>
      <w:tr w:rsidR="0011030B" w14:paraId="5B0CEF96" w14:textId="77777777" w:rsidTr="0011030B">
        <w:tc>
          <w:tcPr>
            <w:tcW w:w="3644" w:type="dxa"/>
            <w:tcMar>
              <w:top w:w="40" w:type="dxa"/>
              <w:left w:w="40" w:type="dxa"/>
              <w:bottom w:w="40" w:type="dxa"/>
              <w:right w:w="40" w:type="dxa"/>
            </w:tcMar>
          </w:tcPr>
          <w:p w14:paraId="393DBC4D" w14:textId="77777777" w:rsidR="0011030B" w:rsidRDefault="0011030B" w:rsidP="0011030B">
            <w:pPr>
              <w:spacing w:before="180"/>
            </w:pPr>
            <w:bookmarkStart w:id="2246" w:name="para_d598ddbb_8b93_4e2b_8f5f_e7ad1abced"/>
            <w:r>
              <w:rPr>
                <w:color w:val="000000"/>
                <w:sz w:val="18"/>
              </w:rPr>
              <w:t>1#rendered-media-type</w:t>
            </w:r>
          </w:p>
        </w:tc>
        <w:tc>
          <w:tcPr>
            <w:tcW w:w="6796" w:type="dxa"/>
            <w:tcMar>
              <w:top w:w="40" w:type="dxa"/>
              <w:left w:w="40" w:type="dxa"/>
              <w:bottom w:w="40" w:type="dxa"/>
              <w:right w:w="40" w:type="dxa"/>
            </w:tcMar>
          </w:tcPr>
          <w:p w14:paraId="106DB031" w14:textId="77777777" w:rsidR="0011030B" w:rsidRDefault="0011030B" w:rsidP="0011030B">
            <w:pPr>
              <w:spacing w:before="180"/>
            </w:pPr>
            <w:bookmarkStart w:id="2247" w:name="para_720dbdd1_17af_4cfa_b1d2_3fd35b858c"/>
            <w:bookmarkEnd w:id="2246"/>
            <w:r>
              <w:rPr>
                <w:color w:val="000000"/>
                <w:sz w:val="18"/>
              </w:rPr>
              <w:t xml:space="preserve">One or more Rendered Media Types See </w:t>
            </w:r>
            <w:hyperlink w:anchor="sect_6_1_1_3">
              <w:r>
                <w:rPr>
                  <w:color w:val="000000"/>
                  <w:sz w:val="18"/>
                </w:rPr>
                <w:t>Section 6.1.1.3</w:t>
              </w:r>
            </w:hyperlink>
            <w:r>
              <w:rPr>
                <w:color w:val="000000"/>
                <w:sz w:val="18"/>
              </w:rPr>
              <w:t>.</w:t>
            </w:r>
          </w:p>
        </w:tc>
        <w:bookmarkEnd w:id="2247"/>
      </w:tr>
    </w:tbl>
    <w:p w14:paraId="1A5038A4" w14:textId="77777777" w:rsidR="0011030B" w:rsidRDefault="0011030B" w:rsidP="0011030B">
      <w:pPr>
        <w:spacing w:before="180"/>
      </w:pPr>
      <w:bookmarkStart w:id="2248" w:name="sect_6_5_8_1_1"/>
      <w:r>
        <w:rPr>
          <w:b/>
          <w:color w:val="000000"/>
          <w:sz w:val="22"/>
        </w:rPr>
        <w:t>6.5.8.1.1 Target Resources</w:t>
      </w:r>
    </w:p>
    <w:bookmarkStart w:id="2249" w:name="para_1c9030a0_79e1_49ef_b8f2_e6d57d75db"/>
    <w:bookmarkEnd w:id="2248"/>
    <w:p w14:paraId="1299BBAE" w14:textId="77777777" w:rsidR="0011030B" w:rsidRDefault="0011030B" w:rsidP="0011030B">
      <w:pPr>
        <w:spacing w:before="180"/>
        <w:jc w:val="both"/>
      </w:pPr>
      <w:r>
        <w:fldChar w:fldCharType="begin"/>
      </w:r>
      <w:r>
        <w:instrText xml:space="preserve"> HYPERLINK \l "table_6_5_8_1" \h </w:instrText>
      </w:r>
      <w:r>
        <w:fldChar w:fldCharType="separate"/>
      </w:r>
      <w:r>
        <w:rPr>
          <w:color w:val="000000"/>
          <w:sz w:val="18"/>
        </w:rPr>
        <w:t>Table 6.5.8-1</w:t>
      </w:r>
      <w:r>
        <w:rPr>
          <w:color w:val="000000"/>
          <w:sz w:val="18"/>
        </w:rPr>
        <w:fldChar w:fldCharType="end"/>
      </w:r>
      <w:r>
        <w:rPr>
          <w:color w:val="000000"/>
          <w:sz w:val="18"/>
        </w:rPr>
        <w:t xml:space="preserve"> shows the resources supported by the Retrieve Rendered transaction along with their associated URI templates.</w:t>
      </w:r>
    </w:p>
    <w:p w14:paraId="2EC1BC5B" w14:textId="77777777" w:rsidR="0011030B" w:rsidRPr="006E1A50" w:rsidRDefault="0011030B" w:rsidP="006E1A50">
      <w:pPr>
        <w:keepNext/>
        <w:spacing w:before="216"/>
        <w:jc w:val="center"/>
      </w:pPr>
      <w:bookmarkStart w:id="2250" w:name="table_6_5_8_1"/>
      <w:bookmarkEnd w:id="2249"/>
      <w:r>
        <w:rPr>
          <w:b/>
          <w:color w:val="000000"/>
          <w:sz w:val="22"/>
        </w:rPr>
        <w:t>Table 6.5.8-1. Resources, Templates and Description</w:t>
      </w:r>
      <w:bookmarkEnd w:id="2250"/>
    </w:p>
    <w:tbl>
      <w:tblPr>
        <w:tblW w:w="0" w:type="auto"/>
        <w:tblInd w:w="45" w:type="dxa"/>
        <w:tblLayout w:type="fixed"/>
        <w:tblCellMar>
          <w:left w:w="10" w:type="dxa"/>
          <w:right w:w="10" w:type="dxa"/>
        </w:tblCellMar>
        <w:tblLook w:val="04A0" w:firstRow="1" w:lastRow="0" w:firstColumn="1" w:lastColumn="0" w:noHBand="0" w:noVBand="1"/>
      </w:tblPr>
      <w:tblGrid>
        <w:gridCol w:w="2619"/>
        <w:gridCol w:w="7822"/>
      </w:tblGrid>
      <w:tr w:rsidR="0011030B" w14:paraId="3B7F2A16" w14:textId="77777777" w:rsidTr="0011030B">
        <w:trPr>
          <w:tblHeader/>
        </w:trPr>
        <w:tc>
          <w:tcPr>
            <w:tcW w:w="261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63C719" w14:textId="77777777" w:rsidR="0011030B" w:rsidRDefault="0011030B" w:rsidP="0011030B">
            <w:pPr>
              <w:keepNext/>
              <w:spacing w:before="180"/>
              <w:jc w:val="center"/>
            </w:pPr>
            <w:bookmarkStart w:id="2251" w:name="para_3b888955_c5db_4432_82a3_7ab0435a39"/>
            <w:r>
              <w:rPr>
                <w:b/>
                <w:color w:val="000000"/>
                <w:sz w:val="18"/>
              </w:rPr>
              <w:t>Target Resource</w:t>
            </w:r>
          </w:p>
        </w:tc>
        <w:tc>
          <w:tcPr>
            <w:tcW w:w="7822" w:type="dxa"/>
            <w:tcBorders>
              <w:top w:val="single" w:sz="4" w:space="0" w:color="000000"/>
              <w:bottom w:val="single" w:sz="4" w:space="0" w:color="000000"/>
              <w:right w:val="single" w:sz="4" w:space="0" w:color="000000"/>
            </w:tcBorders>
            <w:tcMar>
              <w:top w:w="40" w:type="dxa"/>
              <w:left w:w="40" w:type="dxa"/>
              <w:bottom w:w="40" w:type="dxa"/>
              <w:right w:w="40" w:type="dxa"/>
            </w:tcMar>
          </w:tcPr>
          <w:p w14:paraId="63D9F454" w14:textId="77777777" w:rsidR="0011030B" w:rsidRDefault="0011030B" w:rsidP="0011030B">
            <w:pPr>
              <w:spacing w:before="180"/>
              <w:jc w:val="center"/>
            </w:pPr>
            <w:bookmarkStart w:id="2252" w:name="para_b176844c_ecdc_49fc_86e4_57ac373a77"/>
            <w:bookmarkEnd w:id="2251"/>
            <w:r>
              <w:rPr>
                <w:b/>
                <w:color w:val="000000"/>
                <w:sz w:val="18"/>
              </w:rPr>
              <w:t>Resource URI Template</w:t>
            </w:r>
          </w:p>
        </w:tc>
        <w:bookmarkEnd w:id="2252"/>
      </w:tr>
      <w:tr w:rsidR="0011030B" w14:paraId="17588301" w14:textId="77777777" w:rsidTr="0011030B">
        <w:tc>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7E533B" w14:textId="77777777" w:rsidR="0011030B" w:rsidRDefault="0011030B" w:rsidP="0011030B">
            <w:pPr>
              <w:spacing w:before="180"/>
            </w:pPr>
            <w:bookmarkStart w:id="2253" w:name="para_d89c94a9_ab2d_4fa6_bc51_3316a251b2"/>
            <w:r>
              <w:rPr>
                <w:color w:val="000000"/>
                <w:sz w:val="18"/>
              </w:rPr>
              <w:t>Study</w:t>
            </w:r>
          </w:p>
        </w:tc>
        <w:tc>
          <w:tcPr>
            <w:tcW w:w="7822" w:type="dxa"/>
            <w:tcBorders>
              <w:bottom w:val="single" w:sz="4" w:space="0" w:color="000000"/>
              <w:right w:val="single" w:sz="4" w:space="0" w:color="000000"/>
            </w:tcBorders>
            <w:tcMar>
              <w:top w:w="40" w:type="dxa"/>
              <w:left w:w="40" w:type="dxa"/>
              <w:bottom w:w="40" w:type="dxa"/>
              <w:right w:w="40" w:type="dxa"/>
            </w:tcMar>
          </w:tcPr>
          <w:p w14:paraId="414BAB9E" w14:textId="77777777" w:rsidR="0011030B" w:rsidRPr="006E1A50" w:rsidRDefault="0011030B" w:rsidP="0011030B">
            <w:pPr>
              <w:spacing w:before="180"/>
              <w:rPr>
                <w:b/>
                <w:u w:val="single"/>
              </w:rPr>
            </w:pPr>
            <w:bookmarkStart w:id="2254" w:name="para_7dc7429b_7a98_464a_b72c_c64b62ce37"/>
            <w:bookmarkEnd w:id="2253"/>
            <w:r>
              <w:rPr>
                <w:color w:val="000000"/>
                <w:sz w:val="18"/>
              </w:rPr>
              <w:t>/studies/{study_uid}</w:t>
            </w:r>
            <w:r w:rsidR="006E1A50">
              <w:rPr>
                <w:b/>
                <w:color w:val="000000"/>
                <w:sz w:val="18"/>
                <w:u w:val="single"/>
              </w:rPr>
              <w:t>/rendered</w:t>
            </w:r>
          </w:p>
          <w:p w14:paraId="0F03942F" w14:textId="77777777" w:rsidR="0011030B" w:rsidRDefault="0011030B" w:rsidP="0011030B">
            <w:pPr>
              <w:spacing w:before="180"/>
            </w:pPr>
            <w:bookmarkStart w:id="2255" w:name="para_08ae35bf_69bf_435f_a6ed_c49f4c20cf"/>
            <w:bookmarkEnd w:id="2254"/>
            <w:r>
              <w:rPr>
                <w:color w:val="000000"/>
                <w:sz w:val="18"/>
              </w:rPr>
              <w:t>Retrieves a study in acceptable Rendered Media Types.</w:t>
            </w:r>
          </w:p>
        </w:tc>
        <w:bookmarkEnd w:id="2255"/>
      </w:tr>
      <w:tr w:rsidR="0011030B" w14:paraId="4402AB06" w14:textId="77777777" w:rsidTr="0011030B">
        <w:tc>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A66C1F" w14:textId="77777777" w:rsidR="0011030B" w:rsidRDefault="0011030B" w:rsidP="0011030B">
            <w:pPr>
              <w:spacing w:before="180"/>
            </w:pPr>
            <w:bookmarkStart w:id="2256" w:name="para_5c45f5a6_3a2e_40a5_ba8d_37e1d117f6"/>
            <w:r>
              <w:rPr>
                <w:color w:val="000000"/>
                <w:sz w:val="18"/>
              </w:rPr>
              <w:t>Series</w:t>
            </w:r>
          </w:p>
        </w:tc>
        <w:tc>
          <w:tcPr>
            <w:tcW w:w="7822" w:type="dxa"/>
            <w:tcBorders>
              <w:bottom w:val="single" w:sz="4" w:space="0" w:color="000000"/>
              <w:right w:val="single" w:sz="4" w:space="0" w:color="000000"/>
            </w:tcBorders>
            <w:tcMar>
              <w:top w:w="40" w:type="dxa"/>
              <w:left w:w="40" w:type="dxa"/>
              <w:bottom w:w="40" w:type="dxa"/>
              <w:right w:w="40" w:type="dxa"/>
            </w:tcMar>
          </w:tcPr>
          <w:p w14:paraId="408EA1ED" w14:textId="77777777" w:rsidR="0011030B" w:rsidRDefault="0011030B" w:rsidP="0011030B">
            <w:pPr>
              <w:spacing w:before="180"/>
            </w:pPr>
            <w:bookmarkStart w:id="2257" w:name="para_a57e15e0_4426_4bd7_97b3_d1ab6ea348"/>
            <w:bookmarkEnd w:id="2256"/>
            <w:r>
              <w:rPr>
                <w:color w:val="000000"/>
                <w:sz w:val="18"/>
              </w:rPr>
              <w:t>/studies/{study_uid}/series/{series_uid}</w:t>
            </w:r>
            <w:r w:rsidR="006E1A50">
              <w:rPr>
                <w:b/>
                <w:color w:val="000000"/>
                <w:sz w:val="18"/>
                <w:u w:val="single"/>
              </w:rPr>
              <w:t>/rendered</w:t>
            </w:r>
          </w:p>
          <w:p w14:paraId="3AE6D192" w14:textId="77777777" w:rsidR="0011030B" w:rsidRDefault="0011030B" w:rsidP="0011030B">
            <w:pPr>
              <w:spacing w:before="180"/>
            </w:pPr>
            <w:bookmarkStart w:id="2258" w:name="para_1a34a82b_c20a_4ac9_b6f6_06995dfd81"/>
            <w:bookmarkEnd w:id="2257"/>
            <w:r>
              <w:rPr>
                <w:color w:val="000000"/>
                <w:sz w:val="18"/>
              </w:rPr>
              <w:t>Retrieves a series in an acceptable Rendered Media Type.</w:t>
            </w:r>
          </w:p>
        </w:tc>
        <w:bookmarkEnd w:id="2258"/>
      </w:tr>
      <w:tr w:rsidR="0011030B" w14:paraId="530E3A09" w14:textId="77777777" w:rsidTr="0011030B">
        <w:tc>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67EEFB" w14:textId="77777777" w:rsidR="0011030B" w:rsidRDefault="0011030B" w:rsidP="0011030B">
            <w:pPr>
              <w:spacing w:before="180"/>
            </w:pPr>
            <w:bookmarkStart w:id="2259" w:name="para_6932e7d1_eca6_4209_a18f_35bbc22490"/>
            <w:r>
              <w:rPr>
                <w:color w:val="000000"/>
                <w:sz w:val="18"/>
              </w:rPr>
              <w:lastRenderedPageBreak/>
              <w:t>Instance</w:t>
            </w:r>
          </w:p>
        </w:tc>
        <w:tc>
          <w:tcPr>
            <w:tcW w:w="7822" w:type="dxa"/>
            <w:tcBorders>
              <w:bottom w:val="single" w:sz="4" w:space="0" w:color="000000"/>
              <w:right w:val="single" w:sz="4" w:space="0" w:color="000000"/>
            </w:tcBorders>
            <w:tcMar>
              <w:top w:w="40" w:type="dxa"/>
              <w:left w:w="40" w:type="dxa"/>
              <w:bottom w:w="40" w:type="dxa"/>
              <w:right w:w="40" w:type="dxa"/>
            </w:tcMar>
          </w:tcPr>
          <w:p w14:paraId="6F47D8F0" w14:textId="77777777" w:rsidR="0011030B" w:rsidRDefault="0011030B" w:rsidP="0011030B">
            <w:pPr>
              <w:spacing w:before="180"/>
            </w:pPr>
            <w:bookmarkStart w:id="2260" w:name="para_49fb87a5_974a_49a8_8871_2a4e6a866b"/>
            <w:bookmarkEnd w:id="2259"/>
            <w:r>
              <w:rPr>
                <w:color w:val="000000"/>
                <w:sz w:val="18"/>
              </w:rPr>
              <w:t>/studies/{study_uid}/series/{series_uid}/instances/{instance_uid}</w:t>
            </w:r>
            <w:r w:rsidR="006E1A50">
              <w:rPr>
                <w:b/>
                <w:color w:val="000000"/>
                <w:sz w:val="18"/>
                <w:u w:val="single"/>
              </w:rPr>
              <w:t>/rendered</w:t>
            </w:r>
          </w:p>
          <w:p w14:paraId="325A7383" w14:textId="77777777" w:rsidR="0011030B" w:rsidRDefault="0011030B" w:rsidP="0011030B">
            <w:pPr>
              <w:spacing w:before="180"/>
            </w:pPr>
            <w:bookmarkStart w:id="2261" w:name="para_7a19298e_cac5_479b_8060_c4fc05ff76"/>
            <w:bookmarkEnd w:id="2260"/>
            <w:r>
              <w:rPr>
                <w:color w:val="000000"/>
                <w:sz w:val="18"/>
              </w:rPr>
              <w:t>Retrieves an instance in an acceptable Rendered Media Type.</w:t>
            </w:r>
          </w:p>
        </w:tc>
        <w:bookmarkEnd w:id="2261"/>
      </w:tr>
      <w:tr w:rsidR="0011030B" w14:paraId="1A14932D" w14:textId="77777777" w:rsidTr="0011030B">
        <w:tc>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D5561E" w14:textId="77777777" w:rsidR="0011030B" w:rsidRDefault="0011030B" w:rsidP="0011030B">
            <w:pPr>
              <w:spacing w:before="180"/>
            </w:pPr>
            <w:bookmarkStart w:id="2262" w:name="para_ee14cd12_0de3_43ef_bdc9_6919988ebc"/>
            <w:r>
              <w:rPr>
                <w:color w:val="000000"/>
                <w:sz w:val="18"/>
              </w:rPr>
              <w:t>Frames</w:t>
            </w:r>
          </w:p>
        </w:tc>
        <w:tc>
          <w:tcPr>
            <w:tcW w:w="7822" w:type="dxa"/>
            <w:tcBorders>
              <w:bottom w:val="single" w:sz="4" w:space="0" w:color="000000"/>
              <w:right w:val="single" w:sz="4" w:space="0" w:color="000000"/>
            </w:tcBorders>
            <w:tcMar>
              <w:top w:w="40" w:type="dxa"/>
              <w:left w:w="40" w:type="dxa"/>
              <w:bottom w:w="40" w:type="dxa"/>
              <w:right w:w="40" w:type="dxa"/>
            </w:tcMar>
          </w:tcPr>
          <w:p w14:paraId="0A55977E" w14:textId="77777777" w:rsidR="0011030B" w:rsidRDefault="0011030B" w:rsidP="0011030B">
            <w:pPr>
              <w:spacing w:before="180"/>
            </w:pPr>
            <w:bookmarkStart w:id="2263" w:name="para_e07afebc_e88f_4c2c_bed0_ba34ec427b"/>
            <w:bookmarkEnd w:id="2262"/>
            <w:r>
              <w:rPr>
                <w:color w:val="000000"/>
                <w:sz w:val="18"/>
              </w:rPr>
              <w:t>/studies/{study_uid}/series/{series_uid}/instances/{instance_uid}/frames/{frame_list}</w:t>
            </w:r>
            <w:r w:rsidR="006E1A50">
              <w:rPr>
                <w:b/>
                <w:color w:val="000000"/>
                <w:sz w:val="18"/>
                <w:u w:val="single"/>
              </w:rPr>
              <w:t>/rendered</w:t>
            </w:r>
          </w:p>
          <w:p w14:paraId="10A1610B" w14:textId="77777777" w:rsidR="0011030B" w:rsidRDefault="0011030B" w:rsidP="0011030B">
            <w:pPr>
              <w:spacing w:before="180"/>
            </w:pPr>
            <w:bookmarkStart w:id="2264" w:name="para_c6d4a322_5651_466e_9034_e3329fb8d4"/>
            <w:bookmarkEnd w:id="2263"/>
            <w:r>
              <w:rPr>
                <w:color w:val="000000"/>
                <w:sz w:val="18"/>
              </w:rPr>
              <w:t xml:space="preserve">Retrieves one or more frames in an acceptable </w:t>
            </w:r>
            <w:ins w:id="2265" w:author="David Clunie" w:date="2016-05-21T14:27:00Z">
              <w:r w:rsidR="00320C66" w:rsidRPr="00320C66">
                <w:rPr>
                  <w:b/>
                  <w:color w:val="000000"/>
                  <w:sz w:val="18"/>
                  <w:u w:val="single"/>
                  <w:rPrChange w:id="2266" w:author="David Clunie" w:date="2016-05-21T14:27:00Z">
                    <w:rPr>
                      <w:color w:val="000000"/>
                      <w:sz w:val="18"/>
                    </w:rPr>
                  </w:rPrChange>
                </w:rPr>
                <w:t>R</w:t>
              </w:r>
            </w:ins>
            <w:r w:rsidRPr="00320C66">
              <w:rPr>
                <w:b/>
                <w:strike/>
                <w:color w:val="000000"/>
                <w:sz w:val="18"/>
                <w:rPrChange w:id="2267" w:author="David Clunie" w:date="2016-05-21T14:27:00Z">
                  <w:rPr>
                    <w:color w:val="000000"/>
                    <w:sz w:val="18"/>
                  </w:rPr>
                </w:rPrChange>
              </w:rPr>
              <w:t>r</w:t>
            </w:r>
            <w:r>
              <w:rPr>
                <w:color w:val="000000"/>
                <w:sz w:val="18"/>
              </w:rPr>
              <w:t xml:space="preserve">endered </w:t>
            </w:r>
            <w:ins w:id="2268" w:author="David Clunie" w:date="2016-05-21T14:27:00Z">
              <w:r w:rsidR="00320C66" w:rsidRPr="00320C66">
                <w:rPr>
                  <w:b/>
                  <w:color w:val="000000"/>
                  <w:sz w:val="18"/>
                  <w:u w:val="single"/>
                  <w:rPrChange w:id="2269" w:author="David Clunie" w:date="2016-05-21T14:27:00Z">
                    <w:rPr>
                      <w:color w:val="000000"/>
                      <w:sz w:val="18"/>
                    </w:rPr>
                  </w:rPrChange>
                </w:rPr>
                <w:t>M</w:t>
              </w:r>
            </w:ins>
            <w:r w:rsidRPr="00320C66">
              <w:rPr>
                <w:b/>
                <w:strike/>
                <w:color w:val="000000"/>
                <w:sz w:val="18"/>
                <w:rPrChange w:id="2270" w:author="David Clunie" w:date="2016-05-21T14:27:00Z">
                  <w:rPr>
                    <w:color w:val="000000"/>
                    <w:sz w:val="18"/>
                  </w:rPr>
                </w:rPrChange>
              </w:rPr>
              <w:t>m</w:t>
            </w:r>
            <w:r>
              <w:rPr>
                <w:color w:val="000000"/>
                <w:sz w:val="18"/>
              </w:rPr>
              <w:t xml:space="preserve">edia </w:t>
            </w:r>
            <w:ins w:id="2271" w:author="David Clunie" w:date="2016-05-21T14:27:00Z">
              <w:r w:rsidR="00320C66" w:rsidRPr="00320C66">
                <w:rPr>
                  <w:b/>
                  <w:color w:val="000000"/>
                  <w:sz w:val="18"/>
                  <w:u w:val="single"/>
                  <w:rPrChange w:id="2272" w:author="David Clunie" w:date="2016-05-21T14:27:00Z">
                    <w:rPr>
                      <w:color w:val="000000"/>
                      <w:sz w:val="18"/>
                    </w:rPr>
                  </w:rPrChange>
                </w:rPr>
                <w:t>T</w:t>
              </w:r>
            </w:ins>
            <w:r w:rsidRPr="00320C66">
              <w:rPr>
                <w:b/>
                <w:strike/>
                <w:color w:val="000000"/>
                <w:sz w:val="18"/>
                <w:rPrChange w:id="2273" w:author="David Clunie" w:date="2016-05-21T14:27:00Z">
                  <w:rPr>
                    <w:color w:val="000000"/>
                    <w:sz w:val="18"/>
                  </w:rPr>
                </w:rPrChange>
              </w:rPr>
              <w:t>t</w:t>
            </w:r>
            <w:r>
              <w:rPr>
                <w:color w:val="000000"/>
                <w:sz w:val="18"/>
              </w:rPr>
              <w:t>ype.</w:t>
            </w:r>
          </w:p>
        </w:tc>
        <w:bookmarkEnd w:id="2264"/>
      </w:tr>
    </w:tbl>
    <w:p w14:paraId="225EF752" w14:textId="77777777" w:rsidR="0011030B" w:rsidRDefault="006E1A50" w:rsidP="00467D96">
      <w:pPr>
        <w:spacing w:before="180" w:after="0"/>
      </w:pPr>
      <w:r>
        <w:t>...</w:t>
      </w:r>
    </w:p>
    <w:p w14:paraId="3042D3B1"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6.6 as follows:</w:t>
      </w:r>
    </w:p>
    <w:p w14:paraId="0EBFEB0C" w14:textId="77777777" w:rsidR="00467D96" w:rsidRDefault="00467D96" w:rsidP="00467D96">
      <w:pPr>
        <w:spacing w:before="180" w:after="0"/>
      </w:pPr>
      <w:bookmarkStart w:id="2274" w:name="sect_6_6"/>
      <w:r>
        <w:rPr>
          <w:b/>
          <w:sz w:val="28"/>
        </w:rPr>
        <w:t>6.6 STOW-RS Request/Response</w:t>
      </w:r>
    </w:p>
    <w:bookmarkEnd w:id="2274"/>
    <w:p w14:paraId="73A8D23F" w14:textId="77777777" w:rsidR="00467D96" w:rsidRDefault="00467D96" w:rsidP="00467D96">
      <w:pPr>
        <w:spacing w:before="180" w:after="0"/>
        <w:jc w:val="both"/>
      </w:pPr>
      <w:r>
        <w:rPr>
          <w:sz w:val="18"/>
        </w:rPr>
        <w:t>The STOW-RS Service defines one action type. An implementation shall support the following action type:</w:t>
      </w:r>
    </w:p>
    <w:p w14:paraId="2E969F24" w14:textId="77777777" w:rsidR="00467D96" w:rsidRDefault="00467D96" w:rsidP="00467D96">
      <w:pPr>
        <w:numPr>
          <w:ilvl w:val="0"/>
          <w:numId w:val="7"/>
        </w:numPr>
        <w:tabs>
          <w:tab w:val="left" w:pos="360"/>
        </w:tabs>
        <w:spacing w:before="180" w:after="0"/>
        <w:ind w:left="360" w:hanging="360"/>
        <w:jc w:val="both"/>
      </w:pPr>
      <w:bookmarkStart w:id="2275" w:name="idp140589041837840"/>
      <w:bookmarkStart w:id="2276" w:name="idp140589041837360"/>
      <w:r>
        <w:rPr>
          <w:sz w:val="18"/>
        </w:rPr>
        <w:t>Store Instances</w:t>
      </w:r>
    </w:p>
    <w:bookmarkEnd w:id="2275"/>
    <w:bookmarkEnd w:id="2276"/>
    <w:p w14:paraId="6364036A" w14:textId="77777777" w:rsidR="00467D96" w:rsidRDefault="00467D96" w:rsidP="00467D96">
      <w:pPr>
        <w:spacing w:before="180" w:after="0"/>
        <w:ind w:left="360"/>
        <w:jc w:val="both"/>
      </w:pPr>
      <w:r>
        <w:rPr>
          <w:sz w:val="18"/>
        </w:rPr>
        <w:t>This action creates new resources for the given SOP Instances on the Server or appends to existing resources on the Server.</w:t>
      </w:r>
    </w:p>
    <w:p w14:paraId="0EE3E376" w14:textId="77777777" w:rsidR="00467D96" w:rsidRDefault="00467D96" w:rsidP="00467D96">
      <w:pPr>
        <w:spacing w:before="180" w:after="0"/>
        <w:jc w:val="both"/>
      </w:pPr>
      <w:r>
        <w:rPr>
          <w:sz w:val="18"/>
        </w:rPr>
        <w:t xml:space="preserve">All request messages are HTTP/1.1 multipart messages. The organization of SOP Instances into message parts depends on whether the SOP Instances are structured as </w:t>
      </w:r>
      <w:hyperlink r:id="rId22" w:anchor="PS3.10">
        <w:r>
          <w:rPr>
            <w:sz w:val="18"/>
          </w:rPr>
          <w:t>PS3.10</w:t>
        </w:r>
      </w:hyperlink>
      <w:r>
        <w:rPr>
          <w:sz w:val="18"/>
        </w:rPr>
        <w:t xml:space="preserve"> binary instances, or metadata and bulk data.</w:t>
      </w:r>
    </w:p>
    <w:p w14:paraId="5799D333" w14:textId="77777777" w:rsidR="00467D96" w:rsidRDefault="00543FE2" w:rsidP="00467D96">
      <w:pPr>
        <w:spacing w:before="180" w:after="0"/>
        <w:jc w:val="both"/>
      </w:pPr>
      <w:hyperlink r:id="rId23" w:anchor="PS3.10">
        <w:r w:rsidR="00467D96">
          <w:rPr>
            <w:sz w:val="18"/>
          </w:rPr>
          <w:t>PS3.10</w:t>
        </w:r>
      </w:hyperlink>
      <w:r w:rsidR="00467D96">
        <w:rPr>
          <w:sz w:val="18"/>
        </w:rPr>
        <w:t xml:space="preserve"> binary instances shall be encoded with one message part per DICOM Instance.</w:t>
      </w:r>
    </w:p>
    <w:p w14:paraId="4348213F" w14:textId="77777777" w:rsidR="00467D96" w:rsidRDefault="00467D96" w:rsidP="00467D96">
      <w:pPr>
        <w:spacing w:before="180" w:after="0"/>
        <w:jc w:val="both"/>
      </w:pPr>
      <w:r>
        <w:rPr>
          <w:sz w:val="18"/>
        </w:rPr>
        <w:t>Metadata and bulk data requests will be encoded in the following manner</w:t>
      </w:r>
      <w:del w:id="2277" w:author="David Clunie" w:date="2016-05-21T14:28:00Z">
        <w:r w:rsidDel="00B31DD8">
          <w:rPr>
            <w:sz w:val="18"/>
          </w:rPr>
          <w:delText>:</w:delText>
        </w:r>
      </w:del>
      <w:r>
        <w:rPr>
          <w:sz w:val="18"/>
        </w:rPr>
        <w:t xml:space="preserve"> (see </w:t>
      </w:r>
      <w:hyperlink w:anchor="figure_6_5_1">
        <w:r>
          <w:rPr>
            <w:sz w:val="18"/>
          </w:rPr>
          <w:t>Figure 6.5-1 Mapping between IOD and HTTP message parts</w:t>
        </w:r>
      </w:hyperlink>
      <w:r>
        <w:rPr>
          <w:sz w:val="18"/>
        </w:rPr>
        <w:t>):</w:t>
      </w:r>
    </w:p>
    <w:p w14:paraId="41303FEF" w14:textId="77777777" w:rsidR="00467D96" w:rsidRDefault="00467D96" w:rsidP="00467D96">
      <w:pPr>
        <w:numPr>
          <w:ilvl w:val="0"/>
          <w:numId w:val="9"/>
        </w:numPr>
        <w:tabs>
          <w:tab w:val="left" w:pos="180"/>
        </w:tabs>
        <w:spacing w:before="180" w:after="0"/>
        <w:ind w:left="180" w:hanging="180"/>
        <w:jc w:val="both"/>
      </w:pPr>
      <w:bookmarkStart w:id="2278" w:name="idp140589041843568"/>
      <w:bookmarkStart w:id="2279" w:name="idp140589041843312"/>
      <w:r>
        <w:rPr>
          <w:sz w:val="18"/>
        </w:rPr>
        <w:t xml:space="preserve">All XML request messages shall be encoded as described in the Native DICOM Model defined in </w:t>
      </w:r>
      <w:hyperlink r:id="rId24" w:anchor="PS3.19">
        <w:r>
          <w:rPr>
            <w:sz w:val="18"/>
          </w:rPr>
          <w:t>PS3.19</w:t>
        </w:r>
      </w:hyperlink>
      <w:r>
        <w:rPr>
          <w:sz w:val="18"/>
        </w:rPr>
        <w:t xml:space="preserve"> with one message part per XML object.</w:t>
      </w:r>
    </w:p>
    <w:p w14:paraId="731189B0" w14:textId="77777777" w:rsidR="00467D96" w:rsidRDefault="00467D96" w:rsidP="00467D96">
      <w:pPr>
        <w:numPr>
          <w:ilvl w:val="0"/>
          <w:numId w:val="9"/>
        </w:numPr>
        <w:tabs>
          <w:tab w:val="left" w:pos="180"/>
        </w:tabs>
        <w:spacing w:before="180" w:after="0"/>
        <w:ind w:left="180" w:hanging="180"/>
        <w:jc w:val="both"/>
      </w:pPr>
      <w:bookmarkStart w:id="2280" w:name="idp140589041845440"/>
      <w:bookmarkEnd w:id="2278"/>
      <w:bookmarkEnd w:id="2279"/>
      <w:r>
        <w:rPr>
          <w:sz w:val="18"/>
        </w:rPr>
        <w:t>All JSON request</w:t>
      </w:r>
      <w:ins w:id="2281" w:author="David Clunie" w:date="2016-05-21T14:29:00Z">
        <w:r w:rsidR="00611E26" w:rsidRPr="00611E26">
          <w:rPr>
            <w:b/>
            <w:sz w:val="18"/>
            <w:u w:val="single"/>
            <w:rPrChange w:id="2282" w:author="David Clunie" w:date="2016-05-21T14:29:00Z">
              <w:rPr>
                <w:sz w:val="18"/>
              </w:rPr>
            </w:rPrChange>
          </w:rPr>
          <w:t xml:space="preserve"> message</w:t>
        </w:r>
      </w:ins>
      <w:r>
        <w:rPr>
          <w:sz w:val="18"/>
        </w:rPr>
        <w:t xml:space="preserve">s shall be encoded as an array of DICOM JSON Model Objects defined in </w:t>
      </w:r>
      <w:hyperlink w:anchor="chapter_F">
        <w:r>
          <w:rPr>
            <w:sz w:val="18"/>
          </w:rPr>
          <w:t>Annex F</w:t>
        </w:r>
      </w:hyperlink>
      <w:ins w:id="2283" w:author="David Clunie" w:date="2016-05-21T14:29:00Z">
        <w:r w:rsidR="00611E26">
          <w:rPr>
            <w:b/>
            <w:sz w:val="18"/>
            <w:u w:val="single"/>
          </w:rPr>
          <w:t xml:space="preserve"> in a single message part</w:t>
        </w:r>
      </w:ins>
      <w:r>
        <w:rPr>
          <w:sz w:val="18"/>
        </w:rPr>
        <w:t>.</w:t>
      </w:r>
    </w:p>
    <w:p w14:paraId="02DC2B4A" w14:textId="77777777" w:rsidR="00467D96" w:rsidRDefault="00467D96" w:rsidP="00467D96">
      <w:pPr>
        <w:numPr>
          <w:ilvl w:val="0"/>
          <w:numId w:val="9"/>
        </w:numPr>
        <w:tabs>
          <w:tab w:val="left" w:pos="180"/>
        </w:tabs>
        <w:spacing w:before="180" w:after="0"/>
        <w:ind w:left="180" w:hanging="180"/>
        <w:jc w:val="both"/>
      </w:pPr>
      <w:bookmarkStart w:id="2284" w:name="idp140589041847040"/>
      <w:bookmarkEnd w:id="2280"/>
      <w:r>
        <w:rPr>
          <w:sz w:val="18"/>
        </w:rPr>
        <w:t>Uncompressed bulk and pixel data shall be encoded in a Little Endian format using the application/octet-stream media type with one message part per bulk data item.</w:t>
      </w:r>
    </w:p>
    <w:p w14:paraId="53755D38" w14:textId="77777777" w:rsidR="00467D96" w:rsidRDefault="00467D96" w:rsidP="00467D96">
      <w:pPr>
        <w:numPr>
          <w:ilvl w:val="0"/>
          <w:numId w:val="9"/>
        </w:numPr>
        <w:tabs>
          <w:tab w:val="left" w:pos="180"/>
        </w:tabs>
        <w:spacing w:before="180" w:after="0"/>
        <w:ind w:left="180" w:hanging="180"/>
        <w:jc w:val="both"/>
      </w:pPr>
      <w:bookmarkStart w:id="2285" w:name="idp140589041847984"/>
      <w:bookmarkEnd w:id="2284"/>
      <w:r>
        <w:rPr>
          <w:sz w:val="18"/>
        </w:rPr>
        <w:t>Compressed pixel data shall be encoded in one of two ways:</w:t>
      </w:r>
    </w:p>
    <w:p w14:paraId="5886150C" w14:textId="77777777" w:rsidR="00467D96" w:rsidRDefault="00467D96" w:rsidP="00467D96">
      <w:pPr>
        <w:numPr>
          <w:ilvl w:val="0"/>
          <w:numId w:val="8"/>
        </w:numPr>
        <w:tabs>
          <w:tab w:val="left" w:pos="360"/>
        </w:tabs>
        <w:spacing w:before="180" w:after="0"/>
        <w:ind w:left="360" w:hanging="180"/>
        <w:jc w:val="both"/>
      </w:pPr>
      <w:bookmarkStart w:id="2286" w:name="idp140589041848944"/>
      <w:bookmarkStart w:id="2287" w:name="idp140589041848688"/>
      <w:bookmarkEnd w:id="2285"/>
      <w:r>
        <w:rPr>
          <w:sz w:val="18"/>
        </w:rPr>
        <w:t>Single-frame pixel data encoded using a single-frame media type (one message part)</w:t>
      </w:r>
    </w:p>
    <w:p w14:paraId="2AE246D3" w14:textId="77777777" w:rsidR="00467D96" w:rsidRDefault="00467D96" w:rsidP="00467D96">
      <w:pPr>
        <w:numPr>
          <w:ilvl w:val="0"/>
          <w:numId w:val="8"/>
        </w:numPr>
        <w:tabs>
          <w:tab w:val="left" w:pos="360"/>
        </w:tabs>
        <w:spacing w:before="180" w:after="0"/>
        <w:ind w:left="360" w:hanging="180"/>
        <w:jc w:val="both"/>
      </w:pPr>
      <w:bookmarkStart w:id="2288" w:name="idp140589041849808"/>
      <w:bookmarkEnd w:id="2286"/>
      <w:bookmarkEnd w:id="2287"/>
      <w:r>
        <w:rPr>
          <w:sz w:val="18"/>
        </w:rPr>
        <w:t>Multi-frame or video pixel data encoded using a multi-frame media type (multiple frames in one message part)</w:t>
      </w:r>
    </w:p>
    <w:bookmarkEnd w:id="2288"/>
    <w:p w14:paraId="45C3E1D9" w14:textId="77777777" w:rsidR="00113FC5" w:rsidRPr="00113FC5" w:rsidRDefault="00467D96" w:rsidP="00113FC5">
      <w:pPr>
        <w:pStyle w:val="ListParagraph"/>
        <w:spacing w:before="180" w:after="0"/>
        <w:ind w:left="540"/>
        <w:jc w:val="both"/>
        <w:rPr>
          <w:b/>
          <w:u w:val="single"/>
        </w:rPr>
      </w:pPr>
      <w:r>
        <w:rPr>
          <w:sz w:val="18"/>
        </w:rPr>
        <w:t xml:space="preserve">Compressed pixel data shall be encoded </w:t>
      </w:r>
      <w:r w:rsidRPr="00113FC5">
        <w:rPr>
          <w:b/>
          <w:strike/>
          <w:sz w:val="18"/>
        </w:rPr>
        <w:t>using the Media Types as described in</w:t>
      </w:r>
      <w:r w:rsidR="00526B5B">
        <w:rPr>
          <w:b/>
          <w:strike/>
          <w:sz w:val="18"/>
        </w:rPr>
        <w:t xml:space="preserve"> </w:t>
      </w:r>
      <w:hyperlink w:anchor="table_6_5_1">
        <w:r w:rsidRPr="00E52B94">
          <w:rPr>
            <w:b/>
            <w:strike/>
            <w:sz w:val="18"/>
          </w:rPr>
          <w:t>Table 6.5-1</w:t>
        </w:r>
      </w:hyperlink>
      <w:r w:rsidRPr="00E52B94">
        <w:rPr>
          <w:b/>
          <w:strike/>
          <w:sz w:val="18"/>
        </w:rPr>
        <w:t xml:space="preserve"> WADO-RS Media Type Mapping to Transfer Syntax UID</w:t>
      </w:r>
      <w:r w:rsidR="00113FC5" w:rsidRPr="00113FC5">
        <w:rPr>
          <w:sz w:val="18"/>
        </w:rPr>
        <w:t xml:space="preserve"> </w:t>
      </w:r>
      <w:r w:rsidR="00113FC5" w:rsidRPr="00066327">
        <w:rPr>
          <w:b/>
          <w:color w:val="000000"/>
          <w:sz w:val="18"/>
          <w:u w:val="single"/>
        </w:rPr>
        <w:t xml:space="preserve">using </w:t>
      </w:r>
      <w:r w:rsidR="00113FC5" w:rsidRPr="00066327">
        <w:rPr>
          <w:b/>
          <w:sz w:val="18"/>
          <w:u w:val="single"/>
        </w:rPr>
        <w:t xml:space="preserve">the </w:t>
      </w:r>
      <w:r w:rsidR="000879DD">
        <w:rPr>
          <w:b/>
          <w:sz w:val="18"/>
          <w:u w:val="single"/>
        </w:rPr>
        <w:t>media</w:t>
      </w:r>
      <w:r w:rsidR="0040630B">
        <w:rPr>
          <w:b/>
          <w:sz w:val="18"/>
          <w:u w:val="single"/>
        </w:rPr>
        <w:t xml:space="preserve"> </w:t>
      </w:r>
      <w:r w:rsidR="000879DD">
        <w:rPr>
          <w:b/>
          <w:sz w:val="18"/>
          <w:u w:val="single"/>
        </w:rPr>
        <w:t>types</w:t>
      </w:r>
      <w:r w:rsidR="00113FC5" w:rsidRPr="00066327">
        <w:rPr>
          <w:b/>
          <w:sz w:val="18"/>
          <w:u w:val="single"/>
        </w:rPr>
        <w:t xml:space="preserve"> </w:t>
      </w:r>
      <w:r w:rsidR="00CA5524">
        <w:rPr>
          <w:b/>
          <w:sz w:val="18"/>
          <w:u w:val="single"/>
        </w:rPr>
        <w:t xml:space="preserve">and transfer syntaxes </w:t>
      </w:r>
      <w:r w:rsidR="00113FC5" w:rsidRPr="00066327">
        <w:rPr>
          <w:b/>
          <w:sz w:val="18"/>
          <w:u w:val="single"/>
        </w:rPr>
        <w:t xml:space="preserve">specified in Table </w:t>
      </w:r>
      <w:r w:rsidR="00CA5524">
        <w:rPr>
          <w:b/>
          <w:sz w:val="18"/>
          <w:u w:val="single"/>
        </w:rPr>
        <w:t>6.1.1.8-</w:t>
      </w:r>
      <w:r w:rsidR="00E13337">
        <w:rPr>
          <w:b/>
          <w:sz w:val="18"/>
          <w:u w:val="single"/>
        </w:rPr>
        <w:t>3b</w:t>
      </w:r>
      <w:r w:rsidR="00113FC5" w:rsidRPr="00066327">
        <w:rPr>
          <w:b/>
          <w:sz w:val="18"/>
          <w:u w:val="single"/>
        </w:rPr>
        <w:t>.</w:t>
      </w:r>
    </w:p>
    <w:p w14:paraId="06BC0978" w14:textId="77777777" w:rsidR="00467D96" w:rsidRDefault="00467D96" w:rsidP="00467D96">
      <w:pPr>
        <w:spacing w:before="180" w:after="0"/>
        <w:jc w:val="both"/>
      </w:pPr>
      <w:r w:rsidRPr="007C0371">
        <w:rPr>
          <w:b/>
          <w:strike/>
          <w:sz w:val="18"/>
        </w:rPr>
        <w:t xml:space="preserve">. </w:t>
      </w:r>
      <w:r>
        <w:rPr>
          <w:sz w:val="18"/>
        </w:rPr>
        <w:t xml:space="preserve">Media </w:t>
      </w:r>
      <w:r w:rsidRPr="007C0371">
        <w:rPr>
          <w:b/>
          <w:strike/>
          <w:sz w:val="18"/>
        </w:rPr>
        <w:t>T</w:t>
      </w:r>
      <w:r w:rsidR="00C57D2B" w:rsidRPr="007C0371">
        <w:rPr>
          <w:b/>
          <w:sz w:val="18"/>
          <w:u w:val="single"/>
        </w:rPr>
        <w:t>t</w:t>
      </w:r>
      <w:r>
        <w:rPr>
          <w:sz w:val="18"/>
        </w:rPr>
        <w:t xml:space="preserve">ypes corresponding to several DICOM Transfer Syntax UIDs may require a transfer-syntax parameter to </w:t>
      </w:r>
      <w:r w:rsidRPr="00A94F97">
        <w:rPr>
          <w:b/>
          <w:strike/>
          <w:sz w:val="18"/>
          <w:rPrChange w:id="2289" w:author="David Clunie" w:date="2016-05-21T14:34:00Z">
            <w:rPr>
              <w:sz w:val="18"/>
            </w:rPr>
          </w:rPrChange>
        </w:rPr>
        <w:t>disambiguate the request</w:t>
      </w:r>
      <w:ins w:id="2290" w:author="David Clunie" w:date="2016-05-21T14:35:00Z">
        <w:r w:rsidR="00074586">
          <w:rPr>
            <w:b/>
            <w:sz w:val="18"/>
            <w:u w:val="single"/>
          </w:rPr>
          <w:t>convey</w:t>
        </w:r>
        <w:r w:rsidR="00A94F97">
          <w:rPr>
            <w:b/>
            <w:sz w:val="18"/>
            <w:u w:val="single"/>
          </w:rPr>
          <w:t xml:space="preserve"> </w:t>
        </w:r>
        <w:r w:rsidR="00641FE0">
          <w:rPr>
            <w:b/>
            <w:sz w:val="18"/>
            <w:u w:val="single"/>
          </w:rPr>
          <w:t>the</w:t>
        </w:r>
        <w:r w:rsidR="00A94F97">
          <w:rPr>
            <w:b/>
            <w:sz w:val="18"/>
            <w:u w:val="single"/>
          </w:rPr>
          <w:t xml:space="preserve"> Transfer Syntax the compressed pixel data is encoded in</w:t>
        </w:r>
      </w:ins>
      <w:r>
        <w:rPr>
          <w:sz w:val="18"/>
        </w:rPr>
        <w:t>.</w:t>
      </w:r>
    </w:p>
    <w:p w14:paraId="76C3E694" w14:textId="77777777" w:rsidR="00467D96" w:rsidRDefault="00467D96" w:rsidP="00467D96">
      <w:pPr>
        <w:spacing w:before="180" w:after="0"/>
        <w:jc w:val="both"/>
      </w:pPr>
      <w:r w:rsidRPr="007C0371">
        <w:rPr>
          <w:b/>
          <w:strike/>
          <w:sz w:val="18"/>
        </w:rPr>
        <w:t>HTTP Request</w:t>
      </w:r>
      <w:r>
        <w:rPr>
          <w:sz w:val="18"/>
        </w:rPr>
        <w:t xml:space="preserve"> </w:t>
      </w:r>
      <w:r w:rsidR="004B0A4F" w:rsidRPr="007C0371">
        <w:rPr>
          <w:b/>
          <w:sz w:val="18"/>
          <w:u w:val="single"/>
        </w:rPr>
        <w:t>The request header</w:t>
      </w:r>
      <w:r w:rsidR="004B0A4F">
        <w:rPr>
          <w:sz w:val="18"/>
        </w:rPr>
        <w:t xml:space="preserve"> </w:t>
      </w:r>
      <w:r>
        <w:rPr>
          <w:sz w:val="18"/>
        </w:rPr>
        <w:t xml:space="preserve">field Content-Type is used </w:t>
      </w:r>
      <w:r w:rsidRPr="007C0371">
        <w:rPr>
          <w:b/>
          <w:strike/>
          <w:sz w:val="18"/>
        </w:rPr>
        <w:t xml:space="preserve">in the header lines by the client in an HTTP/1.1 transaction </w:t>
      </w:r>
      <w:r>
        <w:rPr>
          <w:sz w:val="18"/>
        </w:rPr>
        <w:t>to indicate the</w:t>
      </w:r>
      <w:r w:rsidR="004B0A4F">
        <w:rPr>
          <w:sz w:val="18"/>
        </w:rPr>
        <w:t xml:space="preserve"> </w:t>
      </w:r>
      <w:r w:rsidR="004B0A4F" w:rsidRPr="007C0371">
        <w:rPr>
          <w:b/>
          <w:sz w:val="18"/>
          <w:u w:val="single"/>
        </w:rPr>
        <w:t>media</w:t>
      </w:r>
      <w:r>
        <w:rPr>
          <w:sz w:val="18"/>
        </w:rPr>
        <w:t xml:space="preserve"> </w:t>
      </w:r>
      <w:r w:rsidRPr="004B0A4F">
        <w:rPr>
          <w:sz w:val="18"/>
        </w:rPr>
        <w:t>type</w:t>
      </w:r>
      <w:r w:rsidR="004B0A4F">
        <w:rPr>
          <w:sz w:val="18"/>
        </w:rPr>
        <w:t xml:space="preserve"> </w:t>
      </w:r>
      <w:r>
        <w:rPr>
          <w:sz w:val="18"/>
        </w:rPr>
        <w:t xml:space="preserve">of </w:t>
      </w:r>
      <w:r w:rsidRPr="007C0371">
        <w:rPr>
          <w:b/>
          <w:strike/>
          <w:sz w:val="18"/>
        </w:rPr>
        <w:t>data being sent to the Service</w:t>
      </w:r>
      <w:r w:rsidR="004B0A4F">
        <w:rPr>
          <w:b/>
          <w:strike/>
          <w:sz w:val="18"/>
        </w:rPr>
        <w:t xml:space="preserve"> </w:t>
      </w:r>
      <w:r w:rsidR="004B0A4F" w:rsidRPr="007C0371">
        <w:rPr>
          <w:b/>
          <w:sz w:val="18"/>
          <w:u w:val="single"/>
        </w:rPr>
        <w:t>the payload</w:t>
      </w:r>
      <w:r w:rsidRPr="007C0371">
        <w:rPr>
          <w:b/>
          <w:sz w:val="18"/>
          <w:u w:val="single"/>
        </w:rPr>
        <w:t xml:space="preserve">. </w:t>
      </w:r>
      <w:r w:rsidRPr="007C0371">
        <w:rPr>
          <w:b/>
          <w:strike/>
          <w:sz w:val="18"/>
        </w:rPr>
        <w:t>All lines are RFC822 or RFC7230 format headers. All HTTP header fields whose use is not defined by STOW-RS shall have the meaning defined by the HTTP standard.</w:t>
      </w:r>
    </w:p>
    <w:p w14:paraId="5471BF7D" w14:textId="77777777" w:rsidR="00467D96" w:rsidRDefault="00467D96" w:rsidP="00467D96">
      <w:pPr>
        <w:spacing w:before="180" w:after="0"/>
        <w:jc w:val="both"/>
        <w:rPr>
          <w:sz w:val="18"/>
        </w:rPr>
      </w:pPr>
      <w:r>
        <w:rPr>
          <w:sz w:val="18"/>
        </w:rPr>
        <w:t xml:space="preserve">The Service </w:t>
      </w:r>
      <w:r w:rsidRPr="007C0371">
        <w:rPr>
          <w:b/>
          <w:strike/>
          <w:sz w:val="18"/>
        </w:rPr>
        <w:t>is required to</w:t>
      </w:r>
      <w:r>
        <w:rPr>
          <w:sz w:val="18"/>
        </w:rPr>
        <w:t xml:space="preserve"> </w:t>
      </w:r>
      <w:r w:rsidR="004B0A4F" w:rsidRPr="007C0371">
        <w:rPr>
          <w:b/>
          <w:sz w:val="18"/>
          <w:u w:val="single"/>
        </w:rPr>
        <w:t>shall</w:t>
      </w:r>
      <w:r w:rsidR="004B0A4F">
        <w:rPr>
          <w:sz w:val="18"/>
        </w:rPr>
        <w:t xml:space="preserve"> </w:t>
      </w:r>
      <w:r>
        <w:rPr>
          <w:sz w:val="18"/>
        </w:rPr>
        <w:t xml:space="preserve">support uncompressed bulk </w:t>
      </w:r>
      <w:r w:rsidRPr="00B22EB1">
        <w:rPr>
          <w:b/>
          <w:strike/>
          <w:sz w:val="18"/>
          <w:rPrChange w:id="2291" w:author="James Philbin" w:date="2016-05-25T13:04:00Z">
            <w:rPr>
              <w:sz w:val="18"/>
            </w:rPr>
          </w:rPrChange>
        </w:rPr>
        <w:t>and pixel</w:t>
      </w:r>
      <w:r>
        <w:rPr>
          <w:sz w:val="18"/>
        </w:rPr>
        <w:t xml:space="preserve"> data (multipart/related; type</w:t>
      </w:r>
      <w:r w:rsidR="00615D6E">
        <w:rPr>
          <w:sz w:val="18"/>
        </w:rPr>
        <w:t>=</w:t>
      </w:r>
      <w:r w:rsidR="00615D6E" w:rsidRPr="007C0371">
        <w:rPr>
          <w:b/>
          <w:sz w:val="18"/>
          <w:u w:val="single"/>
        </w:rPr>
        <w:t>"</w:t>
      </w:r>
      <w:r>
        <w:rPr>
          <w:sz w:val="18"/>
        </w:rPr>
        <w:t>application/octet-stream</w:t>
      </w:r>
      <w:r w:rsidR="00615D6E" w:rsidRPr="000F4308">
        <w:rPr>
          <w:b/>
          <w:sz w:val="18"/>
          <w:u w:val="single"/>
        </w:rPr>
        <w:t>"</w:t>
      </w:r>
      <w:r>
        <w:rPr>
          <w:sz w:val="18"/>
        </w:rPr>
        <w:t>).</w:t>
      </w:r>
    </w:p>
    <w:p w14:paraId="2ACC04D7" w14:textId="77777777" w:rsidR="0056030E" w:rsidRDefault="0056030E" w:rsidP="0056030E">
      <w:pPr>
        <w:spacing w:before="180"/>
      </w:pPr>
      <w:bookmarkStart w:id="2292" w:name="sect_6_6_1"/>
      <w:r>
        <w:rPr>
          <w:b/>
          <w:color w:val="000000"/>
          <w:sz w:val="24"/>
        </w:rPr>
        <w:t>6.6.1 STOW-RS - Store Instances</w:t>
      </w:r>
    </w:p>
    <w:bookmarkEnd w:id="2292"/>
    <w:p w14:paraId="6FE26B31" w14:textId="77777777" w:rsidR="0056030E" w:rsidRDefault="0056030E" w:rsidP="00467D96">
      <w:pPr>
        <w:spacing w:before="180" w:after="0"/>
        <w:jc w:val="both"/>
        <w:rPr>
          <w:sz w:val="18"/>
        </w:rPr>
      </w:pPr>
      <w:r>
        <w:rPr>
          <w:sz w:val="18"/>
        </w:rPr>
        <w:t>...</w:t>
      </w:r>
    </w:p>
    <w:p w14:paraId="5C3734C1" w14:textId="77777777" w:rsidR="0056030E" w:rsidRDefault="0056030E" w:rsidP="0056030E">
      <w:pPr>
        <w:spacing w:before="180"/>
      </w:pPr>
      <w:bookmarkStart w:id="2293" w:name="sect_6_6_1_1"/>
      <w:r>
        <w:rPr>
          <w:b/>
          <w:color w:val="000000"/>
          <w:sz w:val="26"/>
        </w:rPr>
        <w:lastRenderedPageBreak/>
        <w:t>6.6.1.1 Request</w:t>
      </w:r>
    </w:p>
    <w:bookmarkEnd w:id="2293"/>
    <w:p w14:paraId="4CEFB6FD" w14:textId="77777777" w:rsidR="0056030E" w:rsidRPr="0036559F" w:rsidRDefault="0056030E" w:rsidP="00467D96">
      <w:pPr>
        <w:spacing w:before="180" w:after="0"/>
        <w:jc w:val="both"/>
      </w:pPr>
      <w:r>
        <w:t>...</w:t>
      </w:r>
    </w:p>
    <w:p w14:paraId="234BF0D0" w14:textId="77777777" w:rsidR="00E03C7D" w:rsidRDefault="00E03C7D" w:rsidP="00E03C7D">
      <w:pPr>
        <w:numPr>
          <w:ilvl w:val="0"/>
          <w:numId w:val="101"/>
        </w:numPr>
        <w:tabs>
          <w:tab w:val="left" w:pos="180"/>
        </w:tabs>
        <w:spacing w:before="180" w:after="0"/>
        <w:ind w:left="180" w:hanging="180"/>
        <w:jc w:val="both"/>
      </w:pPr>
      <w:bookmarkStart w:id="2294" w:name="para_dee43bff_8a09_439f_82d9_a60720ddc8"/>
      <w:bookmarkStart w:id="2295" w:name="idp140294722440464"/>
      <w:r>
        <w:rPr>
          <w:color w:val="000000"/>
          <w:sz w:val="18"/>
        </w:rPr>
        <w:t>Headers</w:t>
      </w:r>
    </w:p>
    <w:p w14:paraId="33621A6E" w14:textId="77777777" w:rsidR="00E03C7D" w:rsidRDefault="00E03C7D" w:rsidP="00E03C7D">
      <w:pPr>
        <w:numPr>
          <w:ilvl w:val="0"/>
          <w:numId w:val="100"/>
        </w:numPr>
        <w:tabs>
          <w:tab w:val="left" w:pos="360"/>
        </w:tabs>
        <w:spacing w:before="180" w:after="0"/>
        <w:ind w:left="360" w:hanging="180"/>
        <w:jc w:val="both"/>
      </w:pPr>
      <w:bookmarkStart w:id="2296" w:name="para_6bafbb0b_a4b5_453a_b96e_33938ad4f0"/>
      <w:bookmarkStart w:id="2297" w:name="idp140294722441776"/>
      <w:bookmarkStart w:id="2298" w:name="idp140294722441520"/>
      <w:bookmarkEnd w:id="2294"/>
      <w:bookmarkEnd w:id="2295"/>
      <w:r>
        <w:rPr>
          <w:color w:val="000000"/>
          <w:sz w:val="18"/>
        </w:rPr>
        <w:t>Content-Type - The representation scheme being posted to the RESTful service. The types allowed for this request header are as follows:</w:t>
      </w:r>
    </w:p>
    <w:p w14:paraId="559CB0A5" w14:textId="77777777" w:rsidR="00E03C7D" w:rsidRDefault="00E03C7D" w:rsidP="00E03C7D">
      <w:pPr>
        <w:numPr>
          <w:ilvl w:val="0"/>
          <w:numId w:val="99"/>
        </w:numPr>
        <w:tabs>
          <w:tab w:val="left" w:pos="540"/>
        </w:tabs>
        <w:spacing w:before="180" w:after="0"/>
        <w:ind w:left="540" w:hanging="180"/>
        <w:jc w:val="both"/>
      </w:pPr>
      <w:bookmarkStart w:id="2299" w:name="para_e76d3d10_5ad9_4b9f_a54f_899863da91"/>
      <w:bookmarkStart w:id="2300" w:name="idp140294722443232"/>
      <w:bookmarkStart w:id="2301" w:name="idp140294722442976"/>
      <w:bookmarkEnd w:id="2296"/>
      <w:bookmarkEnd w:id="2297"/>
      <w:bookmarkEnd w:id="2298"/>
      <w:r>
        <w:rPr>
          <w:color w:val="000000"/>
          <w:sz w:val="18"/>
        </w:rPr>
        <w:t>multipart/related; type=</w:t>
      </w:r>
      <w:r w:rsidRPr="007C0371">
        <w:rPr>
          <w:b/>
          <w:color w:val="000000"/>
          <w:sz w:val="18"/>
          <w:u w:val="single"/>
        </w:rPr>
        <w:t>"</w:t>
      </w:r>
      <w:r>
        <w:rPr>
          <w:color w:val="000000"/>
          <w:sz w:val="18"/>
        </w:rPr>
        <w:t>application/dicom</w:t>
      </w:r>
      <w:r w:rsidRPr="000F4308">
        <w:rPr>
          <w:b/>
          <w:color w:val="000000"/>
          <w:sz w:val="18"/>
          <w:u w:val="single"/>
        </w:rPr>
        <w:t>"</w:t>
      </w:r>
      <w:r>
        <w:rPr>
          <w:color w:val="000000"/>
          <w:sz w:val="18"/>
        </w:rPr>
        <w:t>; boundary={messageBoundary}</w:t>
      </w:r>
    </w:p>
    <w:p w14:paraId="77319D1A" w14:textId="77777777" w:rsidR="00E03C7D" w:rsidRDefault="00E03C7D" w:rsidP="00E03C7D">
      <w:pPr>
        <w:spacing w:before="180"/>
        <w:ind w:left="540"/>
        <w:jc w:val="both"/>
      </w:pPr>
      <w:bookmarkStart w:id="2302" w:name="para_d46965f9_c8f3_46c0_b58f_4daa2634e5"/>
      <w:bookmarkEnd w:id="2299"/>
      <w:bookmarkEnd w:id="2300"/>
      <w:bookmarkEnd w:id="2301"/>
      <w:r>
        <w:rPr>
          <w:color w:val="000000"/>
          <w:sz w:val="18"/>
        </w:rPr>
        <w:t xml:space="preserve">Specifies that the post is </w:t>
      </w:r>
      <w:hyperlink r:id="rId25" w:anchor="PS3.10">
        <w:r>
          <w:rPr>
            <w:color w:val="000000"/>
            <w:sz w:val="18"/>
          </w:rPr>
          <w:t>PS3.10</w:t>
        </w:r>
      </w:hyperlink>
      <w:r>
        <w:rPr>
          <w:color w:val="000000"/>
          <w:sz w:val="18"/>
        </w:rPr>
        <w:t xml:space="preserve"> binary instances. All STOW-RS providers </w:t>
      </w:r>
      <w:r w:rsidRPr="006B6BBB">
        <w:rPr>
          <w:b/>
          <w:strike/>
          <w:color w:val="000000"/>
          <w:sz w:val="18"/>
          <w:rPrChange w:id="2303" w:author="David Clunie" w:date="2016-05-21T14:36:00Z">
            <w:rPr>
              <w:color w:val="000000"/>
              <w:sz w:val="18"/>
            </w:rPr>
          </w:rPrChange>
        </w:rPr>
        <w:t>must</w:t>
      </w:r>
      <w:r>
        <w:rPr>
          <w:color w:val="000000"/>
          <w:sz w:val="18"/>
        </w:rPr>
        <w:t xml:space="preserve"> </w:t>
      </w:r>
      <w:ins w:id="2304" w:author="David Clunie" w:date="2016-05-21T14:36:00Z">
        <w:r w:rsidR="006B6BBB" w:rsidRPr="006B6BBB">
          <w:rPr>
            <w:b/>
            <w:color w:val="000000"/>
            <w:sz w:val="18"/>
            <w:u w:val="single"/>
            <w:rPrChange w:id="2305" w:author="David Clunie" w:date="2016-05-21T14:36:00Z">
              <w:rPr>
                <w:color w:val="000000"/>
                <w:sz w:val="18"/>
              </w:rPr>
            </w:rPrChange>
          </w:rPr>
          <w:t>shall</w:t>
        </w:r>
        <w:r w:rsidR="006B6BBB">
          <w:rPr>
            <w:color w:val="000000"/>
            <w:sz w:val="18"/>
          </w:rPr>
          <w:t xml:space="preserve"> </w:t>
        </w:r>
      </w:ins>
      <w:r>
        <w:rPr>
          <w:color w:val="000000"/>
          <w:sz w:val="18"/>
        </w:rPr>
        <w:t>accept this Content-Type.</w:t>
      </w:r>
    </w:p>
    <w:p w14:paraId="4564F59E" w14:textId="77777777" w:rsidR="00E03C7D" w:rsidRDefault="00E03C7D" w:rsidP="00E03C7D">
      <w:pPr>
        <w:numPr>
          <w:ilvl w:val="0"/>
          <w:numId w:val="99"/>
        </w:numPr>
        <w:tabs>
          <w:tab w:val="left" w:pos="540"/>
        </w:tabs>
        <w:spacing w:before="180" w:after="0"/>
        <w:ind w:left="540" w:hanging="180"/>
        <w:jc w:val="both"/>
      </w:pPr>
      <w:bookmarkStart w:id="2306" w:name="para_9eaac1d1_b160_495f_9e12_b76079e6a7"/>
      <w:bookmarkStart w:id="2307" w:name="idp140294722446304"/>
      <w:bookmarkEnd w:id="2302"/>
      <w:r>
        <w:rPr>
          <w:color w:val="000000"/>
          <w:sz w:val="18"/>
        </w:rPr>
        <w:t>multipart/related; type=</w:t>
      </w:r>
      <w:r w:rsidRPr="000F4308">
        <w:rPr>
          <w:b/>
          <w:color w:val="000000"/>
          <w:sz w:val="18"/>
          <w:u w:val="single"/>
        </w:rPr>
        <w:t>"</w:t>
      </w:r>
      <w:r>
        <w:rPr>
          <w:color w:val="000000"/>
          <w:sz w:val="18"/>
        </w:rPr>
        <w:t>application/dicom+xml</w:t>
      </w:r>
      <w:r w:rsidRPr="000F4308">
        <w:rPr>
          <w:b/>
          <w:color w:val="000000"/>
          <w:sz w:val="18"/>
          <w:u w:val="single"/>
        </w:rPr>
        <w:t>"</w:t>
      </w:r>
      <w:r>
        <w:rPr>
          <w:color w:val="000000"/>
          <w:sz w:val="18"/>
        </w:rPr>
        <w:t>; boundary={messageBoundary}</w:t>
      </w:r>
    </w:p>
    <w:p w14:paraId="4D2F7BF3" w14:textId="77777777" w:rsidR="00E03C7D" w:rsidRDefault="00E03C7D" w:rsidP="00E03C7D">
      <w:pPr>
        <w:spacing w:before="180"/>
        <w:ind w:left="540"/>
        <w:jc w:val="both"/>
      </w:pPr>
      <w:bookmarkStart w:id="2308" w:name="para_c64825a9_867c_4390_9fec_d8902ba0ce"/>
      <w:bookmarkEnd w:id="2306"/>
      <w:bookmarkEnd w:id="2307"/>
      <w:r>
        <w:rPr>
          <w:color w:val="000000"/>
          <w:sz w:val="18"/>
        </w:rPr>
        <w:t xml:space="preserve">Specifies that the post is </w:t>
      </w:r>
      <w:hyperlink r:id="rId26" w:anchor="PS3.19">
        <w:r>
          <w:rPr>
            <w:color w:val="000000"/>
            <w:sz w:val="18"/>
          </w:rPr>
          <w:t>PS3.19</w:t>
        </w:r>
      </w:hyperlink>
      <w:r>
        <w:rPr>
          <w:color w:val="000000"/>
          <w:sz w:val="18"/>
        </w:rPr>
        <w:t xml:space="preserve"> XML metadata and bulk data. All STOW-RS providers </w:t>
      </w:r>
      <w:ins w:id="2309" w:author="David Clunie" w:date="2016-05-21T14:36:00Z">
        <w:r w:rsidR="006B6BBB" w:rsidRPr="00084818">
          <w:rPr>
            <w:b/>
            <w:strike/>
            <w:color w:val="000000"/>
            <w:sz w:val="18"/>
          </w:rPr>
          <w:t>must</w:t>
        </w:r>
        <w:r w:rsidR="006B6BBB">
          <w:rPr>
            <w:color w:val="000000"/>
            <w:sz w:val="18"/>
          </w:rPr>
          <w:t xml:space="preserve"> </w:t>
        </w:r>
        <w:r w:rsidR="006B6BBB" w:rsidRPr="00084818">
          <w:rPr>
            <w:b/>
            <w:color w:val="000000"/>
            <w:sz w:val="18"/>
            <w:u w:val="single"/>
          </w:rPr>
          <w:t>shall</w:t>
        </w:r>
        <w:r w:rsidR="006B6BBB">
          <w:rPr>
            <w:color w:val="000000"/>
            <w:sz w:val="18"/>
          </w:rPr>
          <w:t xml:space="preserve"> </w:t>
        </w:r>
      </w:ins>
      <w:del w:id="2310" w:author="David Clunie" w:date="2016-05-21T14:36:00Z">
        <w:r w:rsidDel="006B6BBB">
          <w:rPr>
            <w:color w:val="000000"/>
            <w:sz w:val="18"/>
          </w:rPr>
          <w:delText xml:space="preserve">must </w:delText>
        </w:r>
      </w:del>
      <w:r>
        <w:rPr>
          <w:color w:val="000000"/>
          <w:sz w:val="18"/>
        </w:rPr>
        <w:t>accept this Content-Type.</w:t>
      </w:r>
    </w:p>
    <w:p w14:paraId="31B2F30B" w14:textId="77777777" w:rsidR="00E03C7D" w:rsidRDefault="00E03C7D" w:rsidP="00E03C7D">
      <w:pPr>
        <w:numPr>
          <w:ilvl w:val="0"/>
          <w:numId w:val="99"/>
        </w:numPr>
        <w:tabs>
          <w:tab w:val="left" w:pos="540"/>
        </w:tabs>
        <w:spacing w:before="180" w:after="0"/>
        <w:ind w:left="540" w:hanging="180"/>
        <w:jc w:val="both"/>
      </w:pPr>
      <w:bookmarkStart w:id="2311" w:name="para_7c16258b_42a3_499a_b520_4931093de2"/>
      <w:bookmarkStart w:id="2312" w:name="idp140294722449344"/>
      <w:bookmarkEnd w:id="2308"/>
      <w:r>
        <w:rPr>
          <w:color w:val="000000"/>
          <w:sz w:val="18"/>
        </w:rPr>
        <w:t>multipart/related; type=</w:t>
      </w:r>
      <w:r w:rsidRPr="000F4308">
        <w:rPr>
          <w:b/>
          <w:color w:val="000000"/>
          <w:sz w:val="18"/>
          <w:u w:val="single"/>
        </w:rPr>
        <w:t>"</w:t>
      </w:r>
      <w:r>
        <w:rPr>
          <w:color w:val="000000"/>
          <w:sz w:val="18"/>
        </w:rPr>
        <w:t>application/</w:t>
      </w:r>
      <w:r w:rsidRPr="007C0371">
        <w:rPr>
          <w:b/>
          <w:color w:val="000000"/>
          <w:sz w:val="18"/>
          <w:u w:val="single"/>
        </w:rPr>
        <w:t>dicom+</w:t>
      </w:r>
      <w:r>
        <w:rPr>
          <w:color w:val="000000"/>
          <w:sz w:val="18"/>
        </w:rPr>
        <w:t>json</w:t>
      </w:r>
      <w:r w:rsidRPr="000F4308">
        <w:rPr>
          <w:b/>
          <w:color w:val="000000"/>
          <w:sz w:val="18"/>
          <w:u w:val="single"/>
        </w:rPr>
        <w:t>"</w:t>
      </w:r>
      <w:r>
        <w:rPr>
          <w:color w:val="000000"/>
          <w:sz w:val="18"/>
        </w:rPr>
        <w:t>; boundary={messageBoundary}</w:t>
      </w:r>
    </w:p>
    <w:p w14:paraId="3922B7B3" w14:textId="77777777" w:rsidR="00E03C7D" w:rsidRDefault="00E03C7D" w:rsidP="00E03C7D">
      <w:pPr>
        <w:spacing w:before="180"/>
        <w:ind w:left="540"/>
        <w:jc w:val="both"/>
      </w:pPr>
      <w:bookmarkStart w:id="2313" w:name="para_cbc549bf_3685_467f_8c72_9f43953724"/>
      <w:bookmarkEnd w:id="2311"/>
      <w:bookmarkEnd w:id="2312"/>
      <w:r>
        <w:rPr>
          <w:color w:val="000000"/>
          <w:sz w:val="18"/>
        </w:rPr>
        <w:t xml:space="preserve">Specifies that the post is DICOM JSON metadata and bulk data. A STOW-RS provider </w:t>
      </w:r>
      <w:r w:rsidRPr="007C0371">
        <w:rPr>
          <w:b/>
          <w:strike/>
          <w:color w:val="000000"/>
          <w:sz w:val="18"/>
        </w:rPr>
        <w:t>may optionally</w:t>
      </w:r>
      <w:r w:rsidRPr="007C0371">
        <w:rPr>
          <w:b/>
          <w:color w:val="000000"/>
          <w:sz w:val="18"/>
        </w:rPr>
        <w:t xml:space="preserve"> </w:t>
      </w:r>
      <w:r w:rsidR="00A47532" w:rsidRPr="007C0371">
        <w:rPr>
          <w:b/>
          <w:color w:val="000000"/>
          <w:sz w:val="18"/>
          <w:u w:val="single"/>
        </w:rPr>
        <w:t>shall</w:t>
      </w:r>
      <w:r w:rsidR="00A47532">
        <w:rPr>
          <w:color w:val="000000"/>
          <w:sz w:val="18"/>
        </w:rPr>
        <w:t xml:space="preserve"> </w:t>
      </w:r>
      <w:r>
        <w:rPr>
          <w:color w:val="000000"/>
          <w:sz w:val="18"/>
        </w:rPr>
        <w:t>accept this Content-Type.</w:t>
      </w:r>
    </w:p>
    <w:bookmarkEnd w:id="2313"/>
    <w:p w14:paraId="03EE2B8B" w14:textId="77777777" w:rsidR="00BD68A5" w:rsidRDefault="00BF52A1" w:rsidP="00467D96">
      <w:r>
        <w:t>...</w:t>
      </w:r>
    </w:p>
    <w:p w14:paraId="63091AFB" w14:textId="77777777" w:rsidR="00BF52A1" w:rsidRDefault="00BF52A1" w:rsidP="00BF52A1">
      <w:pPr>
        <w:spacing w:before="180"/>
      </w:pPr>
      <w:bookmarkStart w:id="2314" w:name="sect_6_6_1_1_1"/>
      <w:r>
        <w:rPr>
          <w:b/>
          <w:color w:val="000000"/>
          <w:sz w:val="22"/>
        </w:rPr>
        <w:t>6.6.1.1.1 DICOM Request Message Body</w:t>
      </w:r>
    </w:p>
    <w:p w14:paraId="6F5D04D2" w14:textId="77777777" w:rsidR="00BF52A1" w:rsidRDefault="00BF52A1" w:rsidP="00BF52A1">
      <w:pPr>
        <w:spacing w:before="180"/>
        <w:jc w:val="both"/>
      </w:pPr>
      <w:bookmarkStart w:id="2315" w:name="para_0e205248_00aa_4a78_a821_4843ccb69c"/>
      <w:bookmarkEnd w:id="2314"/>
      <w:r>
        <w:rPr>
          <w:color w:val="000000"/>
          <w:sz w:val="18"/>
        </w:rPr>
        <w:t>The DICOM Request Message has a multipart body.</w:t>
      </w:r>
    </w:p>
    <w:p w14:paraId="5E8ECCDF" w14:textId="77777777" w:rsidR="00BF52A1" w:rsidRDefault="00BF52A1" w:rsidP="00BF52A1">
      <w:pPr>
        <w:numPr>
          <w:ilvl w:val="0"/>
          <w:numId w:val="104"/>
        </w:numPr>
        <w:tabs>
          <w:tab w:val="left" w:pos="180"/>
        </w:tabs>
        <w:spacing w:before="180" w:after="0"/>
        <w:ind w:left="180" w:hanging="180"/>
        <w:jc w:val="both"/>
      </w:pPr>
      <w:bookmarkStart w:id="2316" w:name="para_b89fa158_e90e_4835_bda5_668e2b7b2b"/>
      <w:bookmarkStart w:id="2317" w:name="idp140294722457984"/>
      <w:bookmarkStart w:id="2318" w:name="idp140294722457728"/>
      <w:bookmarkEnd w:id="2315"/>
      <w:r>
        <w:rPr>
          <w:color w:val="000000"/>
          <w:sz w:val="18"/>
        </w:rPr>
        <w:t>Content-Type:</w:t>
      </w:r>
    </w:p>
    <w:p w14:paraId="27566619" w14:textId="77777777" w:rsidR="00BF52A1" w:rsidRDefault="00BF52A1" w:rsidP="00BF52A1">
      <w:pPr>
        <w:numPr>
          <w:ilvl w:val="0"/>
          <w:numId w:val="102"/>
        </w:numPr>
        <w:tabs>
          <w:tab w:val="left" w:pos="360"/>
        </w:tabs>
        <w:spacing w:before="180" w:after="0"/>
        <w:ind w:left="360" w:hanging="180"/>
        <w:jc w:val="both"/>
      </w:pPr>
      <w:bookmarkStart w:id="2319" w:name="para_27495851_e3dd_492a_8375_62b43c72c6"/>
      <w:bookmarkStart w:id="2320" w:name="idp140294722459296"/>
      <w:bookmarkStart w:id="2321" w:name="idp140294722459040"/>
      <w:bookmarkEnd w:id="2316"/>
      <w:bookmarkEnd w:id="2317"/>
      <w:bookmarkEnd w:id="2318"/>
      <w:r>
        <w:rPr>
          <w:color w:val="000000"/>
          <w:sz w:val="18"/>
        </w:rPr>
        <w:t>multipart/related; type=application/dicom; boundary={MessageBoundary}</w:t>
      </w:r>
    </w:p>
    <w:p w14:paraId="389793D1" w14:textId="77777777" w:rsidR="00BF52A1" w:rsidRDefault="00BF52A1" w:rsidP="00BF52A1">
      <w:pPr>
        <w:numPr>
          <w:ilvl w:val="0"/>
          <w:numId w:val="104"/>
        </w:numPr>
        <w:tabs>
          <w:tab w:val="left" w:pos="180"/>
        </w:tabs>
        <w:spacing w:before="180" w:after="0"/>
        <w:ind w:left="180" w:hanging="180"/>
        <w:jc w:val="both"/>
      </w:pPr>
      <w:bookmarkStart w:id="2322" w:name="para_3718a835_38af_440b_941e_8f74c67088"/>
      <w:bookmarkStart w:id="2323" w:name="idp140294722460768"/>
      <w:bookmarkEnd w:id="2319"/>
      <w:bookmarkEnd w:id="2320"/>
      <w:bookmarkEnd w:id="2321"/>
      <w:r>
        <w:rPr>
          <w:color w:val="000000"/>
          <w:sz w:val="18"/>
        </w:rPr>
        <w:t>The multipart request body contains every instance to be stored. Each instance is in a separate part of the multipart body.</w:t>
      </w:r>
    </w:p>
    <w:p w14:paraId="2A0E7E63" w14:textId="77777777" w:rsidR="00BF52A1" w:rsidRDefault="00BF52A1" w:rsidP="00BF52A1">
      <w:pPr>
        <w:numPr>
          <w:ilvl w:val="0"/>
          <w:numId w:val="104"/>
        </w:numPr>
        <w:tabs>
          <w:tab w:val="left" w:pos="180"/>
        </w:tabs>
        <w:spacing w:before="180" w:after="0"/>
        <w:ind w:left="180" w:hanging="180"/>
        <w:jc w:val="both"/>
      </w:pPr>
      <w:bookmarkStart w:id="2324" w:name="para_75564539_2806_427c_91db_e7ed96210e"/>
      <w:bookmarkStart w:id="2325" w:name="idp140294722462032"/>
      <w:bookmarkEnd w:id="2322"/>
      <w:bookmarkEnd w:id="2323"/>
      <w:r>
        <w:rPr>
          <w:color w:val="000000"/>
          <w:sz w:val="18"/>
        </w:rPr>
        <w:t>Each part in the multipart body represents a DICOM SOP Instance with the following HTTP headers:</w:t>
      </w:r>
    </w:p>
    <w:p w14:paraId="09135E0E" w14:textId="77777777" w:rsidR="00BF52A1" w:rsidRDefault="00BF52A1" w:rsidP="00BF52A1">
      <w:pPr>
        <w:numPr>
          <w:ilvl w:val="0"/>
          <w:numId w:val="103"/>
        </w:numPr>
        <w:tabs>
          <w:tab w:val="left" w:pos="360"/>
        </w:tabs>
        <w:spacing w:before="180" w:after="0"/>
        <w:ind w:left="360" w:hanging="180"/>
        <w:jc w:val="both"/>
      </w:pPr>
      <w:bookmarkStart w:id="2326" w:name="para_07d5ee18_40ae_4af1_89ec_a98f65db54"/>
      <w:bookmarkStart w:id="2327" w:name="idp140294722463456"/>
      <w:bookmarkStart w:id="2328" w:name="idp140294722463200"/>
      <w:bookmarkEnd w:id="2324"/>
      <w:bookmarkEnd w:id="2325"/>
      <w:r>
        <w:rPr>
          <w:color w:val="000000"/>
          <w:sz w:val="18"/>
        </w:rPr>
        <w:t>Content-Type: application/dicom</w:t>
      </w:r>
    </w:p>
    <w:p w14:paraId="470BFA81" w14:textId="77777777" w:rsidR="00BF52A1" w:rsidRDefault="00BF52A1" w:rsidP="00BF52A1">
      <w:pPr>
        <w:spacing w:before="180"/>
      </w:pPr>
      <w:bookmarkStart w:id="2329" w:name="sect_6_6_1_1_2"/>
      <w:bookmarkEnd w:id="2326"/>
      <w:bookmarkEnd w:id="2327"/>
      <w:bookmarkEnd w:id="2328"/>
      <w:r>
        <w:rPr>
          <w:b/>
          <w:color w:val="000000"/>
          <w:sz w:val="22"/>
        </w:rPr>
        <w:t>6.6.1.1.2 XML Metadata and Bulk Data Request Message Body</w:t>
      </w:r>
    </w:p>
    <w:p w14:paraId="31960247" w14:textId="77777777" w:rsidR="00BF52A1" w:rsidRDefault="00BF52A1" w:rsidP="00BF52A1">
      <w:pPr>
        <w:spacing w:before="180"/>
        <w:jc w:val="both"/>
      </w:pPr>
      <w:bookmarkStart w:id="2330" w:name="para_519408e3_b2bf_4ded_b06c_524d60f741"/>
      <w:bookmarkEnd w:id="2329"/>
      <w:r>
        <w:rPr>
          <w:color w:val="000000"/>
          <w:sz w:val="18"/>
        </w:rPr>
        <w:t>The XML Metadata and Bulk Data Request Message has a multipart body.</w:t>
      </w:r>
    </w:p>
    <w:p w14:paraId="62E22858" w14:textId="77777777" w:rsidR="00BF52A1" w:rsidRDefault="00BF52A1" w:rsidP="00BF52A1">
      <w:pPr>
        <w:numPr>
          <w:ilvl w:val="0"/>
          <w:numId w:val="111"/>
        </w:numPr>
        <w:tabs>
          <w:tab w:val="left" w:pos="180"/>
        </w:tabs>
        <w:spacing w:before="180" w:after="0"/>
        <w:ind w:left="180" w:hanging="180"/>
        <w:jc w:val="both"/>
      </w:pPr>
      <w:bookmarkStart w:id="2331" w:name="para_073dc59c_31ff_4028_a642_5fdf5154ef"/>
      <w:bookmarkStart w:id="2332" w:name="idp140294722467696"/>
      <w:bookmarkStart w:id="2333" w:name="idp140294722467440"/>
      <w:bookmarkEnd w:id="2330"/>
      <w:r>
        <w:rPr>
          <w:color w:val="000000"/>
          <w:sz w:val="18"/>
        </w:rPr>
        <w:t>Content-Type:</w:t>
      </w:r>
    </w:p>
    <w:p w14:paraId="1932ADE9" w14:textId="77777777" w:rsidR="00BF52A1" w:rsidRDefault="00BF52A1" w:rsidP="00BF52A1">
      <w:pPr>
        <w:numPr>
          <w:ilvl w:val="0"/>
          <w:numId w:val="105"/>
        </w:numPr>
        <w:tabs>
          <w:tab w:val="left" w:pos="360"/>
        </w:tabs>
        <w:spacing w:before="180" w:after="0"/>
        <w:ind w:left="360" w:hanging="180"/>
        <w:jc w:val="both"/>
      </w:pPr>
      <w:bookmarkStart w:id="2334" w:name="para_f2c0d928_9ac5_4d72_99a5_5b16d26fa0"/>
      <w:bookmarkStart w:id="2335" w:name="idp140294722469008"/>
      <w:bookmarkStart w:id="2336" w:name="idp140294722468752"/>
      <w:bookmarkEnd w:id="2331"/>
      <w:bookmarkEnd w:id="2332"/>
      <w:bookmarkEnd w:id="2333"/>
      <w:r>
        <w:rPr>
          <w:color w:val="000000"/>
          <w:sz w:val="18"/>
        </w:rPr>
        <w:t>multipart/related; type=</w:t>
      </w:r>
      <w:r w:rsidR="003869B6">
        <w:rPr>
          <w:b/>
          <w:color w:val="000000"/>
          <w:sz w:val="18"/>
          <w:u w:val="single"/>
        </w:rPr>
        <w:t>"</w:t>
      </w:r>
      <w:r>
        <w:rPr>
          <w:color w:val="000000"/>
          <w:sz w:val="18"/>
        </w:rPr>
        <w:t>application/dicom+xml</w:t>
      </w:r>
      <w:r w:rsidR="003869B6">
        <w:rPr>
          <w:b/>
          <w:color w:val="000000"/>
          <w:sz w:val="18"/>
          <w:u w:val="single"/>
        </w:rPr>
        <w:t>"</w:t>
      </w:r>
      <w:r>
        <w:rPr>
          <w:color w:val="000000"/>
          <w:sz w:val="18"/>
        </w:rPr>
        <w:t>; boundary={MessageBoundary}</w:t>
      </w:r>
    </w:p>
    <w:p w14:paraId="48467360" w14:textId="77777777" w:rsidR="003869B6" w:rsidRDefault="003869B6" w:rsidP="007C0371">
      <w:pPr>
        <w:spacing w:before="180"/>
        <w:ind w:right="360"/>
        <w:jc w:val="both"/>
      </w:pPr>
      <w:bookmarkStart w:id="2337" w:name="para_1dd48770_4da8_4fe0_84db_744be161c3"/>
      <w:bookmarkEnd w:id="2334"/>
      <w:bookmarkEnd w:id="2335"/>
      <w:bookmarkEnd w:id="2336"/>
      <w:r>
        <w:rPr>
          <w:color w:val="000000"/>
          <w:sz w:val="18"/>
        </w:rPr>
        <w:t>...</w:t>
      </w:r>
    </w:p>
    <w:p w14:paraId="51C4F866" w14:textId="77777777" w:rsidR="00BF52A1" w:rsidRDefault="00BF52A1" w:rsidP="00BF52A1">
      <w:pPr>
        <w:spacing w:before="180"/>
      </w:pPr>
      <w:bookmarkStart w:id="2338" w:name="sect_6_6_1_1_3"/>
      <w:bookmarkEnd w:id="2337"/>
      <w:r>
        <w:rPr>
          <w:b/>
          <w:color w:val="000000"/>
          <w:sz w:val="22"/>
        </w:rPr>
        <w:t>6.6.1.1.3 JSON Metadata and Bulk Data Request Message Body</w:t>
      </w:r>
    </w:p>
    <w:p w14:paraId="0C7A48AF" w14:textId="77777777" w:rsidR="00BF52A1" w:rsidRDefault="00BF52A1" w:rsidP="00BF52A1">
      <w:pPr>
        <w:spacing w:before="180"/>
        <w:jc w:val="both"/>
      </w:pPr>
      <w:bookmarkStart w:id="2339" w:name="para_cd11bc03_1728_4461_a491_eefa23b1da"/>
      <w:bookmarkEnd w:id="2338"/>
      <w:r>
        <w:rPr>
          <w:color w:val="000000"/>
          <w:sz w:val="18"/>
        </w:rPr>
        <w:t>The JSON Metadata and Bulk Data Request Message has a multipart body.</w:t>
      </w:r>
    </w:p>
    <w:p w14:paraId="4A431D11" w14:textId="77777777" w:rsidR="00BF52A1" w:rsidRDefault="00BF52A1" w:rsidP="00BF52A1">
      <w:pPr>
        <w:numPr>
          <w:ilvl w:val="0"/>
          <w:numId w:val="113"/>
        </w:numPr>
        <w:tabs>
          <w:tab w:val="left" w:pos="180"/>
        </w:tabs>
        <w:spacing w:before="180" w:after="0"/>
        <w:ind w:left="180" w:hanging="180"/>
        <w:jc w:val="both"/>
      </w:pPr>
      <w:bookmarkStart w:id="2340" w:name="para_afbc1098_f054_40b3_9a2b_2bcb69ea67"/>
      <w:bookmarkStart w:id="2341" w:name="idp140294722498288"/>
      <w:bookmarkStart w:id="2342" w:name="idp140294722498032"/>
      <w:bookmarkEnd w:id="2339"/>
      <w:r>
        <w:rPr>
          <w:color w:val="000000"/>
          <w:sz w:val="18"/>
        </w:rPr>
        <w:t>Content-Type:</w:t>
      </w:r>
    </w:p>
    <w:p w14:paraId="0BBEF78F" w14:textId="77777777" w:rsidR="00BF52A1" w:rsidRDefault="00BF52A1" w:rsidP="00BF52A1">
      <w:pPr>
        <w:numPr>
          <w:ilvl w:val="0"/>
          <w:numId w:val="112"/>
        </w:numPr>
        <w:tabs>
          <w:tab w:val="left" w:pos="360"/>
        </w:tabs>
        <w:spacing w:before="180" w:after="0"/>
        <w:ind w:left="360" w:hanging="180"/>
        <w:jc w:val="both"/>
      </w:pPr>
      <w:bookmarkStart w:id="2343" w:name="para_7d69b3da_e87c_439b_8304_c841ebd008"/>
      <w:bookmarkStart w:id="2344" w:name="idp140294722499600"/>
      <w:bookmarkStart w:id="2345" w:name="idp140294722499344"/>
      <w:bookmarkEnd w:id="2340"/>
      <w:bookmarkEnd w:id="2341"/>
      <w:bookmarkEnd w:id="2342"/>
      <w:r>
        <w:rPr>
          <w:color w:val="000000"/>
          <w:sz w:val="18"/>
        </w:rPr>
        <w:t>multipart/related; type=</w:t>
      </w:r>
      <w:r>
        <w:rPr>
          <w:b/>
          <w:color w:val="000000"/>
          <w:sz w:val="18"/>
          <w:u w:val="single"/>
        </w:rPr>
        <w:t>"</w:t>
      </w:r>
      <w:r>
        <w:rPr>
          <w:color w:val="000000"/>
          <w:sz w:val="18"/>
        </w:rPr>
        <w:t>application/</w:t>
      </w:r>
      <w:r w:rsidRPr="007C0371">
        <w:rPr>
          <w:b/>
          <w:color w:val="000000"/>
          <w:sz w:val="18"/>
          <w:u w:val="single"/>
        </w:rPr>
        <w:t>dicom+</w:t>
      </w:r>
      <w:r>
        <w:rPr>
          <w:color w:val="000000"/>
          <w:sz w:val="18"/>
        </w:rPr>
        <w:t>json</w:t>
      </w:r>
      <w:r>
        <w:rPr>
          <w:b/>
          <w:color w:val="000000"/>
          <w:sz w:val="18"/>
          <w:u w:val="single"/>
        </w:rPr>
        <w:t>"</w:t>
      </w:r>
      <w:r>
        <w:rPr>
          <w:color w:val="000000"/>
          <w:sz w:val="18"/>
        </w:rPr>
        <w:t>; boundary={MessageBoundary}</w:t>
      </w:r>
    </w:p>
    <w:p w14:paraId="382BEF62" w14:textId="77777777" w:rsidR="00733425" w:rsidRDefault="00733425" w:rsidP="00733425">
      <w:pPr>
        <w:numPr>
          <w:ilvl w:val="0"/>
          <w:numId w:val="112"/>
        </w:numPr>
        <w:tabs>
          <w:tab w:val="left" w:pos="180"/>
        </w:tabs>
        <w:spacing w:before="180" w:after="0"/>
        <w:ind w:left="180" w:hanging="180"/>
        <w:jc w:val="both"/>
      </w:pPr>
      <w:bookmarkStart w:id="2346" w:name="para_5f4e830a_a299_4e95_b96a_d28ec9802c"/>
      <w:bookmarkStart w:id="2347" w:name="idp140294722501120"/>
      <w:bookmarkEnd w:id="2343"/>
      <w:bookmarkEnd w:id="2344"/>
      <w:bookmarkEnd w:id="2345"/>
      <w:r>
        <w:rPr>
          <w:color w:val="000000"/>
          <w:sz w:val="18"/>
        </w:rPr>
        <w:t>The multipart request body contains all the metadata and bulk data to be stored. If the number of bulk data parts does not correspond to the number of unique BulkDataURIs in the metadata then the entire message is invalid and will generate an error status line.</w:t>
      </w:r>
    </w:p>
    <w:p w14:paraId="088B528E" w14:textId="77777777" w:rsidR="00733425" w:rsidRDefault="00733425" w:rsidP="00733425">
      <w:pPr>
        <w:numPr>
          <w:ilvl w:val="0"/>
          <w:numId w:val="112"/>
        </w:numPr>
        <w:tabs>
          <w:tab w:val="left" w:pos="180"/>
        </w:tabs>
        <w:spacing w:before="180" w:after="0"/>
        <w:ind w:left="180" w:hanging="180"/>
        <w:jc w:val="both"/>
      </w:pPr>
      <w:bookmarkStart w:id="2348" w:name="para_2f19338e_b038_45f0_a85f_0fa4085651"/>
      <w:bookmarkStart w:id="2349" w:name="idp140294722502576"/>
      <w:bookmarkEnd w:id="2346"/>
      <w:bookmarkEnd w:id="2347"/>
      <w:r>
        <w:rPr>
          <w:color w:val="000000"/>
          <w:sz w:val="18"/>
        </w:rPr>
        <w:t xml:space="preserve">The first part in the multipart request will contain a JSON array of DICOM JSON Model Objects (defined in </w:t>
      </w:r>
      <w:hyperlink w:anchor="chapter_F">
        <w:r>
          <w:rPr>
            <w:color w:val="000000"/>
            <w:sz w:val="18"/>
          </w:rPr>
          <w:t>Annex F</w:t>
        </w:r>
      </w:hyperlink>
      <w:r>
        <w:rPr>
          <w:color w:val="000000"/>
          <w:sz w:val="18"/>
        </w:rPr>
        <w:t>). Each array element is the metadata from a SOP Instance sent as part of the Store operation. This message part will have the following headers:</w:t>
      </w:r>
    </w:p>
    <w:p w14:paraId="63EABDCB" w14:textId="77777777" w:rsidR="00733425" w:rsidRDefault="00733425" w:rsidP="00733425">
      <w:pPr>
        <w:numPr>
          <w:ilvl w:val="0"/>
          <w:numId w:val="112"/>
        </w:numPr>
        <w:tabs>
          <w:tab w:val="left" w:pos="360"/>
        </w:tabs>
        <w:spacing w:before="180" w:after="0"/>
        <w:ind w:left="360" w:hanging="180"/>
        <w:jc w:val="both"/>
      </w:pPr>
      <w:bookmarkStart w:id="2350" w:name="para_86bbe2f4_d654_4b4b_9973_bf738b3669"/>
      <w:bookmarkStart w:id="2351" w:name="idp140294722504816"/>
      <w:bookmarkStart w:id="2352" w:name="idp140294722504560"/>
      <w:bookmarkEnd w:id="2348"/>
      <w:bookmarkEnd w:id="2349"/>
      <w:r>
        <w:rPr>
          <w:color w:val="000000"/>
          <w:sz w:val="18"/>
        </w:rPr>
        <w:t>Content-Type: application/</w:t>
      </w:r>
      <w:r>
        <w:rPr>
          <w:b/>
          <w:color w:val="000000"/>
          <w:sz w:val="18"/>
          <w:u w:val="single"/>
        </w:rPr>
        <w:t>dicom+</w:t>
      </w:r>
      <w:r>
        <w:rPr>
          <w:color w:val="000000"/>
          <w:sz w:val="18"/>
        </w:rPr>
        <w:t>json; transfer-syntax={TransferSyntaxUID}</w:t>
      </w:r>
    </w:p>
    <w:bookmarkEnd w:id="2350"/>
    <w:bookmarkEnd w:id="2351"/>
    <w:bookmarkEnd w:id="2352"/>
    <w:p w14:paraId="3F7FF508" w14:textId="77777777" w:rsidR="00BF52A1" w:rsidRDefault="002C5F19" w:rsidP="00467D96">
      <w:pPr>
        <w:rPr>
          <w:color w:val="000000"/>
          <w:sz w:val="18"/>
        </w:rPr>
      </w:pPr>
      <w:r>
        <w:rPr>
          <w:color w:val="000000"/>
          <w:sz w:val="18"/>
        </w:rPr>
        <w:t>...</w:t>
      </w:r>
    </w:p>
    <w:p w14:paraId="2AE7F70B" w14:textId="77777777" w:rsidR="007C1155" w:rsidRDefault="007C1155" w:rsidP="007C1155">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lastRenderedPageBreak/>
        <w:t>Update PS3.18 Section 6.7</w:t>
      </w:r>
      <w:r w:rsidR="00C13BCD">
        <w:rPr>
          <w:i/>
        </w:rPr>
        <w:t>.1</w:t>
      </w:r>
      <w:r>
        <w:rPr>
          <w:i/>
        </w:rPr>
        <w:t>.1 as follows:</w:t>
      </w:r>
    </w:p>
    <w:p w14:paraId="1FFD313F" w14:textId="77777777" w:rsidR="007C1155" w:rsidRDefault="007C1155" w:rsidP="007C1155">
      <w:pPr>
        <w:spacing w:before="180"/>
      </w:pPr>
      <w:bookmarkStart w:id="2353" w:name="sect_6_7_1"/>
      <w:r>
        <w:rPr>
          <w:b/>
          <w:color w:val="000000"/>
          <w:sz w:val="24"/>
        </w:rPr>
        <w:t>6.7.1 QIDO-RS - Search</w:t>
      </w:r>
    </w:p>
    <w:p w14:paraId="4F5705F8" w14:textId="77777777" w:rsidR="007C1155" w:rsidRDefault="007C1155" w:rsidP="007C1155">
      <w:pPr>
        <w:spacing w:before="180"/>
      </w:pPr>
      <w:bookmarkStart w:id="2354" w:name="sect_6_7_1_1"/>
      <w:bookmarkEnd w:id="2353"/>
      <w:r>
        <w:rPr>
          <w:b/>
          <w:color w:val="000000"/>
          <w:sz w:val="26"/>
        </w:rPr>
        <w:t>6.7.1.1 Request</w:t>
      </w:r>
    </w:p>
    <w:p w14:paraId="588CCAE4" w14:textId="77777777" w:rsidR="007C1155" w:rsidRDefault="007C1155" w:rsidP="007C1155">
      <w:pPr>
        <w:spacing w:before="180"/>
        <w:jc w:val="both"/>
      </w:pPr>
      <w:bookmarkStart w:id="2355" w:name="para_b010ca44_221a_4550_a8ea_3335b3ebd7"/>
      <w:bookmarkEnd w:id="2354"/>
      <w:r>
        <w:rPr>
          <w:color w:val="000000"/>
          <w:sz w:val="18"/>
        </w:rPr>
        <w:t>...</w:t>
      </w:r>
    </w:p>
    <w:p w14:paraId="2C5077D4" w14:textId="77777777" w:rsidR="007C1155" w:rsidRDefault="007C1155" w:rsidP="007C1155">
      <w:pPr>
        <w:numPr>
          <w:ilvl w:val="0"/>
          <w:numId w:val="122"/>
        </w:numPr>
        <w:tabs>
          <w:tab w:val="left" w:pos="180"/>
        </w:tabs>
        <w:spacing w:before="180" w:after="0"/>
        <w:ind w:left="180" w:hanging="180"/>
        <w:jc w:val="both"/>
      </w:pPr>
      <w:bookmarkStart w:id="2356" w:name="para_a90f8990_151b_4ba8_a079_4b7e7ce9a7"/>
      <w:bookmarkStart w:id="2357" w:name="idp140294722816656"/>
      <w:bookmarkEnd w:id="2355"/>
      <w:r>
        <w:rPr>
          <w:color w:val="000000"/>
          <w:sz w:val="18"/>
        </w:rPr>
        <w:t>Headers</w:t>
      </w:r>
    </w:p>
    <w:p w14:paraId="2611C22E" w14:textId="77777777" w:rsidR="007C1155" w:rsidRDefault="007C1155" w:rsidP="007C1155">
      <w:pPr>
        <w:numPr>
          <w:ilvl w:val="0"/>
          <w:numId w:val="121"/>
        </w:numPr>
        <w:tabs>
          <w:tab w:val="left" w:pos="360"/>
        </w:tabs>
        <w:spacing w:before="180" w:after="0"/>
        <w:ind w:left="360" w:hanging="180"/>
        <w:jc w:val="both"/>
      </w:pPr>
      <w:bookmarkStart w:id="2358" w:name="para_2ad87ca9_29b4_4757_9ed6_709600bcf1"/>
      <w:bookmarkStart w:id="2359" w:name="idp140294722817968"/>
      <w:bookmarkStart w:id="2360" w:name="idp140294722817712"/>
      <w:bookmarkEnd w:id="2356"/>
      <w:bookmarkEnd w:id="2357"/>
      <w:r>
        <w:rPr>
          <w:color w:val="000000"/>
          <w:sz w:val="18"/>
        </w:rPr>
        <w:t xml:space="preserve">Accept - The </w:t>
      </w:r>
      <w:r w:rsidR="00C57D2B">
        <w:rPr>
          <w:color w:val="000000"/>
          <w:sz w:val="18"/>
        </w:rPr>
        <w:t>media type</w:t>
      </w:r>
      <w:r>
        <w:rPr>
          <w:color w:val="000000"/>
          <w:sz w:val="18"/>
        </w:rPr>
        <w:t xml:space="preserve"> of the query results. The types allowed for this request header are:</w:t>
      </w:r>
    </w:p>
    <w:p w14:paraId="1253211A" w14:textId="77777777" w:rsidR="007C1155" w:rsidRDefault="007C1155" w:rsidP="007C1155">
      <w:pPr>
        <w:numPr>
          <w:ilvl w:val="0"/>
          <w:numId w:val="120"/>
        </w:numPr>
        <w:tabs>
          <w:tab w:val="left" w:pos="540"/>
        </w:tabs>
        <w:spacing w:before="180" w:after="0"/>
        <w:ind w:left="540" w:hanging="180"/>
        <w:jc w:val="both"/>
      </w:pPr>
      <w:bookmarkStart w:id="2361" w:name="para_03c5f91d_b7fb_4a7f_bc44_e9b8b0c72a"/>
      <w:bookmarkStart w:id="2362" w:name="idp140294722819328"/>
      <w:bookmarkStart w:id="2363" w:name="idp140294722819072"/>
      <w:bookmarkEnd w:id="2358"/>
      <w:bookmarkEnd w:id="2359"/>
      <w:bookmarkEnd w:id="2360"/>
      <w:r>
        <w:rPr>
          <w:color w:val="000000"/>
          <w:sz w:val="18"/>
        </w:rPr>
        <w:t>multipart/related; type=</w:t>
      </w:r>
      <w:r w:rsidR="00DD164B">
        <w:rPr>
          <w:b/>
          <w:color w:val="000000"/>
          <w:sz w:val="18"/>
          <w:u w:val="single"/>
        </w:rPr>
        <w:t>"</w:t>
      </w:r>
      <w:r>
        <w:rPr>
          <w:color w:val="000000"/>
          <w:sz w:val="18"/>
        </w:rPr>
        <w:t>application/dicom+xml</w:t>
      </w:r>
      <w:r w:rsidR="00DD164B">
        <w:rPr>
          <w:b/>
          <w:color w:val="000000"/>
          <w:sz w:val="18"/>
          <w:u w:val="single"/>
        </w:rPr>
        <w:t>"</w:t>
      </w:r>
      <w:r>
        <w:rPr>
          <w:color w:val="000000"/>
          <w:sz w:val="18"/>
        </w:rPr>
        <w:t xml:space="preserve"> </w:t>
      </w:r>
      <w:r w:rsidRPr="007C0371">
        <w:rPr>
          <w:b/>
          <w:strike/>
          <w:color w:val="000000"/>
          <w:sz w:val="18"/>
        </w:rPr>
        <w:t>(default)</w:t>
      </w:r>
    </w:p>
    <w:p w14:paraId="1A299360" w14:textId="77777777" w:rsidR="007C1155" w:rsidRDefault="007C1155" w:rsidP="007C1155">
      <w:pPr>
        <w:spacing w:before="180"/>
        <w:ind w:left="540"/>
        <w:jc w:val="both"/>
      </w:pPr>
      <w:bookmarkStart w:id="2364" w:name="para_dab97707_3737_4937_9267_3679e0d772"/>
      <w:bookmarkEnd w:id="2361"/>
      <w:bookmarkEnd w:id="2362"/>
      <w:bookmarkEnd w:id="2363"/>
      <w:r>
        <w:rPr>
          <w:color w:val="000000"/>
          <w:sz w:val="18"/>
        </w:rPr>
        <w:t xml:space="preserve">Specifies that the results should be DICOM </w:t>
      </w:r>
      <w:hyperlink r:id="rId27" w:anchor="PS3.19">
        <w:r>
          <w:rPr>
            <w:color w:val="000000"/>
            <w:sz w:val="18"/>
          </w:rPr>
          <w:t>PS3.19</w:t>
        </w:r>
      </w:hyperlink>
      <w:r>
        <w:rPr>
          <w:color w:val="000000"/>
          <w:sz w:val="18"/>
        </w:rPr>
        <w:t xml:space="preserve"> XML (one part per result)</w:t>
      </w:r>
    </w:p>
    <w:p w14:paraId="480794CE" w14:textId="77777777" w:rsidR="007C1155" w:rsidRDefault="007C1155" w:rsidP="007C1155">
      <w:pPr>
        <w:numPr>
          <w:ilvl w:val="0"/>
          <w:numId w:val="120"/>
        </w:numPr>
        <w:tabs>
          <w:tab w:val="left" w:pos="540"/>
        </w:tabs>
        <w:spacing w:before="180" w:after="0"/>
        <w:ind w:left="540" w:hanging="180"/>
        <w:jc w:val="both"/>
      </w:pPr>
      <w:bookmarkStart w:id="2365" w:name="para_2f89786d_fde5_49f0_ad81_8f52a4b789"/>
      <w:bookmarkStart w:id="2366" w:name="idp140294722822304"/>
      <w:bookmarkEnd w:id="2364"/>
      <w:r>
        <w:rPr>
          <w:color w:val="000000"/>
          <w:sz w:val="18"/>
        </w:rPr>
        <w:t>application/</w:t>
      </w:r>
      <w:r w:rsidR="004C4E02" w:rsidRPr="007C0371">
        <w:rPr>
          <w:b/>
          <w:color w:val="000000"/>
          <w:sz w:val="18"/>
          <w:u w:val="single"/>
        </w:rPr>
        <w:t>dicom+</w:t>
      </w:r>
      <w:r>
        <w:rPr>
          <w:color w:val="000000"/>
          <w:sz w:val="18"/>
        </w:rPr>
        <w:t>json</w:t>
      </w:r>
      <w:r w:rsidR="004C4E02">
        <w:rPr>
          <w:color w:val="000000"/>
          <w:sz w:val="18"/>
        </w:rPr>
        <w:t xml:space="preserve"> </w:t>
      </w:r>
      <w:r w:rsidR="004C4E02" w:rsidRPr="007C0371">
        <w:rPr>
          <w:b/>
          <w:color w:val="000000"/>
          <w:sz w:val="18"/>
          <w:u w:val="single"/>
        </w:rPr>
        <w:t>(default)</w:t>
      </w:r>
    </w:p>
    <w:p w14:paraId="65E46EE3" w14:textId="77777777" w:rsidR="007C1155" w:rsidRPr="007C0371" w:rsidRDefault="007C1155" w:rsidP="007C1155">
      <w:pPr>
        <w:spacing w:before="180"/>
        <w:ind w:left="540"/>
        <w:jc w:val="both"/>
        <w:rPr>
          <w:b/>
          <w:u w:val="single"/>
        </w:rPr>
      </w:pPr>
      <w:bookmarkStart w:id="2367" w:name="para_27b1fff0_55c6_4731_984d_2caa6f93eb"/>
      <w:bookmarkEnd w:id="2365"/>
      <w:bookmarkEnd w:id="2366"/>
      <w:r>
        <w:rPr>
          <w:color w:val="000000"/>
          <w:sz w:val="18"/>
        </w:rPr>
        <w:t>Specifies that the results should be DICOM JSON</w:t>
      </w:r>
      <w:ins w:id="2368" w:author="David Clunie" w:date="2016-05-21T14:39:00Z">
        <w:r w:rsidR="004C05C6">
          <w:rPr>
            <w:color w:val="000000"/>
            <w:sz w:val="18"/>
          </w:rPr>
          <w:t xml:space="preserve"> </w:t>
        </w:r>
        <w:r w:rsidR="004C05C6" w:rsidRPr="004C05C6">
          <w:rPr>
            <w:b/>
            <w:color w:val="000000"/>
            <w:sz w:val="18"/>
            <w:u w:val="single"/>
            <w:rPrChange w:id="2369" w:author="David Clunie" w:date="2016-05-21T14:39:00Z">
              <w:rPr>
                <w:color w:val="000000"/>
                <w:sz w:val="18"/>
              </w:rPr>
            </w:rPrChange>
          </w:rPr>
          <w:t xml:space="preserve">as defined in </w:t>
        </w:r>
        <w:r w:rsidR="004C05C6" w:rsidRPr="004C05C6">
          <w:rPr>
            <w:b/>
            <w:u w:val="single"/>
            <w:rPrChange w:id="2370" w:author="David Clunie" w:date="2016-05-21T14:39:00Z">
              <w:rPr>
                <w:color w:val="000000"/>
                <w:sz w:val="18"/>
              </w:rPr>
            </w:rPrChange>
          </w:rPr>
          <w:fldChar w:fldCharType="begin"/>
        </w:r>
        <w:r w:rsidR="004C05C6" w:rsidRPr="004C05C6">
          <w:rPr>
            <w:b/>
            <w:u w:val="single"/>
            <w:rPrChange w:id="2371" w:author="David Clunie" w:date="2016-05-21T14:39:00Z">
              <w:rPr/>
            </w:rPrChange>
          </w:rPr>
          <w:instrText xml:space="preserve"> HYPERLINK \l "chapter_F" \h </w:instrText>
        </w:r>
        <w:r w:rsidR="004C05C6" w:rsidRPr="004C05C6">
          <w:rPr>
            <w:b/>
            <w:u w:val="single"/>
            <w:rPrChange w:id="2372" w:author="David Clunie" w:date="2016-05-21T14:39:00Z">
              <w:rPr>
                <w:color w:val="000000"/>
                <w:sz w:val="18"/>
              </w:rPr>
            </w:rPrChange>
          </w:rPr>
          <w:fldChar w:fldCharType="separate"/>
        </w:r>
        <w:r w:rsidR="004C05C6" w:rsidRPr="004C05C6">
          <w:rPr>
            <w:b/>
            <w:color w:val="000000"/>
            <w:sz w:val="18"/>
            <w:u w:val="single"/>
            <w:rPrChange w:id="2373" w:author="David Clunie" w:date="2016-05-21T14:39:00Z">
              <w:rPr>
                <w:color w:val="000000"/>
                <w:sz w:val="18"/>
              </w:rPr>
            </w:rPrChange>
          </w:rPr>
          <w:t>Annex F</w:t>
        </w:r>
        <w:r w:rsidR="004C05C6" w:rsidRPr="004C05C6">
          <w:rPr>
            <w:b/>
            <w:color w:val="000000"/>
            <w:sz w:val="18"/>
            <w:u w:val="single"/>
            <w:rPrChange w:id="2374" w:author="David Clunie" w:date="2016-05-21T14:39:00Z">
              <w:rPr>
                <w:color w:val="000000"/>
                <w:sz w:val="18"/>
              </w:rPr>
            </w:rPrChange>
          </w:rPr>
          <w:fldChar w:fldCharType="end"/>
        </w:r>
      </w:ins>
      <w:r w:rsidR="00B73749">
        <w:rPr>
          <w:b/>
          <w:color w:val="000000"/>
          <w:sz w:val="18"/>
          <w:u w:val="single"/>
        </w:rPr>
        <w:t xml:space="preserve"> (the one and only part contains all results)</w:t>
      </w:r>
    </w:p>
    <w:p w14:paraId="077EE252" w14:textId="77777777" w:rsidR="007C1155" w:rsidRDefault="007C1155" w:rsidP="007C1155">
      <w:pPr>
        <w:spacing w:before="180"/>
        <w:ind w:left="360"/>
        <w:jc w:val="both"/>
      </w:pPr>
      <w:bookmarkStart w:id="2375" w:name="para_0804d78c_6c5c_490f_9976_1a08536337"/>
      <w:bookmarkEnd w:id="2367"/>
      <w:r>
        <w:rPr>
          <w:color w:val="000000"/>
          <w:sz w:val="18"/>
        </w:rPr>
        <w:t>A QIDO-RS provider shall support both Accept header values</w:t>
      </w:r>
      <w:r w:rsidR="00C331FC">
        <w:rPr>
          <w:color w:val="000000"/>
          <w:sz w:val="18"/>
        </w:rPr>
        <w:t>.</w:t>
      </w:r>
    </w:p>
    <w:bookmarkEnd w:id="2375"/>
    <w:p w14:paraId="29BD0DD3" w14:textId="77777777" w:rsidR="00C331FC" w:rsidRDefault="00C331FC" w:rsidP="00C331FC">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6.7.1.2.3 as follows:</w:t>
      </w:r>
    </w:p>
    <w:p w14:paraId="54C82DAB" w14:textId="77777777" w:rsidR="00C331FC" w:rsidRDefault="00C331FC" w:rsidP="00C331FC">
      <w:pPr>
        <w:spacing w:before="180"/>
      </w:pPr>
      <w:bookmarkStart w:id="2376" w:name="sect_6_7_1_2_3"/>
      <w:r>
        <w:rPr>
          <w:b/>
          <w:color w:val="000000"/>
          <w:sz w:val="22"/>
        </w:rPr>
        <w:t>6.7.1.2.3 Query Result Messages</w:t>
      </w:r>
    </w:p>
    <w:p w14:paraId="1E8CE70B" w14:textId="77777777" w:rsidR="00C331FC" w:rsidRDefault="00FB71D3" w:rsidP="00C331FC">
      <w:pPr>
        <w:spacing w:before="180"/>
        <w:jc w:val="both"/>
      </w:pPr>
      <w:bookmarkStart w:id="2377" w:name="para_26ca0dcd_2f43_4ee2_94c5_1b0244e69b"/>
      <w:bookmarkEnd w:id="2376"/>
      <w:r>
        <w:rPr>
          <w:color w:val="000000"/>
          <w:sz w:val="18"/>
        </w:rPr>
        <w:t>...</w:t>
      </w:r>
      <w:r w:rsidR="00C331FC">
        <w:rPr>
          <w:color w:val="000000"/>
          <w:sz w:val="18"/>
        </w:rPr>
        <w:t>.</w:t>
      </w:r>
    </w:p>
    <w:p w14:paraId="1E885662" w14:textId="77777777" w:rsidR="00C331FC" w:rsidRDefault="00C331FC" w:rsidP="00C331FC">
      <w:pPr>
        <w:spacing w:before="180"/>
      </w:pPr>
      <w:bookmarkStart w:id="2378" w:name="sect_6_7_1_2_3_1"/>
      <w:bookmarkEnd w:id="2377"/>
      <w:r>
        <w:rPr>
          <w:b/>
          <w:color w:val="000000"/>
          <w:sz w:val="18"/>
        </w:rPr>
        <w:t>6.7.1.2.3.1 XML Results</w:t>
      </w:r>
    </w:p>
    <w:p w14:paraId="6F66A8B8" w14:textId="77777777" w:rsidR="00C331FC" w:rsidRPr="007C0371" w:rsidRDefault="00C331FC" w:rsidP="00C331FC">
      <w:pPr>
        <w:numPr>
          <w:ilvl w:val="0"/>
          <w:numId w:val="126"/>
        </w:numPr>
        <w:tabs>
          <w:tab w:val="left" w:pos="180"/>
        </w:tabs>
        <w:spacing w:before="180" w:after="0"/>
        <w:ind w:left="180" w:hanging="180"/>
        <w:jc w:val="both"/>
      </w:pPr>
      <w:bookmarkStart w:id="2379" w:name="para_97a4850b_6af3_4fad_afd5_46ab49ac8b"/>
      <w:bookmarkStart w:id="2380" w:name="idp140294723388288"/>
      <w:bookmarkStart w:id="2381" w:name="idp140294723388032"/>
      <w:bookmarkEnd w:id="2378"/>
      <w:r>
        <w:rPr>
          <w:color w:val="000000"/>
          <w:sz w:val="18"/>
        </w:rPr>
        <w:t>Content-Type: multipart/related; type=</w:t>
      </w:r>
      <w:r w:rsidR="00FB71D3">
        <w:rPr>
          <w:b/>
          <w:color w:val="000000"/>
          <w:sz w:val="18"/>
          <w:u w:val="single"/>
        </w:rPr>
        <w:t>"</w:t>
      </w:r>
      <w:r>
        <w:rPr>
          <w:color w:val="000000"/>
          <w:sz w:val="18"/>
        </w:rPr>
        <w:t>application/dicom+xml</w:t>
      </w:r>
      <w:r w:rsidR="00FB71D3">
        <w:rPr>
          <w:b/>
          <w:color w:val="000000"/>
          <w:sz w:val="18"/>
          <w:u w:val="single"/>
        </w:rPr>
        <w:t>"</w:t>
      </w:r>
    </w:p>
    <w:p w14:paraId="506380BF" w14:textId="77777777" w:rsidR="00FB71D3" w:rsidRPr="00FB71D3" w:rsidRDefault="00FB71D3" w:rsidP="007C0371">
      <w:pPr>
        <w:tabs>
          <w:tab w:val="left" w:pos="180"/>
        </w:tabs>
        <w:spacing w:before="180" w:after="0"/>
        <w:jc w:val="both"/>
      </w:pPr>
      <w:r w:rsidRPr="007C0371">
        <w:rPr>
          <w:color w:val="000000"/>
          <w:sz w:val="18"/>
        </w:rPr>
        <w:t>...</w:t>
      </w:r>
    </w:p>
    <w:p w14:paraId="144EFA6D" w14:textId="77777777" w:rsidR="00C331FC" w:rsidRDefault="00C331FC" w:rsidP="00C331FC">
      <w:pPr>
        <w:spacing w:before="180"/>
      </w:pPr>
      <w:bookmarkStart w:id="2382" w:name="sect_6_7_1_2_3_2"/>
      <w:bookmarkEnd w:id="2379"/>
      <w:bookmarkEnd w:id="2380"/>
      <w:bookmarkEnd w:id="2381"/>
      <w:r>
        <w:rPr>
          <w:b/>
          <w:color w:val="000000"/>
          <w:sz w:val="18"/>
        </w:rPr>
        <w:t>6.7.1.2.3.2 JSON Results</w:t>
      </w:r>
    </w:p>
    <w:p w14:paraId="34E9F5AD" w14:textId="77777777" w:rsidR="00C331FC" w:rsidRDefault="00C331FC" w:rsidP="00C331FC">
      <w:pPr>
        <w:numPr>
          <w:ilvl w:val="0"/>
          <w:numId w:val="127"/>
        </w:numPr>
        <w:tabs>
          <w:tab w:val="left" w:pos="180"/>
        </w:tabs>
        <w:spacing w:before="180" w:after="0"/>
        <w:ind w:left="180" w:hanging="180"/>
        <w:jc w:val="both"/>
      </w:pPr>
      <w:bookmarkStart w:id="2383" w:name="para_27bfa234_d26c_404c_9e81_5e1f77892f"/>
      <w:bookmarkStart w:id="2384" w:name="idp140294723402256"/>
      <w:bookmarkStart w:id="2385" w:name="idp140294723402000"/>
      <w:bookmarkEnd w:id="2382"/>
      <w:r>
        <w:rPr>
          <w:color w:val="000000"/>
          <w:sz w:val="18"/>
        </w:rPr>
        <w:t>Content-Type: application/</w:t>
      </w:r>
      <w:r w:rsidR="00FB71D3" w:rsidRPr="007C0371">
        <w:rPr>
          <w:b/>
          <w:color w:val="000000"/>
          <w:sz w:val="18"/>
          <w:u w:val="single"/>
        </w:rPr>
        <w:t>dicom+</w:t>
      </w:r>
      <w:r>
        <w:rPr>
          <w:color w:val="000000"/>
          <w:sz w:val="18"/>
        </w:rPr>
        <w:t>json</w:t>
      </w:r>
    </w:p>
    <w:bookmarkEnd w:id="2383"/>
    <w:bookmarkEnd w:id="2384"/>
    <w:bookmarkEnd w:id="2385"/>
    <w:p w14:paraId="0E82ABAB" w14:textId="77777777" w:rsidR="002C5F19" w:rsidRDefault="002C5F19" w:rsidP="00467D96"/>
    <w:p w14:paraId="46006CFA" w14:textId="77777777" w:rsidR="004E7744" w:rsidRDefault="004E7744" w:rsidP="004E7744">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6.8.1.1.2 as follows:</w:t>
      </w:r>
    </w:p>
    <w:p w14:paraId="196192F5" w14:textId="77777777" w:rsidR="004E7744" w:rsidRDefault="004E7744" w:rsidP="004E7744">
      <w:pPr>
        <w:spacing w:before="180" w:after="0"/>
      </w:pPr>
      <w:bookmarkStart w:id="2386" w:name="sect_6_8_1_1_2"/>
      <w:r>
        <w:rPr>
          <w:b/>
          <w:color w:val="000000"/>
          <w:sz w:val="22"/>
        </w:rPr>
        <w:t>6.8.1.1.2 Header Fields</w:t>
      </w:r>
    </w:p>
    <w:p w14:paraId="4F4F7634" w14:textId="77777777" w:rsidR="004E7744" w:rsidRDefault="004E7744" w:rsidP="004E7744">
      <w:pPr>
        <w:spacing w:before="180" w:after="0"/>
        <w:jc w:val="both"/>
      </w:pPr>
      <w:bookmarkStart w:id="2387" w:name="para_b39c076d_4a4f_41f1_9bb1_935d0b7c4a"/>
      <w:bookmarkEnd w:id="2386"/>
      <w:r>
        <w:rPr>
          <w:color w:val="000000"/>
          <w:sz w:val="18"/>
        </w:rPr>
        <w:t>The Retrieve Server Options Service request messages can include the following header fields:</w:t>
      </w:r>
    </w:p>
    <w:p w14:paraId="36768162" w14:textId="77777777" w:rsidR="004E7744" w:rsidRDefault="004E7744" w:rsidP="004E7744">
      <w:pPr>
        <w:numPr>
          <w:ilvl w:val="0"/>
          <w:numId w:val="135"/>
        </w:numPr>
        <w:tabs>
          <w:tab w:val="left" w:pos="180"/>
        </w:tabs>
        <w:spacing w:before="180" w:after="0"/>
        <w:ind w:left="180" w:hanging="180"/>
        <w:jc w:val="both"/>
      </w:pPr>
      <w:bookmarkStart w:id="2388" w:name="para_789400c5_71f9_41c2_96d9_26c6b68b05"/>
      <w:bookmarkStart w:id="2389" w:name="idp140294723500912"/>
      <w:bookmarkStart w:id="2390" w:name="idp140294723500656"/>
      <w:bookmarkEnd w:id="2387"/>
      <w:r>
        <w:rPr>
          <w:color w:val="000000"/>
          <w:sz w:val="18"/>
        </w:rPr>
        <w:t>Accept:</w:t>
      </w:r>
    </w:p>
    <w:p w14:paraId="7B4E53EE" w14:textId="77777777" w:rsidR="004E7744" w:rsidRDefault="004E7744" w:rsidP="004E7744">
      <w:pPr>
        <w:numPr>
          <w:ilvl w:val="0"/>
          <w:numId w:val="134"/>
        </w:numPr>
        <w:tabs>
          <w:tab w:val="left" w:pos="360"/>
        </w:tabs>
        <w:spacing w:before="180" w:after="0"/>
        <w:ind w:left="360" w:hanging="180"/>
        <w:jc w:val="both"/>
      </w:pPr>
      <w:bookmarkStart w:id="2391" w:name="para_d57b166e_55b2_4ffa_b65c_0dec40d4dc"/>
      <w:bookmarkStart w:id="2392" w:name="idp140294723502176"/>
      <w:bookmarkStart w:id="2393" w:name="idp140294723501920"/>
      <w:bookmarkEnd w:id="2388"/>
      <w:bookmarkEnd w:id="2389"/>
      <w:bookmarkEnd w:id="2390"/>
      <w:r>
        <w:rPr>
          <w:color w:val="000000"/>
          <w:sz w:val="18"/>
        </w:rPr>
        <w:t>application/vnd.sun.wadl+xml</w:t>
      </w:r>
    </w:p>
    <w:p w14:paraId="06F6CEAC" w14:textId="77777777" w:rsidR="004E7744" w:rsidRDefault="004E7744" w:rsidP="004E7744">
      <w:pPr>
        <w:numPr>
          <w:ilvl w:val="0"/>
          <w:numId w:val="134"/>
        </w:numPr>
        <w:tabs>
          <w:tab w:val="left" w:pos="360"/>
        </w:tabs>
        <w:spacing w:before="180" w:after="0"/>
        <w:ind w:left="360" w:hanging="180"/>
        <w:jc w:val="both"/>
      </w:pPr>
      <w:bookmarkStart w:id="2394" w:name="para_58c7ef83_956d_4c82_9cec_5d2068d5b0"/>
      <w:bookmarkStart w:id="2395" w:name="idp140294723503312"/>
      <w:bookmarkEnd w:id="2391"/>
      <w:bookmarkEnd w:id="2392"/>
      <w:bookmarkEnd w:id="2393"/>
      <w:r>
        <w:rPr>
          <w:color w:val="000000"/>
          <w:sz w:val="18"/>
        </w:rPr>
        <w:t>application/</w:t>
      </w:r>
      <w:r w:rsidRPr="007C0371">
        <w:rPr>
          <w:b/>
          <w:color w:val="000000"/>
          <w:sz w:val="18"/>
          <w:u w:val="single"/>
        </w:rPr>
        <w:t>dicom+</w:t>
      </w:r>
      <w:r>
        <w:rPr>
          <w:color w:val="000000"/>
          <w:sz w:val="18"/>
        </w:rPr>
        <w:t>json</w:t>
      </w:r>
    </w:p>
    <w:bookmarkEnd w:id="2394"/>
    <w:bookmarkEnd w:id="2395"/>
    <w:p w14:paraId="45633DAD" w14:textId="77777777" w:rsidR="004E7744" w:rsidRDefault="004E7744" w:rsidP="00467D96"/>
    <w:p w14:paraId="0B420199" w14:textId="77777777" w:rsidR="004E7744" w:rsidRDefault="004E7744" w:rsidP="004E7744">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6.8.1.2.2.3 as follows:</w:t>
      </w:r>
    </w:p>
    <w:p w14:paraId="7E4405B2" w14:textId="77777777" w:rsidR="004E7744" w:rsidRDefault="004E7744" w:rsidP="004E7744">
      <w:pPr>
        <w:spacing w:before="180" w:after="0"/>
        <w:rPr>
          <w:b/>
          <w:color w:val="000000"/>
          <w:sz w:val="18"/>
        </w:rPr>
      </w:pPr>
      <w:bookmarkStart w:id="2396" w:name="sect_6_8_1_2_2_3"/>
      <w:r>
        <w:rPr>
          <w:b/>
          <w:color w:val="000000"/>
          <w:sz w:val="18"/>
        </w:rPr>
        <w:t>6.8.1.2.2.3 Search Methods</w:t>
      </w:r>
    </w:p>
    <w:p w14:paraId="129B89EF" w14:textId="77777777" w:rsidR="004E7744" w:rsidRDefault="004E7744" w:rsidP="004E7744">
      <w:pPr>
        <w:spacing w:before="180" w:after="0"/>
      </w:pPr>
      <w:r>
        <w:t>…</w:t>
      </w:r>
    </w:p>
    <w:p w14:paraId="74074A7F" w14:textId="77777777" w:rsidR="004E7744" w:rsidRDefault="004E7744" w:rsidP="004E7744">
      <w:pPr>
        <w:spacing w:before="180" w:after="0"/>
        <w:jc w:val="both"/>
      </w:pPr>
      <w:bookmarkStart w:id="2397" w:name="para_6af31a6d_a837_4a9c_9422_1709400f52"/>
      <w:bookmarkEnd w:id="2396"/>
      <w:r>
        <w:rPr>
          <w:color w:val="000000"/>
          <w:sz w:val="18"/>
        </w:rPr>
        <w:t>Example:</w:t>
      </w:r>
    </w:p>
    <w:p w14:paraId="56C1DE93" w14:textId="77777777" w:rsidR="004E7744" w:rsidRDefault="004E7744" w:rsidP="004E7744">
      <w:pPr>
        <w:spacing w:before="180" w:after="0"/>
      </w:pPr>
      <w:bookmarkStart w:id="2398" w:name="idp140294723922368"/>
      <w:bookmarkEnd w:id="2397"/>
      <w:r>
        <w:rPr>
          <w:rFonts w:ascii="Courier New" w:hAnsi="Courier New"/>
          <w:color w:val="000000"/>
          <w:sz w:val="18"/>
        </w:rPr>
        <w:t>&lt;method name="GET" id="SearchForStudies"&gt;</w:t>
      </w:r>
      <w:r>
        <w:rPr>
          <w:rFonts w:ascii="Courier New" w:hAnsi="Courier New"/>
          <w:color w:val="000000"/>
          <w:sz w:val="18"/>
        </w:rPr>
        <w:br/>
        <w:t xml:space="preserve"> &lt;request&gt;</w:t>
      </w:r>
      <w:r>
        <w:rPr>
          <w:rFonts w:ascii="Courier New" w:hAnsi="Courier New"/>
          <w:color w:val="000000"/>
          <w:sz w:val="18"/>
        </w:rPr>
        <w:br/>
        <w:t xml:space="preserve">  &lt;param name="Accept" style="header" default="multipart/related; type=application/dicom+xml"&gt;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Pr="007C0371">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r>
      <w:r>
        <w:rPr>
          <w:rFonts w:ascii="Courier New" w:hAnsi="Courier New"/>
          <w:color w:val="000000"/>
          <w:sz w:val="18"/>
        </w:rPr>
        <w:lastRenderedPageBreak/>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name="fuzzymatching" style="query" /&gt;</w:t>
      </w:r>
      <w:r>
        <w:rPr>
          <w:rFonts w:ascii="Courier New" w:hAnsi="Courier New"/>
          <w:color w:val="000000"/>
          <w:sz w:val="18"/>
        </w:rPr>
        <w:br/>
        <w:t xml:space="preserve">  &lt;param name="StudyDate" style="query" /&gt;</w:t>
      </w:r>
      <w:r>
        <w:rPr>
          <w:rFonts w:ascii="Courier New" w:hAnsi="Courier New"/>
          <w:color w:val="000000"/>
          <w:sz w:val="18"/>
        </w:rPr>
        <w:br/>
        <w:t xml:space="preserve">  &lt;param name="00080020" style="query" /&gt;</w:t>
      </w:r>
      <w:r>
        <w:rPr>
          <w:rFonts w:ascii="Courier New" w:hAnsi="Courier New"/>
          <w:color w:val="000000"/>
          <w:sz w:val="18"/>
        </w:rPr>
        <w:br/>
        <w:t xml:space="preserve">  &lt;param name="StudyTime" style="query" /&gt;</w:t>
      </w:r>
      <w:r>
        <w:rPr>
          <w:rFonts w:ascii="Courier New" w:hAnsi="Courier New"/>
          <w:color w:val="000000"/>
          <w:sz w:val="18"/>
        </w:rPr>
        <w:br/>
        <w:t xml:space="preserve">  &lt;param name="00080030" style="query" /&gt;</w:t>
      </w:r>
      <w:r>
        <w:rPr>
          <w:rFonts w:ascii="Courier New" w:hAnsi="Courier New"/>
          <w:color w:val="000000"/>
          <w:sz w:val="18"/>
        </w:rPr>
        <w:br/>
        <w:t xml:space="preserve">  …</w:t>
      </w:r>
      <w:r>
        <w:rPr>
          <w:rFonts w:ascii="Courier New" w:hAnsi="Courier New"/>
          <w:color w:val="000000"/>
          <w:sz w:val="18"/>
        </w:rPr>
        <w:br/>
        <w:t xml:space="preserve">  &lt;param name="includefield" style="query" repeating="true" /&gt;</w:t>
      </w:r>
      <w:r>
        <w:rPr>
          <w:rFonts w:ascii="Courier New" w:hAnsi="Courier New"/>
          <w:color w:val="000000"/>
          <w:sz w:val="18"/>
        </w:rPr>
        <w:br/>
        <w:t xml:space="preserve">  &lt;option value="all" /&gt;</w:t>
      </w:r>
      <w:r>
        <w:rPr>
          <w:rFonts w:ascii="Courier New" w:hAnsi="Courier New"/>
          <w:color w:val="000000"/>
          <w:sz w:val="18"/>
        </w:rPr>
        <w:br/>
        <w:t xml:space="preserve">  &lt;option value="00081049" /&gt;</w:t>
      </w:r>
      <w:r>
        <w:rPr>
          <w:rFonts w:ascii="Courier New" w:hAnsi="Courier New"/>
          <w:color w:val="000000"/>
          <w:sz w:val="18"/>
        </w:rPr>
        <w:br/>
        <w:t xml:space="preserve">  &lt;option value="PhysiciansOfRecordIdentificationSequence" /&gt;</w:t>
      </w:r>
      <w:r>
        <w:rPr>
          <w:rFonts w:ascii="Courier New" w:hAnsi="Courier New"/>
          <w:color w:val="000000"/>
          <w:sz w:val="18"/>
        </w:rPr>
        <w:br/>
        <w:t xml:space="preserve">  &lt;option value="00081060" /&gt;</w:t>
      </w:r>
      <w:r>
        <w:rPr>
          <w:rFonts w:ascii="Courier New" w:hAnsi="Courier New"/>
          <w:color w:val="000000"/>
          <w:sz w:val="18"/>
        </w:rPr>
        <w:br/>
        <w:t xml:space="preserve">  &lt;option value="NameOfPhysiciansReadingStudy" /&gt;</w:t>
      </w:r>
      <w:r>
        <w:rPr>
          <w:rFonts w:ascii="Courier New" w:hAnsi="Courier New"/>
          <w:color w:val="000000"/>
          <w:sz w:val="18"/>
        </w:rPr>
        <w:br/>
        <w:t xml:space="preserve">  …</w:t>
      </w:r>
      <w:r>
        <w:rPr>
          <w:rFonts w:ascii="Courier New" w:hAnsi="Courier New"/>
          <w:color w:val="000000"/>
          <w:sz w:val="18"/>
        </w:rPr>
        <w:br/>
        <w:t xml:space="preserve"> &lt;/param&gt;</w:t>
      </w:r>
      <w:r>
        <w:rPr>
          <w:rFonts w:ascii="Courier New" w:hAnsi="Courier New"/>
          <w:color w:val="000000"/>
          <w:sz w:val="18"/>
        </w:rPr>
        <w:br/>
        <w:t>&lt;/request&gt;</w:t>
      </w:r>
      <w:r>
        <w:rPr>
          <w:rFonts w:ascii="Courier New" w:hAnsi="Courier New"/>
          <w:color w:val="000000"/>
          <w:sz w:val="18"/>
        </w:rPr>
        <w:br/>
        <w:t>&lt;response status="200"&gt;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B774F6" w:rsidRPr="007C0371">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&lt;/response&gt;</w:t>
      </w:r>
      <w:r>
        <w:rPr>
          <w:rFonts w:ascii="Courier New" w:hAnsi="Courier New"/>
          <w:color w:val="000000"/>
          <w:sz w:val="18"/>
        </w:rPr>
        <w:br/>
        <w:t>&lt;response status="400 401 403 413 503" /&gt;</w:t>
      </w:r>
      <w:r>
        <w:rPr>
          <w:rFonts w:ascii="Courier New" w:hAnsi="Courier New"/>
          <w:color w:val="000000"/>
          <w:sz w:val="18"/>
        </w:rPr>
        <w:br/>
        <w:t>&lt;/method&gt;</w:t>
      </w:r>
      <w:r>
        <w:rPr>
          <w:rFonts w:ascii="Courier New" w:hAnsi="Courier New"/>
          <w:color w:val="000000"/>
          <w:sz w:val="18"/>
        </w:rPr>
        <w:br/>
      </w:r>
    </w:p>
    <w:p w14:paraId="668491BB" w14:textId="77777777" w:rsidR="00B774F6" w:rsidRDefault="00B774F6" w:rsidP="007C0371">
      <w:pPr>
        <w:pBdr>
          <w:top w:val="single" w:sz="4" w:space="1" w:color="auto"/>
          <w:left w:val="single" w:sz="4" w:space="4" w:color="auto"/>
          <w:bottom w:val="single" w:sz="4" w:space="1" w:color="auto"/>
          <w:right w:val="single" w:sz="4" w:space="4" w:color="auto"/>
        </w:pBdr>
        <w:spacing w:before="180" w:after="0"/>
      </w:pPr>
      <w:r>
        <w:rPr>
          <w:i/>
        </w:rPr>
        <w:t>Update PS3.18 Section 6.8.1.2.2.4 as follows:</w:t>
      </w:r>
    </w:p>
    <w:p w14:paraId="06D79518" w14:textId="77777777" w:rsidR="00215443" w:rsidRDefault="00215443">
      <w:pPr>
        <w:spacing w:before="180" w:after="0"/>
        <w:rPr>
          <w:ins w:id="2399" w:author="David Clunie" w:date="2016-05-21T10:16:00Z"/>
          <w:b/>
          <w:color w:val="000000"/>
          <w:sz w:val="18"/>
        </w:rPr>
      </w:pPr>
      <w:bookmarkStart w:id="2400" w:name="sect_6_8_1_2_2_4"/>
      <w:bookmarkEnd w:id="2398"/>
      <w:ins w:id="2401" w:author="David Clunie" w:date="2016-05-21T10:16:00Z">
        <w:r>
          <w:rPr>
            <w:b/>
            <w:color w:val="000000"/>
            <w:sz w:val="18"/>
          </w:rPr>
          <w:t>6.8.1.2.2.4</w:t>
        </w:r>
        <w:r>
          <w:rPr>
            <w:b/>
            <w:color w:val="000000"/>
            <w:sz w:val="18"/>
          </w:rPr>
          <w:tab/>
          <w:t>Update Methods</w:t>
        </w:r>
      </w:ins>
    </w:p>
    <w:p w14:paraId="177F6B40" w14:textId="77777777" w:rsidR="00B774F6" w:rsidRPr="007C0371" w:rsidDel="00215443" w:rsidRDefault="00B774F6" w:rsidP="007C0371">
      <w:pPr>
        <w:pStyle w:val="ListParagraph"/>
        <w:numPr>
          <w:ilvl w:val="5"/>
          <w:numId w:val="128"/>
        </w:numPr>
        <w:spacing w:before="180" w:after="0"/>
        <w:rPr>
          <w:del w:id="2402" w:author="David Clunie" w:date="2016-05-21T10:16:00Z"/>
          <w:b/>
          <w:color w:val="000000"/>
          <w:sz w:val="18"/>
        </w:rPr>
      </w:pPr>
      <w:del w:id="2403" w:author="David Clunie" w:date="2016-05-21T10:16:00Z">
        <w:r w:rsidRPr="007C0371" w:rsidDel="00215443">
          <w:rPr>
            <w:b/>
            <w:color w:val="000000"/>
            <w:sz w:val="18"/>
          </w:rPr>
          <w:delText>Update Methods</w:delText>
        </w:r>
      </w:del>
    </w:p>
    <w:p w14:paraId="0E422C34" w14:textId="77777777" w:rsidR="00B774F6" w:rsidRDefault="00B774F6">
      <w:pPr>
        <w:spacing w:before="180" w:after="0"/>
      </w:pPr>
      <w:r>
        <w:t>…</w:t>
      </w:r>
    </w:p>
    <w:p w14:paraId="1BA671FA" w14:textId="77777777" w:rsidR="00B774F6" w:rsidRDefault="00B774F6" w:rsidP="00B774F6">
      <w:pPr>
        <w:spacing w:before="180" w:after="0"/>
        <w:jc w:val="both"/>
      </w:pPr>
      <w:bookmarkStart w:id="2404" w:name="para_4a4f6a7a_3a8a_49ba_abae_e58b3e6719"/>
      <w:bookmarkEnd w:id="2400"/>
      <w:r>
        <w:rPr>
          <w:color w:val="000000"/>
          <w:sz w:val="18"/>
        </w:rPr>
        <w:t>Example:</w:t>
      </w:r>
    </w:p>
    <w:p w14:paraId="5B6F484E" w14:textId="77777777" w:rsidR="00B774F6" w:rsidRDefault="00B774F6" w:rsidP="00B774F6">
      <w:pPr>
        <w:spacing w:before="180" w:after="0"/>
      </w:pPr>
      <w:bookmarkStart w:id="2405" w:name="idp140294723939552"/>
      <w:bookmarkEnd w:id="2404"/>
      <w:r>
        <w:rPr>
          <w:rFonts w:ascii="Courier New" w:hAnsi="Courier New"/>
          <w:color w:val="000000"/>
          <w:sz w:val="18"/>
        </w:rPr>
        <w:t>&lt;method name="POST" id="UpdateUPS"&gt;</w:t>
      </w:r>
      <w:r>
        <w:rPr>
          <w:rFonts w:ascii="Courier New" w:hAnsi="Courier New"/>
          <w:color w:val="000000"/>
          <w:sz w:val="18"/>
        </w:rPr>
        <w:br/>
        <w:t xml:space="preserve">  &lt;request&gt;</w:t>
      </w:r>
      <w:r>
        <w:rPr>
          <w:rFonts w:ascii="Courier New" w:hAnsi="Courier New"/>
          <w:color w:val="000000"/>
          <w:sz w:val="18"/>
        </w:rPr>
        <w:br/>
        <w:t xml:space="preserve">    &lt;representation mediaType="application/dicom+xml" /&gt;</w:t>
      </w:r>
      <w:r>
        <w:rPr>
          <w:rFonts w:ascii="Courier New" w:hAnsi="Courier New"/>
          <w:color w:val="000000"/>
          <w:sz w:val="18"/>
        </w:rPr>
        <w:br/>
        <w:t xml:space="preserve">    &lt;representation mediaType="application/</w:t>
      </w:r>
      <w:r w:rsidRPr="007C0371">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 fixed="299 {+SERVICE}: The UPS was created with modifications." /&gt;</w:t>
      </w:r>
      <w:r>
        <w:rPr>
          <w:rFonts w:ascii="Courier New" w:hAnsi="Courier New"/>
          <w:color w:val="000000"/>
          <w:sz w:val="18"/>
        </w:rPr>
        <w:br/>
        <w:t xml:space="preserve">    &lt;param name="Warning" style="header" fixed="299 {+SERVICE}: Requested optional Attributes are not supported." /&gt;</w:t>
      </w:r>
      <w:r>
        <w:rPr>
          <w:rFonts w:ascii="Courier New" w:hAnsi="Courier New"/>
          <w:color w:val="000000"/>
          <w:sz w:val="18"/>
        </w:rPr>
        <w:br/>
        <w:t xml:space="preserve">  &lt;/response&gt;</w:t>
      </w:r>
      <w:r>
        <w:rPr>
          <w:rFonts w:ascii="Courier New" w:hAnsi="Courier New"/>
          <w:color w:val="000000"/>
          <w:sz w:val="18"/>
        </w:rPr>
        <w:br/>
        <w:t xml:space="preserve">  &lt;response status="409"&gt;</w:t>
      </w:r>
      <w:r>
        <w:rPr>
          <w:rFonts w:ascii="Courier New" w:hAnsi="Courier New"/>
          <w:color w:val="000000"/>
          <w:sz w:val="18"/>
        </w:rPr>
        <w:br/>
        <w:t xml:space="preserve">    &lt;param name="Warning" style="header" fixed="299 {+SERVICE}: The Transaction UID is missing." /&gt;</w:t>
      </w:r>
      <w:r>
        <w:rPr>
          <w:rFonts w:ascii="Courier New" w:hAnsi="Courier New"/>
          <w:color w:val="000000"/>
          <w:sz w:val="18"/>
        </w:rPr>
        <w:br/>
        <w:t xml:space="preserve">    &lt;param name="Warning" style="header" fixed="299 {+SERVICE}: The Transaction UID is incorrect." /&gt;</w:t>
      </w:r>
      <w:r>
        <w:rPr>
          <w:rFonts w:ascii="Courier New" w:hAnsi="Courier New"/>
          <w:color w:val="000000"/>
          <w:sz w:val="18"/>
        </w:rPr>
        <w:br/>
        <w:t xml:space="preserve">    &lt;param name="Warning" style="header" fixed="299 {+SERVICE}: The submitted request is inconsistent</w:t>
      </w:r>
      <w:r>
        <w:rPr>
          <w:rFonts w:ascii="Courier New" w:hAnsi="Courier New"/>
          <w:color w:val="000000"/>
          <w:sz w:val="18"/>
        </w:rPr>
        <w:br/>
        <w:t xml:space="preserve">                                                                with the current state of the UPS Instance." /&gt;</w:t>
      </w:r>
      <w:r>
        <w:rPr>
          <w:rFonts w:ascii="Courier New" w:hAnsi="Courier New"/>
          <w:color w:val="000000"/>
          <w:sz w:val="18"/>
        </w:rPr>
        <w:br/>
        <w:t xml:space="preserve">  &lt;/response&gt;</w:t>
      </w:r>
      <w:r>
        <w:rPr>
          <w:rFonts w:ascii="Courier New" w:hAnsi="Courier New"/>
          <w:color w:val="000000"/>
          <w:sz w:val="18"/>
        </w:rPr>
        <w:br/>
        <w:t xml:space="preserve">  &lt;response status="400 401 403 404 503" /&gt;</w:t>
      </w:r>
      <w:r>
        <w:rPr>
          <w:rFonts w:ascii="Courier New" w:hAnsi="Courier New"/>
          <w:color w:val="000000"/>
          <w:sz w:val="18"/>
        </w:rPr>
        <w:br/>
        <w:t>&lt;/method&gt;</w:t>
      </w:r>
      <w:r>
        <w:rPr>
          <w:rFonts w:ascii="Courier New" w:hAnsi="Courier New"/>
          <w:color w:val="000000"/>
          <w:sz w:val="18"/>
        </w:rPr>
        <w:br/>
      </w:r>
    </w:p>
    <w:bookmarkEnd w:id="2405"/>
    <w:p w14:paraId="5735B2EC" w14:textId="77777777" w:rsidR="00B774F6" w:rsidRDefault="00B774F6" w:rsidP="00B774F6">
      <w:pPr>
        <w:pBdr>
          <w:top w:val="single" w:sz="4" w:space="1" w:color="auto"/>
          <w:left w:val="single" w:sz="4" w:space="4" w:color="auto"/>
          <w:bottom w:val="single" w:sz="4" w:space="1" w:color="auto"/>
          <w:right w:val="single" w:sz="4" w:space="4" w:color="auto"/>
        </w:pBdr>
        <w:spacing w:before="180" w:after="0"/>
      </w:pPr>
      <w:r>
        <w:rPr>
          <w:i/>
        </w:rPr>
        <w:t>Update PS3.18 Section 6.9.1.1 as follows:</w:t>
      </w:r>
    </w:p>
    <w:p w14:paraId="421DF8BA" w14:textId="77777777" w:rsidR="00B774F6" w:rsidRDefault="00B774F6" w:rsidP="00B774F6">
      <w:pPr>
        <w:spacing w:before="180" w:after="0"/>
      </w:pPr>
      <w:bookmarkStart w:id="2406" w:name="sect_6_9_1_1"/>
      <w:r>
        <w:rPr>
          <w:b/>
          <w:color w:val="000000"/>
          <w:sz w:val="26"/>
        </w:rPr>
        <w:t>6.9.1.1 Request</w:t>
      </w:r>
    </w:p>
    <w:p w14:paraId="12DBCE1E" w14:textId="77777777" w:rsidR="00B774F6" w:rsidRDefault="00B774F6" w:rsidP="00B774F6">
      <w:pPr>
        <w:spacing w:before="180" w:after="0"/>
        <w:jc w:val="both"/>
      </w:pPr>
      <w:bookmarkStart w:id="2407" w:name="para_e3f944ae_4fa9_4f4d_be41_35199f8590"/>
      <w:bookmarkEnd w:id="2406"/>
      <w:r>
        <w:rPr>
          <w:color w:val="000000"/>
          <w:sz w:val="18"/>
        </w:rPr>
        <w:lastRenderedPageBreak/>
        <w:t>The request message shall be formed as follows:</w:t>
      </w:r>
    </w:p>
    <w:p w14:paraId="157F0082" w14:textId="77777777" w:rsidR="00B774F6" w:rsidRDefault="00B774F6" w:rsidP="00B774F6">
      <w:pPr>
        <w:numPr>
          <w:ilvl w:val="0"/>
          <w:numId w:val="146"/>
        </w:numPr>
        <w:tabs>
          <w:tab w:val="left" w:pos="180"/>
        </w:tabs>
        <w:spacing w:before="180" w:after="0"/>
        <w:ind w:left="180" w:hanging="180"/>
        <w:jc w:val="both"/>
      </w:pPr>
      <w:bookmarkStart w:id="2408" w:name="para_ae8077e9_b78a_451e_b63c_d8dc726797"/>
      <w:bookmarkStart w:id="2409" w:name="idp140294724142368"/>
      <w:bookmarkStart w:id="2410" w:name="idp140294724142112"/>
      <w:bookmarkEnd w:id="2407"/>
      <w:r>
        <w:rPr>
          <w:color w:val="000000"/>
          <w:sz w:val="18"/>
        </w:rPr>
        <w:t>Resource</w:t>
      </w:r>
    </w:p>
    <w:p w14:paraId="44434A20" w14:textId="77777777" w:rsidR="00B774F6" w:rsidRDefault="00B774F6" w:rsidP="00B774F6">
      <w:pPr>
        <w:numPr>
          <w:ilvl w:val="0"/>
          <w:numId w:val="142"/>
        </w:numPr>
        <w:tabs>
          <w:tab w:val="left" w:pos="360"/>
        </w:tabs>
        <w:spacing w:before="180" w:after="0"/>
        <w:ind w:left="360" w:hanging="180"/>
        <w:jc w:val="both"/>
      </w:pPr>
      <w:bookmarkStart w:id="2411" w:name="para_353f9c11_b316_4ac1_b51b_cb67be3f94"/>
      <w:bookmarkStart w:id="2412" w:name="idp140294724143776"/>
      <w:bookmarkStart w:id="2413" w:name="idp140294724143520"/>
      <w:bookmarkEnd w:id="2408"/>
      <w:bookmarkEnd w:id="2409"/>
      <w:bookmarkEnd w:id="2410"/>
      <w:r>
        <w:rPr>
          <w:color w:val="000000"/>
          <w:sz w:val="18"/>
        </w:rPr>
        <w:t>{+SERVICE}/workitems{?AffectedSOPInstanceUID}</w:t>
      </w:r>
    </w:p>
    <w:p w14:paraId="647F91BA" w14:textId="77777777" w:rsidR="00B774F6" w:rsidRDefault="00B774F6" w:rsidP="00B774F6">
      <w:pPr>
        <w:spacing w:before="180" w:after="0"/>
        <w:ind w:left="360"/>
        <w:jc w:val="both"/>
      </w:pPr>
      <w:bookmarkStart w:id="2414" w:name="para_cd607b71_b3eb_447f_a3df_b371b7a555"/>
      <w:bookmarkEnd w:id="2411"/>
      <w:bookmarkEnd w:id="2412"/>
      <w:bookmarkEnd w:id="2413"/>
      <w:r>
        <w:rPr>
          <w:color w:val="000000"/>
          <w:sz w:val="18"/>
        </w:rPr>
        <w:t>where</w:t>
      </w:r>
    </w:p>
    <w:p w14:paraId="0D068030" w14:textId="77777777" w:rsidR="00B774F6" w:rsidRDefault="00B774F6" w:rsidP="00B774F6">
      <w:pPr>
        <w:numPr>
          <w:ilvl w:val="0"/>
          <w:numId w:val="141"/>
        </w:numPr>
        <w:tabs>
          <w:tab w:val="left" w:pos="540"/>
        </w:tabs>
        <w:spacing w:before="180" w:after="0"/>
        <w:ind w:left="540" w:hanging="180"/>
        <w:jc w:val="both"/>
      </w:pPr>
      <w:bookmarkStart w:id="2415" w:name="para_2d597096_84a2_4f6e_b0e1_09b0d84c10"/>
      <w:bookmarkStart w:id="2416" w:name="idp140294724145936"/>
      <w:bookmarkStart w:id="2417" w:name="idp140294724145680"/>
      <w:bookmarkEnd w:id="2414"/>
      <w:r>
        <w:rPr>
          <w:color w:val="000000"/>
          <w:sz w:val="18"/>
        </w:rPr>
        <w:t>{+SERVICE} is the base URL for the service. This may be a combination of protocol (either HTTP or HTTPS), authority and path.</w:t>
      </w:r>
    </w:p>
    <w:p w14:paraId="4D706F54" w14:textId="77777777" w:rsidR="00B774F6" w:rsidRDefault="00B774F6" w:rsidP="00B774F6">
      <w:pPr>
        <w:numPr>
          <w:ilvl w:val="0"/>
          <w:numId w:val="141"/>
        </w:numPr>
        <w:tabs>
          <w:tab w:val="left" w:pos="540"/>
        </w:tabs>
        <w:spacing w:before="180" w:after="0"/>
        <w:ind w:left="540" w:hanging="180"/>
        <w:jc w:val="both"/>
      </w:pPr>
      <w:bookmarkStart w:id="2418" w:name="para_dbc70dbd_fe29_4926_9b73_81f7f48299"/>
      <w:bookmarkStart w:id="2419" w:name="idp140294724147248"/>
      <w:bookmarkEnd w:id="2415"/>
      <w:bookmarkEnd w:id="2416"/>
      <w:bookmarkEnd w:id="2417"/>
      <w:r>
        <w:rPr>
          <w:color w:val="000000"/>
          <w:sz w:val="18"/>
        </w:rPr>
        <w:t>{AffectedSOPInstanceUID} specifies the SOP Instance UID of the UPS Instance to be created</w:t>
      </w:r>
    </w:p>
    <w:p w14:paraId="6D6BC4B3" w14:textId="77777777" w:rsidR="00B774F6" w:rsidRDefault="00B774F6" w:rsidP="00B774F6">
      <w:pPr>
        <w:numPr>
          <w:ilvl w:val="0"/>
          <w:numId w:val="146"/>
        </w:numPr>
        <w:tabs>
          <w:tab w:val="left" w:pos="180"/>
        </w:tabs>
        <w:spacing w:before="180" w:after="0"/>
        <w:ind w:left="180" w:hanging="180"/>
        <w:jc w:val="both"/>
      </w:pPr>
      <w:bookmarkStart w:id="2420" w:name="para_03015e08_de97_4778_aef7_8f661f1c4c"/>
      <w:bookmarkStart w:id="2421" w:name="idp140294724148992"/>
      <w:bookmarkEnd w:id="2418"/>
      <w:bookmarkEnd w:id="2419"/>
      <w:r>
        <w:rPr>
          <w:color w:val="000000"/>
          <w:sz w:val="18"/>
        </w:rPr>
        <w:t>Method</w:t>
      </w:r>
    </w:p>
    <w:p w14:paraId="5A660967" w14:textId="77777777" w:rsidR="00B774F6" w:rsidRDefault="00B774F6" w:rsidP="00B774F6">
      <w:pPr>
        <w:numPr>
          <w:ilvl w:val="0"/>
          <w:numId w:val="143"/>
        </w:numPr>
        <w:tabs>
          <w:tab w:val="left" w:pos="360"/>
        </w:tabs>
        <w:spacing w:before="180" w:after="0"/>
        <w:ind w:left="360" w:hanging="180"/>
        <w:jc w:val="both"/>
      </w:pPr>
      <w:bookmarkStart w:id="2422" w:name="para_9061127d_f056_4f82_9237_0bcab2d965"/>
      <w:bookmarkStart w:id="2423" w:name="idp140294724150352"/>
      <w:bookmarkStart w:id="2424" w:name="idp140294724150096"/>
      <w:bookmarkEnd w:id="2420"/>
      <w:bookmarkEnd w:id="2421"/>
      <w:r>
        <w:rPr>
          <w:color w:val="000000"/>
          <w:sz w:val="18"/>
        </w:rPr>
        <w:t>POST</w:t>
      </w:r>
    </w:p>
    <w:p w14:paraId="1783905C" w14:textId="77777777" w:rsidR="00B774F6" w:rsidRDefault="00B774F6" w:rsidP="00B774F6">
      <w:pPr>
        <w:numPr>
          <w:ilvl w:val="0"/>
          <w:numId w:val="146"/>
        </w:numPr>
        <w:tabs>
          <w:tab w:val="left" w:pos="180"/>
        </w:tabs>
        <w:spacing w:before="180" w:after="0"/>
        <w:ind w:left="180" w:hanging="180"/>
        <w:jc w:val="both"/>
      </w:pPr>
      <w:bookmarkStart w:id="2425" w:name="para_3fab3b1e_2723_465e_8861_c2e6ff4881"/>
      <w:bookmarkStart w:id="2426" w:name="idp140294724151760"/>
      <w:bookmarkEnd w:id="2422"/>
      <w:bookmarkEnd w:id="2423"/>
      <w:bookmarkEnd w:id="2424"/>
      <w:r>
        <w:rPr>
          <w:color w:val="000000"/>
          <w:sz w:val="18"/>
        </w:rPr>
        <w:t>Headers</w:t>
      </w:r>
    </w:p>
    <w:p w14:paraId="2D45C807" w14:textId="77777777" w:rsidR="00B774F6" w:rsidRDefault="00B774F6" w:rsidP="00B774F6">
      <w:pPr>
        <w:numPr>
          <w:ilvl w:val="0"/>
          <w:numId w:val="145"/>
        </w:numPr>
        <w:tabs>
          <w:tab w:val="left" w:pos="360"/>
        </w:tabs>
        <w:spacing w:before="180" w:after="0"/>
        <w:ind w:left="360" w:hanging="180"/>
        <w:jc w:val="both"/>
      </w:pPr>
      <w:bookmarkStart w:id="2427" w:name="para_58ba4621_4f04_4cdb_bd6b_3524b4cecf"/>
      <w:bookmarkStart w:id="2428" w:name="idp140294724153088"/>
      <w:bookmarkStart w:id="2429" w:name="idp140294724152832"/>
      <w:bookmarkEnd w:id="2425"/>
      <w:bookmarkEnd w:id="2426"/>
      <w:r>
        <w:rPr>
          <w:color w:val="000000"/>
          <w:sz w:val="18"/>
        </w:rPr>
        <w:t>Content-Type - The representation scheme being posted to the RESTful service. The types allowed for this request header are as follows:</w:t>
      </w:r>
    </w:p>
    <w:p w14:paraId="69178DA1" w14:textId="77777777" w:rsidR="00B774F6" w:rsidRDefault="00B774F6" w:rsidP="00B774F6">
      <w:pPr>
        <w:numPr>
          <w:ilvl w:val="0"/>
          <w:numId w:val="144"/>
        </w:numPr>
        <w:tabs>
          <w:tab w:val="left" w:pos="540"/>
        </w:tabs>
        <w:spacing w:before="180" w:after="0"/>
        <w:ind w:left="540" w:hanging="180"/>
        <w:jc w:val="both"/>
      </w:pPr>
      <w:bookmarkStart w:id="2430" w:name="para_da5fcedf_8bc7_42e0_b531_d5ee59cdd4"/>
      <w:bookmarkStart w:id="2431" w:name="idp140294724154544"/>
      <w:bookmarkStart w:id="2432" w:name="idp140294724154288"/>
      <w:bookmarkEnd w:id="2427"/>
      <w:bookmarkEnd w:id="2428"/>
      <w:bookmarkEnd w:id="2429"/>
      <w:r>
        <w:rPr>
          <w:color w:val="000000"/>
          <w:sz w:val="18"/>
        </w:rPr>
        <w:t>application/dicom+xml</w:t>
      </w:r>
    </w:p>
    <w:p w14:paraId="47A15891" w14:textId="77777777" w:rsidR="00B774F6" w:rsidRDefault="00B774F6" w:rsidP="00B774F6">
      <w:pPr>
        <w:spacing w:before="180" w:after="0"/>
        <w:ind w:left="540"/>
        <w:jc w:val="both"/>
      </w:pPr>
      <w:bookmarkStart w:id="2433" w:name="para_7ea46608_a14c_4b1b_bd6d_bb6a0e55d5"/>
      <w:bookmarkEnd w:id="2430"/>
      <w:bookmarkEnd w:id="2431"/>
      <w:bookmarkEnd w:id="2432"/>
      <w:r>
        <w:rPr>
          <w:color w:val="000000"/>
          <w:sz w:val="18"/>
        </w:rPr>
        <w:t xml:space="preserve">Specifies that the post is DICOM </w:t>
      </w:r>
      <w:hyperlink r:id="rId28" w:anchor="PS3.19">
        <w:r>
          <w:rPr>
            <w:color w:val="000000"/>
            <w:sz w:val="18"/>
          </w:rPr>
          <w:t>PS3.19</w:t>
        </w:r>
      </w:hyperlink>
      <w:r>
        <w:rPr>
          <w:color w:val="000000"/>
          <w:sz w:val="18"/>
        </w:rPr>
        <w:t xml:space="preserve"> XML metadata. See </w:t>
      </w:r>
      <w:hyperlink w:anchor="sect_6_9_1_1_1">
        <w:r>
          <w:rPr>
            <w:color w:val="000000"/>
            <w:sz w:val="18"/>
          </w:rPr>
          <w:t>Section 6.9.1.1.1</w:t>
        </w:r>
      </w:hyperlink>
      <w:r>
        <w:rPr>
          <w:color w:val="000000"/>
          <w:sz w:val="18"/>
        </w:rPr>
        <w:t>.</w:t>
      </w:r>
    </w:p>
    <w:p w14:paraId="13CF8EEA" w14:textId="77777777" w:rsidR="00B774F6" w:rsidRDefault="00B774F6" w:rsidP="00B774F6">
      <w:pPr>
        <w:numPr>
          <w:ilvl w:val="0"/>
          <w:numId w:val="144"/>
        </w:numPr>
        <w:tabs>
          <w:tab w:val="left" w:pos="540"/>
        </w:tabs>
        <w:spacing w:before="180" w:after="0"/>
        <w:ind w:left="540" w:hanging="180"/>
        <w:jc w:val="both"/>
      </w:pPr>
      <w:bookmarkStart w:id="2434" w:name="para_af4074a0_7d0a_4dfd_b39d_a21b65a270"/>
      <w:bookmarkStart w:id="2435" w:name="idp140294724158304"/>
      <w:bookmarkEnd w:id="2433"/>
      <w:r>
        <w:rPr>
          <w:color w:val="000000"/>
          <w:sz w:val="18"/>
        </w:rPr>
        <w:t>application/</w:t>
      </w:r>
      <w:r w:rsidRPr="007C0371">
        <w:rPr>
          <w:b/>
          <w:color w:val="000000"/>
          <w:sz w:val="18"/>
          <w:u w:val="single"/>
        </w:rPr>
        <w:t>dicom+</w:t>
      </w:r>
      <w:r>
        <w:rPr>
          <w:color w:val="000000"/>
          <w:sz w:val="18"/>
        </w:rPr>
        <w:t>json</w:t>
      </w:r>
    </w:p>
    <w:p w14:paraId="1CAA717D" w14:textId="77777777" w:rsidR="00B774F6" w:rsidRDefault="00B774F6" w:rsidP="00B774F6">
      <w:pPr>
        <w:spacing w:before="180" w:after="0"/>
        <w:ind w:left="540"/>
        <w:jc w:val="both"/>
      </w:pPr>
      <w:bookmarkStart w:id="2436" w:name="para_354f7e06_0082_4ab5_a061_95483861f0"/>
      <w:bookmarkEnd w:id="2434"/>
      <w:bookmarkEnd w:id="2435"/>
      <w:r>
        <w:rPr>
          <w:color w:val="000000"/>
          <w:sz w:val="18"/>
        </w:rPr>
        <w:t xml:space="preserve">Specifies that the post is DICOM </w:t>
      </w:r>
      <w:hyperlink w:anchor="PS3_18">
        <w:r>
          <w:rPr>
            <w:color w:val="000000"/>
            <w:sz w:val="18"/>
          </w:rPr>
          <w:t>PS3.18</w:t>
        </w:r>
      </w:hyperlink>
      <w:r>
        <w:rPr>
          <w:color w:val="000000"/>
          <w:sz w:val="18"/>
        </w:rPr>
        <w:t xml:space="preserve"> JSON metadata. See </w:t>
      </w:r>
      <w:hyperlink w:anchor="sect_6_9_1_1_1">
        <w:r>
          <w:rPr>
            <w:color w:val="000000"/>
            <w:sz w:val="18"/>
          </w:rPr>
          <w:t>Section 6.9.1.1.1</w:t>
        </w:r>
      </w:hyperlink>
      <w:r>
        <w:rPr>
          <w:color w:val="000000"/>
          <w:sz w:val="18"/>
        </w:rPr>
        <w:t>.</w:t>
      </w:r>
    </w:p>
    <w:p w14:paraId="51D09104" w14:textId="77777777" w:rsidR="00B774F6" w:rsidRDefault="00B774F6" w:rsidP="00B774F6">
      <w:pPr>
        <w:numPr>
          <w:ilvl w:val="0"/>
          <w:numId w:val="146"/>
        </w:numPr>
        <w:tabs>
          <w:tab w:val="left" w:pos="180"/>
        </w:tabs>
        <w:spacing w:before="180" w:after="0"/>
        <w:ind w:left="180" w:hanging="180"/>
        <w:jc w:val="both"/>
      </w:pPr>
      <w:bookmarkStart w:id="2437" w:name="para_7ad56338_33df_4cd5_baac_85c0adc39f"/>
      <w:bookmarkStart w:id="2438" w:name="idp140294724162592"/>
      <w:bookmarkEnd w:id="2436"/>
      <w:r>
        <w:rPr>
          <w:color w:val="000000"/>
          <w:sz w:val="18"/>
        </w:rPr>
        <w:t xml:space="preserve">The request body shall convey a single Unified Procedure Step Instance. The instance shall comply with all requirements in the Req. Type N-CREATE column of </w:t>
      </w:r>
      <w:hyperlink r:id="rId29" w:anchor="table_CC.2.5-3">
        <w:r>
          <w:rPr>
            <w:color w:val="000000"/>
            <w:sz w:val="18"/>
          </w:rPr>
          <w:t>Table CC.2.5-3 in PS3.4</w:t>
        </w:r>
      </w:hyperlink>
      <w:r>
        <w:rPr>
          <w:color w:val="000000"/>
          <w:sz w:val="18"/>
        </w:rPr>
        <w:t>.</w:t>
      </w:r>
    </w:p>
    <w:p w14:paraId="495820AB" w14:textId="77777777" w:rsidR="00B774F6" w:rsidRDefault="00B774F6" w:rsidP="00B774F6">
      <w:pPr>
        <w:spacing w:before="180" w:after="0"/>
      </w:pPr>
      <w:bookmarkStart w:id="2439" w:name="sect_6_9_1_1_1"/>
      <w:bookmarkEnd w:id="2437"/>
      <w:bookmarkEnd w:id="2438"/>
      <w:r>
        <w:rPr>
          <w:b/>
          <w:color w:val="000000"/>
          <w:sz w:val="22"/>
        </w:rPr>
        <w:t>6.9.1.1.1 Request Message</w:t>
      </w:r>
    </w:p>
    <w:p w14:paraId="54EA0E45" w14:textId="77777777" w:rsidR="00B774F6" w:rsidRDefault="00B774F6" w:rsidP="00B774F6">
      <w:pPr>
        <w:spacing w:before="180" w:after="0"/>
        <w:jc w:val="both"/>
      </w:pPr>
      <w:bookmarkStart w:id="2440" w:name="para_d9bb0ef8_bebb_45b9_91a9_8b66aaa83d"/>
      <w:bookmarkEnd w:id="2439"/>
      <w:r>
        <w:rPr>
          <w:color w:val="000000"/>
          <w:sz w:val="18"/>
        </w:rPr>
        <w:t>The Request Message has a single part body.</w:t>
      </w:r>
    </w:p>
    <w:p w14:paraId="32325837" w14:textId="77777777" w:rsidR="00B774F6" w:rsidRDefault="00B774F6" w:rsidP="00B774F6">
      <w:pPr>
        <w:numPr>
          <w:ilvl w:val="0"/>
          <w:numId w:val="148"/>
        </w:numPr>
        <w:tabs>
          <w:tab w:val="left" w:pos="180"/>
        </w:tabs>
        <w:spacing w:before="180" w:after="0"/>
        <w:ind w:left="180" w:hanging="180"/>
        <w:jc w:val="both"/>
      </w:pPr>
      <w:bookmarkStart w:id="2441" w:name="para_5d1daaf7_fe4d_43ed_a754_a7547a88df"/>
      <w:bookmarkStart w:id="2442" w:name="idp140294724167696"/>
      <w:bookmarkStart w:id="2443" w:name="idp140294724167440"/>
      <w:bookmarkEnd w:id="2440"/>
      <w:r>
        <w:rPr>
          <w:color w:val="000000"/>
          <w:sz w:val="18"/>
        </w:rPr>
        <w:t>Content-Type:</w:t>
      </w:r>
    </w:p>
    <w:p w14:paraId="506F0614" w14:textId="77777777" w:rsidR="00B774F6" w:rsidRDefault="00B774F6" w:rsidP="00B774F6">
      <w:pPr>
        <w:numPr>
          <w:ilvl w:val="0"/>
          <w:numId w:val="147"/>
        </w:numPr>
        <w:tabs>
          <w:tab w:val="left" w:pos="360"/>
        </w:tabs>
        <w:spacing w:before="180" w:after="0"/>
        <w:ind w:left="360" w:hanging="180"/>
        <w:jc w:val="both"/>
      </w:pPr>
      <w:bookmarkStart w:id="2444" w:name="para_9e3809cd_e2e8_4bf1_9005_353d7267d1"/>
      <w:bookmarkStart w:id="2445" w:name="idp140294724169072"/>
      <w:bookmarkStart w:id="2446" w:name="idp140294724168816"/>
      <w:bookmarkEnd w:id="2441"/>
      <w:bookmarkEnd w:id="2442"/>
      <w:bookmarkEnd w:id="2443"/>
      <w:r>
        <w:rPr>
          <w:color w:val="000000"/>
          <w:sz w:val="18"/>
        </w:rPr>
        <w:t>application/dicom+xml</w:t>
      </w:r>
    </w:p>
    <w:p w14:paraId="4E490DC6" w14:textId="77777777" w:rsidR="00B774F6" w:rsidRDefault="00B774F6" w:rsidP="00B774F6">
      <w:pPr>
        <w:numPr>
          <w:ilvl w:val="0"/>
          <w:numId w:val="147"/>
        </w:numPr>
        <w:tabs>
          <w:tab w:val="left" w:pos="360"/>
        </w:tabs>
        <w:spacing w:before="180" w:after="0"/>
        <w:ind w:left="360" w:hanging="180"/>
        <w:jc w:val="both"/>
      </w:pPr>
      <w:bookmarkStart w:id="2447" w:name="para_941e42aa_16da_48f1_8ec1_c9130534c7"/>
      <w:bookmarkStart w:id="2448" w:name="idp140294724170272"/>
      <w:bookmarkEnd w:id="2444"/>
      <w:bookmarkEnd w:id="2445"/>
      <w:bookmarkEnd w:id="2446"/>
      <w:r>
        <w:rPr>
          <w:color w:val="000000"/>
          <w:sz w:val="18"/>
        </w:rPr>
        <w:t>application/</w:t>
      </w:r>
      <w:r w:rsidRPr="007C0371">
        <w:rPr>
          <w:b/>
          <w:color w:val="000000"/>
          <w:sz w:val="18"/>
          <w:u w:val="single"/>
        </w:rPr>
        <w:t>dicom+</w:t>
      </w:r>
      <w:r>
        <w:rPr>
          <w:color w:val="000000"/>
          <w:sz w:val="18"/>
        </w:rPr>
        <w:t>json</w:t>
      </w:r>
    </w:p>
    <w:p w14:paraId="63A23CF8" w14:textId="77777777" w:rsidR="00B774F6" w:rsidRDefault="00B774F6" w:rsidP="00B774F6">
      <w:pPr>
        <w:numPr>
          <w:ilvl w:val="0"/>
          <w:numId w:val="148"/>
        </w:numPr>
        <w:tabs>
          <w:tab w:val="left" w:pos="180"/>
        </w:tabs>
        <w:spacing w:before="180" w:after="0"/>
        <w:ind w:left="180" w:hanging="180"/>
        <w:jc w:val="both"/>
      </w:pPr>
      <w:bookmarkStart w:id="2449" w:name="para_5fd306eb_da12_4414_854c_1872bb4fd8"/>
      <w:bookmarkStart w:id="2450" w:name="idp140294724171776"/>
      <w:bookmarkEnd w:id="2447"/>
      <w:bookmarkEnd w:id="2448"/>
      <w:r>
        <w:rPr>
          <w:color w:val="000000"/>
          <w:sz w:val="18"/>
        </w:rPr>
        <w:t xml:space="preserve">The request body contains all attributes to be stored in either DICOM </w:t>
      </w:r>
      <w:hyperlink r:id="rId30" w:anchor="PS3.19">
        <w:r>
          <w:rPr>
            <w:color w:val="000000"/>
            <w:sz w:val="18"/>
          </w:rPr>
          <w:t>PS3.19</w:t>
        </w:r>
      </w:hyperlink>
      <w:r>
        <w:rPr>
          <w:color w:val="000000"/>
          <w:sz w:val="18"/>
        </w:rPr>
        <w:t xml:space="preserve"> XML or DICOM </w:t>
      </w:r>
      <w:hyperlink w:anchor="PS3_18"/>
      <w:r>
        <w:rPr>
          <w:color w:val="000000"/>
          <w:sz w:val="18"/>
        </w:rPr>
        <w:t xml:space="preserve"> JSON. Any binary data contained in the message shall be inline.</w:t>
      </w:r>
    </w:p>
    <w:bookmarkEnd w:id="2449"/>
    <w:bookmarkEnd w:id="2450"/>
    <w:p w14:paraId="6209E057" w14:textId="77777777" w:rsidR="00B774F6" w:rsidRDefault="00B774F6" w:rsidP="00467D96"/>
    <w:p w14:paraId="2FF0592D" w14:textId="77777777" w:rsidR="00B774F6" w:rsidRDefault="00B774F6" w:rsidP="00C41EBF">
      <w:pPr>
        <w:pBdr>
          <w:top w:val="single" w:sz="4" w:space="1" w:color="auto"/>
          <w:left w:val="single" w:sz="4" w:space="4" w:color="auto"/>
          <w:bottom w:val="single" w:sz="4" w:space="1" w:color="auto"/>
          <w:right w:val="single" w:sz="4" w:space="4" w:color="auto"/>
        </w:pBdr>
        <w:spacing w:before="180" w:after="0"/>
      </w:pPr>
      <w:r>
        <w:rPr>
          <w:i/>
        </w:rPr>
        <w:t>Update PS3.18 Section 6.9.2.1 as follows:</w:t>
      </w:r>
    </w:p>
    <w:p w14:paraId="3299D895" w14:textId="77777777" w:rsidR="00B774F6" w:rsidRDefault="00B774F6" w:rsidP="00B774F6">
      <w:pPr>
        <w:spacing w:before="180" w:after="0"/>
      </w:pPr>
      <w:bookmarkStart w:id="2451" w:name="sect_6_9_2_1"/>
      <w:r>
        <w:rPr>
          <w:b/>
          <w:color w:val="000000"/>
          <w:sz w:val="26"/>
        </w:rPr>
        <w:t>6.9.2.1 Request</w:t>
      </w:r>
    </w:p>
    <w:p w14:paraId="53169FAC" w14:textId="77777777" w:rsidR="00B774F6" w:rsidRDefault="00B774F6" w:rsidP="00B774F6">
      <w:pPr>
        <w:spacing w:before="180" w:after="0"/>
        <w:jc w:val="both"/>
      </w:pPr>
      <w:bookmarkStart w:id="2452" w:name="para_7a306939_4b00_4410_83aa_a61159361e"/>
      <w:bookmarkEnd w:id="2451"/>
      <w:r>
        <w:rPr>
          <w:color w:val="000000"/>
          <w:sz w:val="18"/>
        </w:rPr>
        <w:t>The request message shall be formed as follows:</w:t>
      </w:r>
    </w:p>
    <w:p w14:paraId="25F877A2" w14:textId="77777777" w:rsidR="00B774F6" w:rsidRDefault="00B774F6" w:rsidP="00B774F6">
      <w:pPr>
        <w:numPr>
          <w:ilvl w:val="0"/>
          <w:numId w:val="154"/>
        </w:numPr>
        <w:tabs>
          <w:tab w:val="left" w:pos="180"/>
        </w:tabs>
        <w:spacing w:before="180" w:after="0"/>
        <w:ind w:left="180" w:hanging="180"/>
        <w:jc w:val="both"/>
      </w:pPr>
      <w:bookmarkStart w:id="2453" w:name="para_641fe0c5_e174_4e37_92e7_6d7199c26d"/>
      <w:bookmarkStart w:id="2454" w:name="idp140294724249232"/>
      <w:bookmarkStart w:id="2455" w:name="idp140294724248976"/>
      <w:bookmarkEnd w:id="2452"/>
      <w:r>
        <w:rPr>
          <w:color w:val="000000"/>
          <w:sz w:val="18"/>
        </w:rPr>
        <w:t>Resource</w:t>
      </w:r>
    </w:p>
    <w:p w14:paraId="481235C7" w14:textId="77777777" w:rsidR="00B774F6" w:rsidRDefault="00B774F6" w:rsidP="00B774F6">
      <w:pPr>
        <w:numPr>
          <w:ilvl w:val="0"/>
          <w:numId w:val="150"/>
        </w:numPr>
        <w:tabs>
          <w:tab w:val="left" w:pos="360"/>
        </w:tabs>
        <w:spacing w:before="180" w:after="0"/>
        <w:ind w:left="360" w:hanging="180"/>
        <w:jc w:val="both"/>
      </w:pPr>
      <w:bookmarkStart w:id="2456" w:name="para_c2a1067c_4e44_4104_9008_6351d35e5e"/>
      <w:bookmarkStart w:id="2457" w:name="idp140294724250608"/>
      <w:bookmarkStart w:id="2458" w:name="idp140294724250352"/>
      <w:bookmarkEnd w:id="2453"/>
      <w:bookmarkEnd w:id="2454"/>
      <w:bookmarkEnd w:id="2455"/>
      <w:r>
        <w:rPr>
          <w:color w:val="000000"/>
          <w:sz w:val="18"/>
        </w:rPr>
        <w:t>{+SERVICE}/workitems/{UPSInstanceUID}{?transaction}</w:t>
      </w:r>
    </w:p>
    <w:p w14:paraId="7DA5E868" w14:textId="77777777" w:rsidR="00B774F6" w:rsidRDefault="00B774F6" w:rsidP="00B774F6">
      <w:pPr>
        <w:spacing w:before="180" w:after="0"/>
        <w:ind w:left="360"/>
        <w:jc w:val="both"/>
      </w:pPr>
      <w:bookmarkStart w:id="2459" w:name="para_cccc80fe_e905_448d_a9cb_aae83294a5"/>
      <w:bookmarkEnd w:id="2456"/>
      <w:bookmarkEnd w:id="2457"/>
      <w:bookmarkEnd w:id="2458"/>
      <w:r>
        <w:rPr>
          <w:color w:val="000000"/>
          <w:sz w:val="18"/>
        </w:rPr>
        <w:t>where</w:t>
      </w:r>
    </w:p>
    <w:p w14:paraId="60D1EB2B" w14:textId="77777777" w:rsidR="00B774F6" w:rsidRDefault="00B774F6" w:rsidP="00B774F6">
      <w:pPr>
        <w:numPr>
          <w:ilvl w:val="0"/>
          <w:numId w:val="149"/>
        </w:numPr>
        <w:tabs>
          <w:tab w:val="left" w:pos="540"/>
        </w:tabs>
        <w:spacing w:before="180" w:after="0"/>
        <w:ind w:left="540" w:hanging="180"/>
        <w:jc w:val="both"/>
      </w:pPr>
      <w:bookmarkStart w:id="2460" w:name="para_d20ab916_f112_42b8_aaf7_0c96f1cc54"/>
      <w:bookmarkStart w:id="2461" w:name="idp140294724252784"/>
      <w:bookmarkStart w:id="2462" w:name="idp140294724252528"/>
      <w:bookmarkEnd w:id="2459"/>
      <w:r>
        <w:rPr>
          <w:color w:val="000000"/>
          <w:sz w:val="18"/>
        </w:rPr>
        <w:t>{+SERVICE} is the base URL for the service. This may be a combination of protocol (either HTTP or HTTPS), authority and path.</w:t>
      </w:r>
    </w:p>
    <w:p w14:paraId="7037C788" w14:textId="77777777" w:rsidR="00B774F6" w:rsidRDefault="00B774F6" w:rsidP="00B774F6">
      <w:pPr>
        <w:numPr>
          <w:ilvl w:val="0"/>
          <w:numId w:val="149"/>
        </w:numPr>
        <w:tabs>
          <w:tab w:val="left" w:pos="540"/>
        </w:tabs>
        <w:spacing w:before="180" w:after="0"/>
        <w:ind w:left="540" w:hanging="180"/>
        <w:jc w:val="both"/>
      </w:pPr>
      <w:bookmarkStart w:id="2463" w:name="para_a81dd60e_dcac_4050_8f1f_1cb92517fd"/>
      <w:bookmarkStart w:id="2464" w:name="idp140294724254096"/>
      <w:bookmarkEnd w:id="2460"/>
      <w:bookmarkEnd w:id="2461"/>
      <w:bookmarkEnd w:id="2462"/>
      <w:r>
        <w:rPr>
          <w:color w:val="000000"/>
          <w:sz w:val="18"/>
        </w:rPr>
        <w:t>{UPSInstanceUID} is the UID of the Unified Procedure Step Instance</w:t>
      </w:r>
    </w:p>
    <w:p w14:paraId="26EE905D" w14:textId="77777777" w:rsidR="00B774F6" w:rsidRDefault="00B774F6" w:rsidP="00B774F6">
      <w:pPr>
        <w:numPr>
          <w:ilvl w:val="0"/>
          <w:numId w:val="149"/>
        </w:numPr>
        <w:tabs>
          <w:tab w:val="left" w:pos="540"/>
        </w:tabs>
        <w:spacing w:before="180" w:after="0"/>
        <w:ind w:left="540" w:hanging="180"/>
        <w:jc w:val="both"/>
      </w:pPr>
      <w:bookmarkStart w:id="2465" w:name="para_fa86e732_f005_476f_bd18_bc7db0292a"/>
      <w:bookmarkStart w:id="2466" w:name="idp140294724255392"/>
      <w:bookmarkEnd w:id="2463"/>
      <w:bookmarkEnd w:id="2464"/>
      <w:r>
        <w:rPr>
          <w:color w:val="000000"/>
          <w:sz w:val="18"/>
        </w:rPr>
        <w:t>{transaction} specifies the Transaction UID / Locking UID for the specified Unified Procedure Step Instance</w:t>
      </w:r>
    </w:p>
    <w:p w14:paraId="2924FF40" w14:textId="77777777" w:rsidR="00B774F6" w:rsidRDefault="00B774F6" w:rsidP="00B774F6">
      <w:pPr>
        <w:spacing w:before="180" w:after="0"/>
        <w:ind w:left="540"/>
        <w:jc w:val="both"/>
      </w:pPr>
      <w:bookmarkStart w:id="2467" w:name="para_0a7b274a_bfbd_4e21_826c_010dc2df1c"/>
      <w:bookmarkEnd w:id="2465"/>
      <w:bookmarkEnd w:id="2466"/>
      <w:r>
        <w:rPr>
          <w:color w:val="000000"/>
          <w:sz w:val="18"/>
        </w:rPr>
        <w:t>If the UPS instance is currently in the SCHEDULED state, {transaction} shall not be specified.</w:t>
      </w:r>
    </w:p>
    <w:p w14:paraId="0B610E53" w14:textId="77777777" w:rsidR="00B774F6" w:rsidRDefault="00B774F6" w:rsidP="00B774F6">
      <w:pPr>
        <w:spacing w:before="180" w:after="0"/>
        <w:ind w:left="540"/>
        <w:jc w:val="both"/>
      </w:pPr>
      <w:bookmarkStart w:id="2468" w:name="para_ea7ffc84_838c_4d3f_be8e_43e1b4f8d3"/>
      <w:bookmarkEnd w:id="2467"/>
      <w:r>
        <w:rPr>
          <w:color w:val="000000"/>
          <w:sz w:val="18"/>
        </w:rPr>
        <w:t>If the UPS instance is currently in the IN PROGRESS state, {transaction} shall be specified.</w:t>
      </w:r>
    </w:p>
    <w:p w14:paraId="256F31FD" w14:textId="77777777" w:rsidR="00B774F6" w:rsidRDefault="00B774F6" w:rsidP="00B774F6">
      <w:pPr>
        <w:numPr>
          <w:ilvl w:val="0"/>
          <w:numId w:val="154"/>
        </w:numPr>
        <w:tabs>
          <w:tab w:val="left" w:pos="180"/>
        </w:tabs>
        <w:spacing w:before="180" w:after="0"/>
        <w:ind w:left="180" w:hanging="180"/>
        <w:jc w:val="both"/>
      </w:pPr>
      <w:bookmarkStart w:id="2469" w:name="para_12f1d9ea_3e86_40df_9013_d26e42bfdd"/>
      <w:bookmarkStart w:id="2470" w:name="idp140294724258928"/>
      <w:bookmarkEnd w:id="2468"/>
      <w:r>
        <w:rPr>
          <w:color w:val="000000"/>
          <w:sz w:val="18"/>
        </w:rPr>
        <w:lastRenderedPageBreak/>
        <w:t>Method</w:t>
      </w:r>
    </w:p>
    <w:p w14:paraId="35DD745A" w14:textId="77777777" w:rsidR="00B774F6" w:rsidRDefault="00B774F6" w:rsidP="00B774F6">
      <w:pPr>
        <w:numPr>
          <w:ilvl w:val="0"/>
          <w:numId w:val="151"/>
        </w:numPr>
        <w:tabs>
          <w:tab w:val="left" w:pos="360"/>
        </w:tabs>
        <w:spacing w:before="180" w:after="0"/>
        <w:ind w:left="360" w:hanging="180"/>
        <w:jc w:val="both"/>
      </w:pPr>
      <w:bookmarkStart w:id="2471" w:name="para_ee902a34_337d_4387_94aa_071bc31ca9"/>
      <w:bookmarkStart w:id="2472" w:name="idp140294724260288"/>
      <w:bookmarkStart w:id="2473" w:name="idp140294724260032"/>
      <w:bookmarkEnd w:id="2469"/>
      <w:bookmarkEnd w:id="2470"/>
      <w:r>
        <w:rPr>
          <w:color w:val="000000"/>
          <w:sz w:val="18"/>
        </w:rPr>
        <w:t>POST</w:t>
      </w:r>
    </w:p>
    <w:p w14:paraId="0BC57871" w14:textId="77777777" w:rsidR="00B774F6" w:rsidRDefault="00B774F6" w:rsidP="00B774F6">
      <w:pPr>
        <w:numPr>
          <w:ilvl w:val="0"/>
          <w:numId w:val="154"/>
        </w:numPr>
        <w:tabs>
          <w:tab w:val="left" w:pos="180"/>
        </w:tabs>
        <w:spacing w:before="180" w:after="0"/>
        <w:ind w:left="180" w:hanging="180"/>
        <w:jc w:val="both"/>
      </w:pPr>
      <w:bookmarkStart w:id="2474" w:name="para_5ed2aedf_7cb9_477e_99a4_3050e71a6c"/>
      <w:bookmarkStart w:id="2475" w:name="idp140294724261744"/>
      <w:bookmarkEnd w:id="2471"/>
      <w:bookmarkEnd w:id="2472"/>
      <w:bookmarkEnd w:id="2473"/>
      <w:r>
        <w:rPr>
          <w:color w:val="000000"/>
          <w:sz w:val="18"/>
        </w:rPr>
        <w:t>Headers</w:t>
      </w:r>
    </w:p>
    <w:p w14:paraId="31AA2F10" w14:textId="77777777" w:rsidR="00B774F6" w:rsidRDefault="00B774F6" w:rsidP="00B774F6">
      <w:pPr>
        <w:numPr>
          <w:ilvl w:val="0"/>
          <w:numId w:val="153"/>
        </w:numPr>
        <w:tabs>
          <w:tab w:val="left" w:pos="360"/>
        </w:tabs>
        <w:spacing w:before="180" w:after="0"/>
        <w:ind w:left="360" w:hanging="180"/>
        <w:jc w:val="both"/>
      </w:pPr>
      <w:bookmarkStart w:id="2476" w:name="para_43b81d8b_b1bf_4d4d_b857_5416a88172"/>
      <w:bookmarkStart w:id="2477" w:name="idp140294724263072"/>
      <w:bookmarkStart w:id="2478" w:name="idp140294724262816"/>
      <w:bookmarkEnd w:id="2474"/>
      <w:bookmarkEnd w:id="2475"/>
      <w:r>
        <w:rPr>
          <w:color w:val="000000"/>
          <w:sz w:val="18"/>
        </w:rPr>
        <w:t>Content-Type - The representation scheme being posted to the RESTful service. The types allowed for this request header are as follows:</w:t>
      </w:r>
    </w:p>
    <w:p w14:paraId="68DC5280" w14:textId="77777777" w:rsidR="00B774F6" w:rsidRDefault="00B774F6" w:rsidP="00B774F6">
      <w:pPr>
        <w:numPr>
          <w:ilvl w:val="0"/>
          <w:numId w:val="152"/>
        </w:numPr>
        <w:tabs>
          <w:tab w:val="left" w:pos="540"/>
        </w:tabs>
        <w:spacing w:before="180" w:after="0"/>
        <w:ind w:left="540" w:hanging="180"/>
        <w:jc w:val="both"/>
      </w:pPr>
      <w:bookmarkStart w:id="2479" w:name="para_08f078e3_dae7_49aa_9811_70e2c66cc4"/>
      <w:bookmarkStart w:id="2480" w:name="idp140294724264528"/>
      <w:bookmarkStart w:id="2481" w:name="idp140294724264272"/>
      <w:bookmarkEnd w:id="2476"/>
      <w:bookmarkEnd w:id="2477"/>
      <w:bookmarkEnd w:id="2478"/>
      <w:r>
        <w:rPr>
          <w:color w:val="000000"/>
          <w:sz w:val="18"/>
        </w:rPr>
        <w:t>application/dicom+xml</w:t>
      </w:r>
    </w:p>
    <w:p w14:paraId="6755E299" w14:textId="77777777" w:rsidR="00B774F6" w:rsidRDefault="00B774F6" w:rsidP="00B774F6">
      <w:pPr>
        <w:spacing w:before="180" w:after="0"/>
        <w:ind w:left="540"/>
        <w:jc w:val="both"/>
      </w:pPr>
      <w:bookmarkStart w:id="2482" w:name="para_df314a31_f8d4_4d57_9521_ec91a96ea9"/>
      <w:bookmarkEnd w:id="2479"/>
      <w:bookmarkEnd w:id="2480"/>
      <w:bookmarkEnd w:id="2481"/>
      <w:r>
        <w:rPr>
          <w:color w:val="000000"/>
          <w:sz w:val="18"/>
        </w:rPr>
        <w:t xml:space="preserve">Specifies that the post is DICOM </w:t>
      </w:r>
      <w:hyperlink r:id="rId31" w:anchor="PS3.19">
        <w:r>
          <w:rPr>
            <w:color w:val="000000"/>
            <w:sz w:val="18"/>
          </w:rPr>
          <w:t>PS3.19</w:t>
        </w:r>
      </w:hyperlink>
      <w:r>
        <w:rPr>
          <w:color w:val="000000"/>
          <w:sz w:val="18"/>
        </w:rPr>
        <w:t xml:space="preserve"> XML metadata. See </w:t>
      </w:r>
      <w:hyperlink w:anchor="sect_6_9_2_1_1">
        <w:r>
          <w:rPr>
            <w:color w:val="000000"/>
            <w:sz w:val="18"/>
          </w:rPr>
          <w:t>Section 6.9.2.1.1</w:t>
        </w:r>
      </w:hyperlink>
      <w:r>
        <w:rPr>
          <w:color w:val="000000"/>
          <w:sz w:val="18"/>
        </w:rPr>
        <w:t>.</w:t>
      </w:r>
    </w:p>
    <w:p w14:paraId="64E2E936" w14:textId="77777777" w:rsidR="00B774F6" w:rsidRDefault="00B774F6" w:rsidP="00B774F6">
      <w:pPr>
        <w:numPr>
          <w:ilvl w:val="0"/>
          <w:numId w:val="152"/>
        </w:numPr>
        <w:tabs>
          <w:tab w:val="left" w:pos="540"/>
        </w:tabs>
        <w:spacing w:before="180" w:after="0"/>
        <w:ind w:left="540" w:hanging="180"/>
        <w:jc w:val="both"/>
      </w:pPr>
      <w:bookmarkStart w:id="2483" w:name="para_063e4e5c_7966_44ee_8999_0548f5bb64"/>
      <w:bookmarkStart w:id="2484" w:name="idp140294724268256"/>
      <w:bookmarkEnd w:id="2482"/>
      <w:r>
        <w:rPr>
          <w:color w:val="000000"/>
          <w:sz w:val="18"/>
        </w:rPr>
        <w:t>application/</w:t>
      </w:r>
      <w:r w:rsidRPr="007C0371">
        <w:rPr>
          <w:b/>
          <w:color w:val="000000"/>
          <w:sz w:val="18"/>
          <w:u w:val="single"/>
        </w:rPr>
        <w:t>dicom+</w:t>
      </w:r>
      <w:r>
        <w:rPr>
          <w:color w:val="000000"/>
          <w:sz w:val="18"/>
        </w:rPr>
        <w:t>json</w:t>
      </w:r>
    </w:p>
    <w:p w14:paraId="7019B074" w14:textId="77777777" w:rsidR="00B774F6" w:rsidRDefault="00B774F6" w:rsidP="00B774F6">
      <w:pPr>
        <w:spacing w:before="180" w:after="0"/>
        <w:ind w:left="540"/>
        <w:jc w:val="both"/>
      </w:pPr>
      <w:bookmarkStart w:id="2485" w:name="para_2ea65e6f_2af1_4b0c_87f2_a0f7c9a3f8"/>
      <w:bookmarkEnd w:id="2483"/>
      <w:bookmarkEnd w:id="2484"/>
      <w:r>
        <w:rPr>
          <w:color w:val="000000"/>
          <w:sz w:val="18"/>
        </w:rPr>
        <w:t xml:space="preserve">Specifies that the post is DICOM </w:t>
      </w:r>
      <w:hyperlink w:anchor="PS3_18">
        <w:r>
          <w:rPr>
            <w:color w:val="000000"/>
            <w:sz w:val="18"/>
          </w:rPr>
          <w:t>PS3.18</w:t>
        </w:r>
      </w:hyperlink>
      <w:r>
        <w:rPr>
          <w:color w:val="000000"/>
          <w:sz w:val="18"/>
        </w:rPr>
        <w:t xml:space="preserve"> JSON metadata. See </w:t>
      </w:r>
      <w:hyperlink w:anchor="sect_6_9_2_1_1">
        <w:r>
          <w:rPr>
            <w:color w:val="000000"/>
            <w:sz w:val="18"/>
          </w:rPr>
          <w:t>Section 6.9.2.1.1</w:t>
        </w:r>
      </w:hyperlink>
      <w:r>
        <w:rPr>
          <w:color w:val="000000"/>
          <w:sz w:val="18"/>
        </w:rPr>
        <w:t>.</w:t>
      </w:r>
    </w:p>
    <w:p w14:paraId="24934B4D" w14:textId="77777777" w:rsidR="00B774F6" w:rsidRDefault="00B774F6" w:rsidP="00B774F6">
      <w:pPr>
        <w:numPr>
          <w:ilvl w:val="0"/>
          <w:numId w:val="154"/>
        </w:numPr>
        <w:tabs>
          <w:tab w:val="left" w:pos="180"/>
        </w:tabs>
        <w:spacing w:before="180" w:after="0"/>
        <w:ind w:left="180" w:hanging="180"/>
        <w:jc w:val="both"/>
      </w:pPr>
      <w:bookmarkStart w:id="2486" w:name="para_5e47a5f5_31f3_45ed_b8ee_17202a4493"/>
      <w:bookmarkStart w:id="2487" w:name="idp140294724272624"/>
      <w:bookmarkEnd w:id="2485"/>
      <w:r>
        <w:rPr>
          <w:color w:val="000000"/>
          <w:sz w:val="18"/>
        </w:rPr>
        <w:t xml:space="preserve">The request body describes changes to a single Unified Procedure Step Instance. It shall include all Attributes for which Attribute Values are to be set. The changes shall comply with all requirements described in </w:t>
      </w:r>
      <w:hyperlink r:id="rId32" w:anchor="sect_CC.2.6.2">
        <w:r>
          <w:rPr>
            <w:color w:val="000000"/>
            <w:sz w:val="18"/>
          </w:rPr>
          <w:t>Section CC.2.6.2 in PS3.4</w:t>
        </w:r>
      </w:hyperlink>
      <w:r>
        <w:rPr>
          <w:color w:val="000000"/>
          <w:sz w:val="18"/>
        </w:rPr>
        <w:t>.</w:t>
      </w:r>
    </w:p>
    <w:p w14:paraId="41BC97DF" w14:textId="77777777" w:rsidR="00B774F6" w:rsidRDefault="00B774F6" w:rsidP="00B774F6">
      <w:pPr>
        <w:numPr>
          <w:ilvl w:val="0"/>
          <w:numId w:val="154"/>
        </w:numPr>
        <w:tabs>
          <w:tab w:val="left" w:pos="180"/>
        </w:tabs>
        <w:spacing w:before="180" w:after="0"/>
        <w:ind w:left="180" w:hanging="180"/>
        <w:jc w:val="both"/>
      </w:pPr>
      <w:bookmarkStart w:id="2488" w:name="para_5f64dfd7_cb34_4bf8_9294_d3600cfe79"/>
      <w:bookmarkStart w:id="2489" w:name="idp140294724275056"/>
      <w:bookmarkEnd w:id="2486"/>
      <w:bookmarkEnd w:id="2487"/>
      <w:r>
        <w:rPr>
          <w:color w:val="000000"/>
          <w:sz w:val="18"/>
        </w:rPr>
        <w:t>Because the request will be treated as atomic (indivisible) and idempotent (repeat executions have no additional effect), all changes contained in the request shall leave the UPS instance in an internally consistent state.</w:t>
      </w:r>
    </w:p>
    <w:p w14:paraId="7B1B2A1D" w14:textId="77777777" w:rsidR="00B774F6" w:rsidRDefault="00B774F6" w:rsidP="00B774F6">
      <w:pPr>
        <w:spacing w:before="180" w:after="0"/>
      </w:pPr>
      <w:bookmarkStart w:id="2490" w:name="sect_6_9_2_1_1"/>
      <w:bookmarkEnd w:id="2488"/>
      <w:bookmarkEnd w:id="2489"/>
      <w:r>
        <w:rPr>
          <w:b/>
          <w:color w:val="000000"/>
          <w:sz w:val="22"/>
        </w:rPr>
        <w:t>6.9.2.1.1 Request Message</w:t>
      </w:r>
    </w:p>
    <w:p w14:paraId="5C2B8E26" w14:textId="77777777" w:rsidR="00B774F6" w:rsidRDefault="00B774F6" w:rsidP="00B774F6">
      <w:pPr>
        <w:spacing w:before="180" w:after="0"/>
        <w:jc w:val="both"/>
      </w:pPr>
      <w:bookmarkStart w:id="2491" w:name="para_aea93ae6_ee2b_4f2f_a2e8_cddb6de82e"/>
      <w:bookmarkEnd w:id="2490"/>
      <w:r>
        <w:rPr>
          <w:color w:val="000000"/>
          <w:sz w:val="18"/>
        </w:rPr>
        <w:t>The Request Message has a single part body.</w:t>
      </w:r>
    </w:p>
    <w:p w14:paraId="0DF92C23" w14:textId="77777777" w:rsidR="00B774F6" w:rsidRDefault="00B774F6" w:rsidP="00B774F6">
      <w:pPr>
        <w:numPr>
          <w:ilvl w:val="0"/>
          <w:numId w:val="156"/>
        </w:numPr>
        <w:tabs>
          <w:tab w:val="left" w:pos="180"/>
        </w:tabs>
        <w:spacing w:before="180" w:after="0"/>
        <w:ind w:left="180" w:hanging="180"/>
        <w:jc w:val="both"/>
      </w:pPr>
      <w:bookmarkStart w:id="2492" w:name="para_213d38f8_7752_41a4_bcbf_d9eac2cfea"/>
      <w:bookmarkStart w:id="2493" w:name="idp140294724279088"/>
      <w:bookmarkStart w:id="2494" w:name="idp140294724278832"/>
      <w:bookmarkEnd w:id="2491"/>
      <w:r>
        <w:rPr>
          <w:color w:val="000000"/>
          <w:sz w:val="18"/>
        </w:rPr>
        <w:t>Content-Type:</w:t>
      </w:r>
    </w:p>
    <w:p w14:paraId="2B1EF682" w14:textId="77777777" w:rsidR="00B774F6" w:rsidRDefault="00B774F6" w:rsidP="00B774F6">
      <w:pPr>
        <w:numPr>
          <w:ilvl w:val="0"/>
          <w:numId w:val="155"/>
        </w:numPr>
        <w:tabs>
          <w:tab w:val="left" w:pos="360"/>
        </w:tabs>
        <w:spacing w:before="180" w:after="0"/>
        <w:ind w:left="360" w:hanging="180"/>
        <w:jc w:val="both"/>
      </w:pPr>
      <w:bookmarkStart w:id="2495" w:name="para_fcccf24e_1f3b_439c_8e93_3e913ee253"/>
      <w:bookmarkStart w:id="2496" w:name="idp140294724280496"/>
      <w:bookmarkStart w:id="2497" w:name="idp140294724280240"/>
      <w:bookmarkEnd w:id="2492"/>
      <w:bookmarkEnd w:id="2493"/>
      <w:bookmarkEnd w:id="2494"/>
      <w:r>
        <w:rPr>
          <w:color w:val="000000"/>
          <w:sz w:val="18"/>
        </w:rPr>
        <w:t>application/dicom+xml</w:t>
      </w:r>
    </w:p>
    <w:p w14:paraId="5DE3B11E" w14:textId="77777777" w:rsidR="00B774F6" w:rsidRDefault="00B774F6" w:rsidP="00B774F6">
      <w:pPr>
        <w:numPr>
          <w:ilvl w:val="0"/>
          <w:numId w:val="155"/>
        </w:numPr>
        <w:tabs>
          <w:tab w:val="left" w:pos="360"/>
        </w:tabs>
        <w:spacing w:before="180" w:after="0"/>
        <w:ind w:left="360" w:hanging="180"/>
        <w:jc w:val="both"/>
      </w:pPr>
      <w:bookmarkStart w:id="2498" w:name="para_ada1c163_2e87_4797_922e_c1e58c71a9"/>
      <w:bookmarkStart w:id="2499" w:name="idp140294724281712"/>
      <w:bookmarkEnd w:id="2495"/>
      <w:bookmarkEnd w:id="2496"/>
      <w:bookmarkEnd w:id="2497"/>
      <w:r>
        <w:rPr>
          <w:color w:val="000000"/>
          <w:sz w:val="18"/>
        </w:rPr>
        <w:t>application/</w:t>
      </w:r>
      <w:r w:rsidRPr="007C0371">
        <w:rPr>
          <w:b/>
          <w:color w:val="000000"/>
          <w:sz w:val="18"/>
          <w:u w:val="single"/>
        </w:rPr>
        <w:t>dicom+</w:t>
      </w:r>
      <w:r>
        <w:rPr>
          <w:color w:val="000000"/>
          <w:sz w:val="18"/>
        </w:rPr>
        <w:t>json</w:t>
      </w:r>
    </w:p>
    <w:p w14:paraId="030EA837" w14:textId="77777777" w:rsidR="00B774F6" w:rsidRDefault="00B774F6" w:rsidP="00B774F6">
      <w:pPr>
        <w:numPr>
          <w:ilvl w:val="0"/>
          <w:numId w:val="156"/>
        </w:numPr>
        <w:tabs>
          <w:tab w:val="left" w:pos="180"/>
        </w:tabs>
        <w:spacing w:before="180" w:after="0"/>
        <w:ind w:left="180" w:hanging="180"/>
        <w:jc w:val="both"/>
      </w:pPr>
      <w:bookmarkStart w:id="2500" w:name="para_603055f3_150c_45da_8452_1d45968222"/>
      <w:bookmarkStart w:id="2501" w:name="idp140294724283216"/>
      <w:bookmarkEnd w:id="2498"/>
      <w:bookmarkEnd w:id="2499"/>
      <w:r>
        <w:rPr>
          <w:color w:val="000000"/>
          <w:sz w:val="18"/>
        </w:rPr>
        <w:t xml:space="preserve">The request body contains all the attributes to be updated in either DICOM </w:t>
      </w:r>
      <w:hyperlink r:id="rId33" w:anchor="PS3.19">
        <w:r>
          <w:rPr>
            <w:color w:val="000000"/>
            <w:sz w:val="18"/>
          </w:rPr>
          <w:t>PS3.19</w:t>
        </w:r>
      </w:hyperlink>
      <w:r>
        <w:rPr>
          <w:color w:val="000000"/>
          <w:sz w:val="18"/>
        </w:rPr>
        <w:t xml:space="preserve"> XML or DICOM </w:t>
      </w:r>
      <w:hyperlink w:anchor="PS3_18">
        <w:r>
          <w:rPr>
            <w:color w:val="000000"/>
            <w:sz w:val="18"/>
          </w:rPr>
          <w:t>PS3.18</w:t>
        </w:r>
      </w:hyperlink>
      <w:r>
        <w:rPr>
          <w:color w:val="000000"/>
          <w:sz w:val="18"/>
        </w:rPr>
        <w:t xml:space="preserve"> JSON. Any binary data contained in the message shall be inline.</w:t>
      </w:r>
    </w:p>
    <w:bookmarkEnd w:id="2500"/>
    <w:bookmarkEnd w:id="2501"/>
    <w:p w14:paraId="6457F110" w14:textId="77777777" w:rsidR="00B774F6" w:rsidRDefault="00AE36D8" w:rsidP="00467D96">
      <w:r>
        <w:t>...</w:t>
      </w:r>
    </w:p>
    <w:p w14:paraId="1CC7DDAA" w14:textId="77777777" w:rsidR="00AE36D8" w:rsidRDefault="00AE36D8" w:rsidP="00AE36D8">
      <w:pPr>
        <w:spacing w:before="180"/>
      </w:pPr>
      <w:bookmarkStart w:id="2502" w:name="sect_6_9_3_1"/>
      <w:r>
        <w:rPr>
          <w:b/>
          <w:color w:val="000000"/>
          <w:sz w:val="26"/>
        </w:rPr>
        <w:t>6.9.3.1 Request</w:t>
      </w:r>
    </w:p>
    <w:p w14:paraId="3A8F8DFD" w14:textId="77777777" w:rsidR="00AE36D8" w:rsidRDefault="00AE36D8" w:rsidP="00AE36D8">
      <w:pPr>
        <w:spacing w:before="180"/>
        <w:jc w:val="both"/>
      </w:pPr>
      <w:bookmarkStart w:id="2503" w:name="para_27682887_30d2_4049_8228_7f656a8876"/>
      <w:bookmarkEnd w:id="2502"/>
      <w:r>
        <w:rPr>
          <w:color w:val="000000"/>
          <w:sz w:val="18"/>
        </w:rPr>
        <w:t>The request message shall be formed as follows:</w:t>
      </w:r>
    </w:p>
    <w:p w14:paraId="3046E479" w14:textId="77777777" w:rsidR="00AE36D8" w:rsidRDefault="00AE36D8" w:rsidP="00AE36D8">
      <w:pPr>
        <w:numPr>
          <w:ilvl w:val="0"/>
          <w:numId w:val="163"/>
        </w:numPr>
        <w:tabs>
          <w:tab w:val="left" w:pos="180"/>
        </w:tabs>
        <w:spacing w:before="180" w:after="0"/>
        <w:ind w:left="180" w:hanging="180"/>
        <w:jc w:val="both"/>
      </w:pPr>
      <w:bookmarkStart w:id="2504" w:name="para_e257ba8a_7a56_4c11_a844_fe1ecee9ca"/>
      <w:bookmarkStart w:id="2505" w:name="idp140294724390848"/>
      <w:bookmarkStart w:id="2506" w:name="idp140294724390592"/>
      <w:bookmarkEnd w:id="2503"/>
      <w:r>
        <w:rPr>
          <w:color w:val="000000"/>
          <w:sz w:val="18"/>
        </w:rPr>
        <w:t>Resource</w:t>
      </w:r>
    </w:p>
    <w:p w14:paraId="2AB7CD53" w14:textId="77777777" w:rsidR="00AE36D8" w:rsidRDefault="00AE36D8" w:rsidP="00AE36D8">
      <w:pPr>
        <w:numPr>
          <w:ilvl w:val="0"/>
          <w:numId w:val="159"/>
        </w:numPr>
        <w:tabs>
          <w:tab w:val="left" w:pos="360"/>
        </w:tabs>
        <w:spacing w:before="180" w:after="0"/>
        <w:ind w:left="360" w:hanging="180"/>
        <w:jc w:val="both"/>
      </w:pPr>
      <w:bookmarkStart w:id="2507" w:name="para_afe5628f_7c84_4cdd_a6b4_8f6565d052"/>
      <w:bookmarkStart w:id="2508" w:name="idp140294724392176"/>
      <w:bookmarkStart w:id="2509" w:name="idp140294724391920"/>
      <w:bookmarkEnd w:id="2504"/>
      <w:bookmarkEnd w:id="2505"/>
      <w:bookmarkEnd w:id="2506"/>
      <w:r>
        <w:rPr>
          <w:color w:val="000000"/>
          <w:sz w:val="18"/>
        </w:rPr>
        <w:t>{+SERVICE}/workitems/{?query*}</w:t>
      </w:r>
    </w:p>
    <w:p w14:paraId="684CBB0C" w14:textId="77777777" w:rsidR="00AE36D8" w:rsidRDefault="00AE36D8" w:rsidP="00AE36D8">
      <w:pPr>
        <w:spacing w:before="180"/>
        <w:ind w:left="360"/>
        <w:jc w:val="both"/>
      </w:pPr>
      <w:bookmarkStart w:id="2510" w:name="para_3bf4cad2_d62c_4389_8ee6_9c6eede166"/>
      <w:bookmarkEnd w:id="2507"/>
      <w:bookmarkEnd w:id="2508"/>
      <w:bookmarkEnd w:id="2509"/>
      <w:r>
        <w:rPr>
          <w:color w:val="000000"/>
          <w:sz w:val="18"/>
        </w:rPr>
        <w:t>where</w:t>
      </w:r>
    </w:p>
    <w:p w14:paraId="62B0A9A7" w14:textId="77777777" w:rsidR="00AE36D8" w:rsidRDefault="00AE36D8" w:rsidP="00AE36D8">
      <w:pPr>
        <w:numPr>
          <w:ilvl w:val="0"/>
          <w:numId w:val="158"/>
        </w:numPr>
        <w:tabs>
          <w:tab w:val="left" w:pos="540"/>
        </w:tabs>
        <w:spacing w:before="180" w:after="0"/>
        <w:ind w:left="540" w:hanging="180"/>
        <w:jc w:val="both"/>
      </w:pPr>
      <w:bookmarkStart w:id="2511" w:name="para_54e2ddf8_a49c_4138_b405_7e0b0de1e9"/>
      <w:bookmarkStart w:id="2512" w:name="idp140294724394368"/>
      <w:bookmarkStart w:id="2513" w:name="idp140294724394112"/>
      <w:bookmarkEnd w:id="2510"/>
      <w:r>
        <w:rPr>
          <w:color w:val="000000"/>
          <w:sz w:val="18"/>
        </w:rPr>
        <w:t>{+SERVICE} is the base URL for the service. This may be a combination of protocol (either HTTP or HTTPS), authority and path.</w:t>
      </w:r>
    </w:p>
    <w:p w14:paraId="2E6953E5" w14:textId="77777777" w:rsidR="00AE36D8" w:rsidRDefault="00AE36D8" w:rsidP="00AE36D8">
      <w:pPr>
        <w:numPr>
          <w:ilvl w:val="0"/>
          <w:numId w:val="163"/>
        </w:numPr>
        <w:tabs>
          <w:tab w:val="left" w:pos="180"/>
        </w:tabs>
        <w:spacing w:before="180" w:after="0"/>
        <w:ind w:left="180" w:hanging="180"/>
        <w:jc w:val="both"/>
      </w:pPr>
      <w:bookmarkStart w:id="2514" w:name="para_34bae724_266f_4d7a_8de5_4aaa8c4c1d"/>
      <w:bookmarkStart w:id="2515" w:name="idp140294724396144"/>
      <w:bookmarkEnd w:id="2511"/>
      <w:bookmarkEnd w:id="2512"/>
      <w:bookmarkEnd w:id="2513"/>
      <w:r>
        <w:rPr>
          <w:color w:val="000000"/>
          <w:sz w:val="18"/>
        </w:rPr>
        <w:t>Method</w:t>
      </w:r>
    </w:p>
    <w:p w14:paraId="19C44512" w14:textId="77777777" w:rsidR="00AE36D8" w:rsidRDefault="00AE36D8" w:rsidP="00AE36D8">
      <w:pPr>
        <w:numPr>
          <w:ilvl w:val="0"/>
          <w:numId w:val="160"/>
        </w:numPr>
        <w:tabs>
          <w:tab w:val="left" w:pos="360"/>
        </w:tabs>
        <w:spacing w:before="180" w:after="0"/>
        <w:ind w:left="360" w:hanging="180"/>
        <w:jc w:val="both"/>
      </w:pPr>
      <w:bookmarkStart w:id="2516" w:name="para_5087b77f_562b_4a96_abd0_c0b2e1865d"/>
      <w:bookmarkStart w:id="2517" w:name="idp140294724397504"/>
      <w:bookmarkStart w:id="2518" w:name="idp140294724397248"/>
      <w:bookmarkEnd w:id="2514"/>
      <w:bookmarkEnd w:id="2515"/>
      <w:r>
        <w:rPr>
          <w:color w:val="000000"/>
          <w:sz w:val="18"/>
        </w:rPr>
        <w:t>GET</w:t>
      </w:r>
    </w:p>
    <w:p w14:paraId="199A84F4" w14:textId="77777777" w:rsidR="00AE36D8" w:rsidRDefault="00AE36D8" w:rsidP="00AE36D8">
      <w:pPr>
        <w:numPr>
          <w:ilvl w:val="0"/>
          <w:numId w:val="163"/>
        </w:numPr>
        <w:tabs>
          <w:tab w:val="left" w:pos="180"/>
        </w:tabs>
        <w:spacing w:before="180" w:after="0"/>
        <w:ind w:left="180" w:hanging="180"/>
        <w:jc w:val="both"/>
      </w:pPr>
      <w:bookmarkStart w:id="2519" w:name="para_9a3b6dee_9868_4166_93be_2295196cae"/>
      <w:bookmarkStart w:id="2520" w:name="idp140294724398896"/>
      <w:bookmarkEnd w:id="2516"/>
      <w:bookmarkEnd w:id="2517"/>
      <w:bookmarkEnd w:id="2518"/>
      <w:r>
        <w:rPr>
          <w:color w:val="000000"/>
          <w:sz w:val="18"/>
        </w:rPr>
        <w:t>Headers</w:t>
      </w:r>
    </w:p>
    <w:p w14:paraId="57EB4E12" w14:textId="77777777" w:rsidR="00AE36D8" w:rsidRDefault="00AE36D8" w:rsidP="00AE36D8">
      <w:pPr>
        <w:numPr>
          <w:ilvl w:val="0"/>
          <w:numId w:val="162"/>
        </w:numPr>
        <w:tabs>
          <w:tab w:val="left" w:pos="360"/>
        </w:tabs>
        <w:spacing w:before="180" w:after="0"/>
        <w:ind w:left="360" w:hanging="180"/>
        <w:jc w:val="both"/>
      </w:pPr>
      <w:bookmarkStart w:id="2521" w:name="para_ceaf1656_718e_45e0_9f84_ef056e754a"/>
      <w:bookmarkStart w:id="2522" w:name="idp140294724400176"/>
      <w:bookmarkStart w:id="2523" w:name="idp140294724399920"/>
      <w:bookmarkEnd w:id="2519"/>
      <w:bookmarkEnd w:id="2520"/>
      <w:r>
        <w:rPr>
          <w:color w:val="000000"/>
          <w:sz w:val="18"/>
        </w:rPr>
        <w:t>Accept - The representation scheme in which the RESTful service is requested to return the results. The types allowed for this request header are as follows:</w:t>
      </w:r>
    </w:p>
    <w:p w14:paraId="791EE2AD" w14:textId="77777777" w:rsidR="00AE36D8" w:rsidRDefault="00AE36D8" w:rsidP="00AE36D8">
      <w:pPr>
        <w:numPr>
          <w:ilvl w:val="0"/>
          <w:numId w:val="161"/>
        </w:numPr>
        <w:tabs>
          <w:tab w:val="left" w:pos="540"/>
        </w:tabs>
        <w:spacing w:before="180" w:after="0"/>
        <w:ind w:left="540" w:hanging="180"/>
        <w:jc w:val="both"/>
      </w:pPr>
      <w:bookmarkStart w:id="2524" w:name="para_f402e05b_2222_491f_9bd8_94d6b4ec46"/>
      <w:bookmarkStart w:id="2525" w:name="idp140294724401632"/>
      <w:bookmarkStart w:id="2526" w:name="idp140294724401376"/>
      <w:bookmarkEnd w:id="2521"/>
      <w:bookmarkEnd w:id="2522"/>
      <w:bookmarkEnd w:id="2523"/>
      <w:r>
        <w:rPr>
          <w:color w:val="000000"/>
          <w:sz w:val="18"/>
        </w:rPr>
        <w:t>multipart/related; type=application/dicom+xml; boundary={messageBoundary}</w:t>
      </w:r>
    </w:p>
    <w:p w14:paraId="30EAF465" w14:textId="77777777" w:rsidR="00AE36D8" w:rsidRDefault="00AE36D8" w:rsidP="00AE36D8">
      <w:pPr>
        <w:spacing w:before="180"/>
        <w:ind w:left="540"/>
        <w:jc w:val="both"/>
      </w:pPr>
      <w:bookmarkStart w:id="2527" w:name="para_eb3d3c1f_81e4_4ed2_a896_3d78e80f26"/>
      <w:bookmarkEnd w:id="2524"/>
      <w:bookmarkEnd w:id="2525"/>
      <w:bookmarkEnd w:id="2526"/>
      <w:r>
        <w:rPr>
          <w:color w:val="000000"/>
          <w:sz w:val="18"/>
        </w:rPr>
        <w:t xml:space="preserve">Specifies that the results should be DICOM </w:t>
      </w:r>
      <w:hyperlink r:id="rId34" w:anchor="PS3.19">
        <w:r>
          <w:rPr>
            <w:color w:val="000000"/>
            <w:sz w:val="18"/>
          </w:rPr>
          <w:t>PS3.19</w:t>
        </w:r>
      </w:hyperlink>
      <w:r>
        <w:rPr>
          <w:color w:val="000000"/>
          <w:sz w:val="18"/>
        </w:rPr>
        <w:t xml:space="preserve"> XML metadata.</w:t>
      </w:r>
    </w:p>
    <w:p w14:paraId="40AE8FBF" w14:textId="77777777" w:rsidR="00AE36D8" w:rsidRDefault="00AE36D8" w:rsidP="00AE36D8">
      <w:pPr>
        <w:numPr>
          <w:ilvl w:val="0"/>
          <w:numId w:val="161"/>
        </w:numPr>
        <w:tabs>
          <w:tab w:val="left" w:pos="540"/>
        </w:tabs>
        <w:spacing w:before="180" w:after="0"/>
        <w:ind w:left="540" w:hanging="180"/>
        <w:jc w:val="both"/>
      </w:pPr>
      <w:bookmarkStart w:id="2528" w:name="para_287ad91e_21a6_470b_94f5_245ee3a22b"/>
      <w:bookmarkStart w:id="2529" w:name="idp140294724404720"/>
      <w:bookmarkEnd w:id="2527"/>
      <w:r>
        <w:rPr>
          <w:color w:val="000000"/>
          <w:sz w:val="18"/>
        </w:rPr>
        <w:t>application/</w:t>
      </w:r>
      <w:r>
        <w:rPr>
          <w:b/>
          <w:color w:val="000000"/>
          <w:sz w:val="18"/>
          <w:u w:val="single"/>
        </w:rPr>
        <w:t>dicom+</w:t>
      </w:r>
      <w:r>
        <w:rPr>
          <w:color w:val="000000"/>
          <w:sz w:val="18"/>
        </w:rPr>
        <w:t>json</w:t>
      </w:r>
    </w:p>
    <w:p w14:paraId="03CD700D" w14:textId="77777777" w:rsidR="00AE36D8" w:rsidRDefault="00AE36D8" w:rsidP="00AE36D8">
      <w:pPr>
        <w:spacing w:before="180"/>
        <w:ind w:left="540"/>
        <w:jc w:val="both"/>
      </w:pPr>
      <w:bookmarkStart w:id="2530" w:name="para_6a3773ad_9675_44b0_bfd2_bb28cfeab2"/>
      <w:bookmarkEnd w:id="2528"/>
      <w:bookmarkEnd w:id="2529"/>
      <w:r>
        <w:rPr>
          <w:color w:val="000000"/>
          <w:sz w:val="18"/>
        </w:rPr>
        <w:t xml:space="preserve">Specifies that the results should be DICOM </w:t>
      </w:r>
      <w:hyperlink w:anchor="PS3_18">
        <w:r>
          <w:rPr>
            <w:color w:val="000000"/>
            <w:sz w:val="18"/>
          </w:rPr>
          <w:t>PS3.18</w:t>
        </w:r>
      </w:hyperlink>
      <w:r>
        <w:rPr>
          <w:color w:val="000000"/>
          <w:sz w:val="18"/>
        </w:rPr>
        <w:t xml:space="preserve"> JSON metadata.</w:t>
      </w:r>
    </w:p>
    <w:bookmarkEnd w:id="2530"/>
    <w:p w14:paraId="7B505825" w14:textId="77777777" w:rsidR="00AE36D8" w:rsidRDefault="00AE36D8" w:rsidP="00467D96">
      <w:r>
        <w:t>...</w:t>
      </w:r>
    </w:p>
    <w:p w14:paraId="545270D6" w14:textId="77777777" w:rsidR="00AE36D8" w:rsidRDefault="00AE36D8" w:rsidP="00AE36D8">
      <w:pPr>
        <w:spacing w:before="180"/>
      </w:pPr>
      <w:bookmarkStart w:id="2531" w:name="sect_6_9_3_3_2"/>
      <w:r>
        <w:rPr>
          <w:b/>
          <w:color w:val="000000"/>
          <w:sz w:val="22"/>
        </w:rPr>
        <w:lastRenderedPageBreak/>
        <w:t>6.9.3.3.2 Query Result Attribute</w:t>
      </w:r>
    </w:p>
    <w:bookmarkEnd w:id="2531"/>
    <w:p w14:paraId="79BFA312" w14:textId="77777777" w:rsidR="00AE36D8" w:rsidRDefault="00AE36D8" w:rsidP="00467D96">
      <w:r>
        <w:t>...</w:t>
      </w:r>
    </w:p>
    <w:p w14:paraId="47DFE7DE" w14:textId="77777777" w:rsidR="00AE36D8" w:rsidRDefault="00AE36D8" w:rsidP="00AE36D8">
      <w:pPr>
        <w:spacing w:before="180"/>
      </w:pPr>
      <w:bookmarkStart w:id="2532" w:name="sect_6_9_3_3_3_2"/>
      <w:r>
        <w:rPr>
          <w:b/>
          <w:color w:val="000000"/>
          <w:sz w:val="18"/>
        </w:rPr>
        <w:t>6.9.3.3.3.2 JSON Response Message</w:t>
      </w:r>
    </w:p>
    <w:p w14:paraId="73CF1313" w14:textId="77777777" w:rsidR="00AE36D8" w:rsidRDefault="00AE36D8" w:rsidP="00AE36D8">
      <w:pPr>
        <w:numPr>
          <w:ilvl w:val="0"/>
          <w:numId w:val="165"/>
        </w:numPr>
        <w:tabs>
          <w:tab w:val="left" w:pos="180"/>
        </w:tabs>
        <w:spacing w:before="180" w:after="0"/>
        <w:ind w:left="180" w:hanging="180"/>
        <w:jc w:val="both"/>
      </w:pPr>
      <w:bookmarkStart w:id="2533" w:name="para_f7dff11d_2441_459d_8db4_c903f93005"/>
      <w:bookmarkStart w:id="2534" w:name="idp140294724519232"/>
      <w:bookmarkStart w:id="2535" w:name="idp140294724518976"/>
      <w:bookmarkEnd w:id="2532"/>
      <w:r>
        <w:rPr>
          <w:color w:val="000000"/>
          <w:sz w:val="18"/>
        </w:rPr>
        <w:t>Content-Type:</w:t>
      </w:r>
    </w:p>
    <w:p w14:paraId="6A1BC187" w14:textId="77777777" w:rsidR="00AE36D8" w:rsidRDefault="00AE36D8" w:rsidP="00AE36D8">
      <w:pPr>
        <w:numPr>
          <w:ilvl w:val="0"/>
          <w:numId w:val="164"/>
        </w:numPr>
        <w:tabs>
          <w:tab w:val="left" w:pos="360"/>
        </w:tabs>
        <w:spacing w:before="180" w:after="0"/>
        <w:ind w:left="360" w:hanging="180"/>
        <w:jc w:val="both"/>
      </w:pPr>
      <w:bookmarkStart w:id="2536" w:name="para_deee475f_c184_4e0a_9ea7_dda2a10f4f"/>
      <w:bookmarkStart w:id="2537" w:name="idp140294724520640"/>
      <w:bookmarkStart w:id="2538" w:name="idp140294724520384"/>
      <w:bookmarkEnd w:id="2533"/>
      <w:bookmarkEnd w:id="2534"/>
      <w:bookmarkEnd w:id="2535"/>
      <w:r>
        <w:rPr>
          <w:color w:val="000000"/>
          <w:sz w:val="18"/>
        </w:rPr>
        <w:t>application/</w:t>
      </w:r>
      <w:r w:rsidRPr="007C0371">
        <w:rPr>
          <w:b/>
          <w:color w:val="000000"/>
          <w:sz w:val="18"/>
          <w:u w:val="single"/>
        </w:rPr>
        <w:t>dicom+</w:t>
      </w:r>
      <w:r>
        <w:rPr>
          <w:color w:val="000000"/>
          <w:sz w:val="18"/>
        </w:rPr>
        <w:t>json</w:t>
      </w:r>
    </w:p>
    <w:p w14:paraId="45DC3B2C" w14:textId="77777777" w:rsidR="00AE36D8" w:rsidRDefault="00AE36D8" w:rsidP="00AE36D8">
      <w:pPr>
        <w:numPr>
          <w:ilvl w:val="0"/>
          <w:numId w:val="165"/>
        </w:numPr>
        <w:tabs>
          <w:tab w:val="left" w:pos="180"/>
        </w:tabs>
        <w:spacing w:before="180" w:after="0"/>
        <w:ind w:left="180" w:hanging="180"/>
        <w:jc w:val="both"/>
      </w:pPr>
      <w:bookmarkStart w:id="2539" w:name="para_d30c9859_e1eb_43ea_a63c_9e3d753be0"/>
      <w:bookmarkStart w:id="2540" w:name="idp140294724522144"/>
      <w:bookmarkEnd w:id="2536"/>
      <w:bookmarkEnd w:id="2537"/>
      <w:bookmarkEnd w:id="2538"/>
      <w:r>
        <w:rPr>
          <w:color w:val="000000"/>
          <w:sz w:val="18"/>
        </w:rPr>
        <w:t xml:space="preserve">The response is a DICOM JSON message containing a DICOM JSON property for each matching UPS Instance containing sub-properties describing the matching attributes for each UPS Instance (see </w:t>
      </w:r>
      <w:hyperlink w:anchor="sect_F_2">
        <w:r>
          <w:rPr>
            <w:color w:val="000000"/>
            <w:sz w:val="18"/>
          </w:rPr>
          <w:t>Section F.2</w:t>
        </w:r>
      </w:hyperlink>
      <w:r>
        <w:rPr>
          <w:color w:val="000000"/>
          <w:sz w:val="18"/>
        </w:rPr>
        <w:t>).</w:t>
      </w:r>
    </w:p>
    <w:bookmarkEnd w:id="2539"/>
    <w:bookmarkEnd w:id="2540"/>
    <w:p w14:paraId="2CD6ECBD" w14:textId="77777777" w:rsidR="00AE36D8" w:rsidRDefault="00AE36D8" w:rsidP="00467D96">
      <w:r>
        <w:t>...</w:t>
      </w:r>
    </w:p>
    <w:p w14:paraId="4C44DBC3" w14:textId="77777777" w:rsidR="00AE36D8" w:rsidRDefault="00AE36D8" w:rsidP="00AE36D8">
      <w:pPr>
        <w:spacing w:before="180"/>
      </w:pPr>
      <w:bookmarkStart w:id="2541" w:name="sect_6_9_4"/>
      <w:r>
        <w:rPr>
          <w:b/>
          <w:color w:val="000000"/>
          <w:sz w:val="24"/>
        </w:rPr>
        <w:t>6.9.4 RetrieveUPS</w:t>
      </w:r>
    </w:p>
    <w:p w14:paraId="08AF9E29" w14:textId="77777777" w:rsidR="00AE36D8" w:rsidRDefault="00AE36D8" w:rsidP="00AE36D8">
      <w:pPr>
        <w:spacing w:before="180"/>
        <w:jc w:val="both"/>
      </w:pPr>
      <w:bookmarkStart w:id="2542" w:name="para_089d17fa_c3a9_4d20_adf6_ea3af5bcca"/>
      <w:bookmarkEnd w:id="2541"/>
      <w:r>
        <w:rPr>
          <w:color w:val="000000"/>
          <w:sz w:val="18"/>
        </w:rPr>
        <w:t>This resource supports the retrieval of a UPS Instance.</w:t>
      </w:r>
    </w:p>
    <w:p w14:paraId="545347F6" w14:textId="77777777" w:rsidR="00AE36D8" w:rsidRDefault="00AE36D8" w:rsidP="00AE36D8">
      <w:pPr>
        <w:spacing w:before="180"/>
      </w:pPr>
      <w:bookmarkStart w:id="2543" w:name="sect_6_9_4_1"/>
      <w:bookmarkEnd w:id="2542"/>
      <w:r>
        <w:rPr>
          <w:b/>
          <w:color w:val="000000"/>
          <w:sz w:val="26"/>
        </w:rPr>
        <w:t>6.9.4.1 Request</w:t>
      </w:r>
    </w:p>
    <w:p w14:paraId="19FC83A2" w14:textId="77777777" w:rsidR="00AE36D8" w:rsidRDefault="00AE36D8" w:rsidP="00AE36D8">
      <w:pPr>
        <w:spacing w:before="180"/>
        <w:jc w:val="both"/>
      </w:pPr>
      <w:bookmarkStart w:id="2544" w:name="para_8335f7c4_cfe7_457c_81f5_d9b5aeafd7"/>
      <w:bookmarkEnd w:id="2543"/>
      <w:r>
        <w:rPr>
          <w:color w:val="000000"/>
          <w:sz w:val="18"/>
        </w:rPr>
        <w:t>The request message shall be formed as follows:</w:t>
      </w:r>
    </w:p>
    <w:p w14:paraId="07529A79" w14:textId="77777777" w:rsidR="00AE36D8" w:rsidRDefault="00AE36D8" w:rsidP="00AE36D8">
      <w:pPr>
        <w:numPr>
          <w:ilvl w:val="0"/>
          <w:numId w:val="171"/>
        </w:numPr>
        <w:tabs>
          <w:tab w:val="left" w:pos="180"/>
        </w:tabs>
        <w:spacing w:before="180" w:after="0"/>
        <w:ind w:left="180" w:hanging="180"/>
        <w:jc w:val="both"/>
      </w:pPr>
      <w:bookmarkStart w:id="2545" w:name="para_3ff0a82e_99cb_4f21_94cc_e8e0e95307"/>
      <w:bookmarkStart w:id="2546" w:name="idp140294724531072"/>
      <w:bookmarkStart w:id="2547" w:name="idp140294724530816"/>
      <w:bookmarkEnd w:id="2544"/>
      <w:r>
        <w:rPr>
          <w:color w:val="000000"/>
          <w:sz w:val="18"/>
        </w:rPr>
        <w:t>Resource</w:t>
      </w:r>
    </w:p>
    <w:p w14:paraId="06FCC56A" w14:textId="77777777" w:rsidR="00AE36D8" w:rsidRDefault="00AE36D8" w:rsidP="00AE36D8">
      <w:pPr>
        <w:numPr>
          <w:ilvl w:val="0"/>
          <w:numId w:val="167"/>
        </w:numPr>
        <w:tabs>
          <w:tab w:val="left" w:pos="360"/>
        </w:tabs>
        <w:spacing w:before="180" w:after="0"/>
        <w:ind w:left="360" w:hanging="180"/>
        <w:jc w:val="both"/>
      </w:pPr>
      <w:bookmarkStart w:id="2548" w:name="para_45481dc8_892d_4203_89c6_80f3f7bd20"/>
      <w:bookmarkStart w:id="2549" w:name="idp140294724532480"/>
      <w:bookmarkStart w:id="2550" w:name="idp140294724532224"/>
      <w:bookmarkEnd w:id="2545"/>
      <w:bookmarkEnd w:id="2546"/>
      <w:bookmarkEnd w:id="2547"/>
      <w:r>
        <w:rPr>
          <w:color w:val="000000"/>
          <w:sz w:val="18"/>
        </w:rPr>
        <w:t>{+SERVICE}/workitems/{UPSInstanceUID}</w:t>
      </w:r>
    </w:p>
    <w:p w14:paraId="2A2E227D" w14:textId="77777777" w:rsidR="00AE36D8" w:rsidRDefault="00AE36D8" w:rsidP="00AE36D8">
      <w:pPr>
        <w:spacing w:before="180"/>
        <w:ind w:left="360"/>
        <w:jc w:val="both"/>
      </w:pPr>
      <w:bookmarkStart w:id="2551" w:name="para_19091f51_37db_42dc_bd14_8806a96a75"/>
      <w:bookmarkEnd w:id="2548"/>
      <w:bookmarkEnd w:id="2549"/>
      <w:bookmarkEnd w:id="2550"/>
      <w:r>
        <w:rPr>
          <w:color w:val="000000"/>
          <w:sz w:val="18"/>
        </w:rPr>
        <w:t>where</w:t>
      </w:r>
    </w:p>
    <w:p w14:paraId="46EDEAFA" w14:textId="77777777" w:rsidR="00AE36D8" w:rsidRDefault="00AE36D8" w:rsidP="00AE36D8">
      <w:pPr>
        <w:numPr>
          <w:ilvl w:val="0"/>
          <w:numId w:val="166"/>
        </w:numPr>
        <w:tabs>
          <w:tab w:val="left" w:pos="540"/>
        </w:tabs>
        <w:spacing w:before="180" w:after="0"/>
        <w:ind w:left="540" w:hanging="180"/>
        <w:jc w:val="both"/>
      </w:pPr>
      <w:bookmarkStart w:id="2552" w:name="para_38a85fd1_51e0_46a2_b586_d1b7e979b5"/>
      <w:bookmarkStart w:id="2553" w:name="idp140294724534640"/>
      <w:bookmarkStart w:id="2554" w:name="idp140294724534384"/>
      <w:bookmarkEnd w:id="2551"/>
      <w:r>
        <w:rPr>
          <w:color w:val="000000"/>
          <w:sz w:val="18"/>
        </w:rPr>
        <w:t>{+SERVICE} is the base URL for the service. This may be a combination of protocol (either HTTP or HTTPS), authority and path.</w:t>
      </w:r>
    </w:p>
    <w:p w14:paraId="305C634B" w14:textId="77777777" w:rsidR="00AE36D8" w:rsidRDefault="00AE36D8" w:rsidP="00AE36D8">
      <w:pPr>
        <w:numPr>
          <w:ilvl w:val="0"/>
          <w:numId w:val="166"/>
        </w:numPr>
        <w:tabs>
          <w:tab w:val="left" w:pos="540"/>
        </w:tabs>
        <w:spacing w:before="180" w:after="0"/>
        <w:ind w:left="540" w:hanging="180"/>
        <w:jc w:val="both"/>
      </w:pPr>
      <w:bookmarkStart w:id="2555" w:name="para_a0c39313_b794_4a47_b39d_d14a8838f0"/>
      <w:bookmarkStart w:id="2556" w:name="idp140294724535904"/>
      <w:bookmarkEnd w:id="2552"/>
      <w:bookmarkEnd w:id="2553"/>
      <w:bookmarkEnd w:id="2554"/>
      <w:r>
        <w:rPr>
          <w:color w:val="000000"/>
          <w:sz w:val="18"/>
        </w:rPr>
        <w:t>{UPSInstanceUID} is the UID of the Unified Procedure Step Instance</w:t>
      </w:r>
    </w:p>
    <w:p w14:paraId="635A125B" w14:textId="77777777" w:rsidR="00AE36D8" w:rsidRDefault="00AE36D8" w:rsidP="00AE36D8">
      <w:pPr>
        <w:numPr>
          <w:ilvl w:val="0"/>
          <w:numId w:val="171"/>
        </w:numPr>
        <w:tabs>
          <w:tab w:val="left" w:pos="180"/>
        </w:tabs>
        <w:spacing w:before="180" w:after="0"/>
        <w:ind w:left="180" w:hanging="180"/>
        <w:jc w:val="both"/>
      </w:pPr>
      <w:bookmarkStart w:id="2557" w:name="para_a6ed1b44_dbaf_4260_8f6e_44dd41f01c"/>
      <w:bookmarkStart w:id="2558" w:name="idp140294724537680"/>
      <w:bookmarkEnd w:id="2555"/>
      <w:bookmarkEnd w:id="2556"/>
      <w:r>
        <w:rPr>
          <w:color w:val="000000"/>
          <w:sz w:val="18"/>
        </w:rPr>
        <w:t>Method</w:t>
      </w:r>
    </w:p>
    <w:p w14:paraId="117F0C4C" w14:textId="77777777" w:rsidR="00AE36D8" w:rsidRDefault="00AE36D8" w:rsidP="00AE36D8">
      <w:pPr>
        <w:numPr>
          <w:ilvl w:val="0"/>
          <w:numId w:val="168"/>
        </w:numPr>
        <w:tabs>
          <w:tab w:val="left" w:pos="360"/>
        </w:tabs>
        <w:spacing w:before="180" w:after="0"/>
        <w:ind w:left="360" w:hanging="180"/>
        <w:jc w:val="both"/>
      </w:pPr>
      <w:bookmarkStart w:id="2559" w:name="para_15f20e7e_0319_4560_99e4_696aba2281"/>
      <w:bookmarkStart w:id="2560" w:name="idp140294724539008"/>
      <w:bookmarkStart w:id="2561" w:name="idp140294724538752"/>
      <w:bookmarkEnd w:id="2557"/>
      <w:bookmarkEnd w:id="2558"/>
      <w:r>
        <w:rPr>
          <w:color w:val="000000"/>
          <w:sz w:val="18"/>
        </w:rPr>
        <w:t>GET</w:t>
      </w:r>
    </w:p>
    <w:p w14:paraId="52076DEA" w14:textId="77777777" w:rsidR="00AE36D8" w:rsidRDefault="00AE36D8" w:rsidP="00AE36D8">
      <w:pPr>
        <w:numPr>
          <w:ilvl w:val="0"/>
          <w:numId w:val="171"/>
        </w:numPr>
        <w:tabs>
          <w:tab w:val="left" w:pos="180"/>
        </w:tabs>
        <w:spacing w:before="180" w:after="0"/>
        <w:ind w:left="180" w:hanging="180"/>
        <w:jc w:val="both"/>
      </w:pPr>
      <w:bookmarkStart w:id="2562" w:name="para_802f693f_1c66_451b_b29c_f99d32e828"/>
      <w:bookmarkStart w:id="2563" w:name="idp140294724540448"/>
      <w:bookmarkEnd w:id="2559"/>
      <w:bookmarkEnd w:id="2560"/>
      <w:bookmarkEnd w:id="2561"/>
      <w:r>
        <w:rPr>
          <w:color w:val="000000"/>
          <w:sz w:val="18"/>
        </w:rPr>
        <w:t>Headers</w:t>
      </w:r>
    </w:p>
    <w:p w14:paraId="02108D97" w14:textId="77777777" w:rsidR="00AE36D8" w:rsidRDefault="00AE36D8" w:rsidP="00AE36D8">
      <w:pPr>
        <w:numPr>
          <w:ilvl w:val="0"/>
          <w:numId w:val="170"/>
        </w:numPr>
        <w:tabs>
          <w:tab w:val="left" w:pos="360"/>
        </w:tabs>
        <w:spacing w:before="180" w:after="0"/>
        <w:ind w:left="360" w:hanging="180"/>
        <w:jc w:val="both"/>
      </w:pPr>
      <w:bookmarkStart w:id="2564" w:name="para_9f820fe0_3403_4efc_8b4b_939e413b73"/>
      <w:bookmarkStart w:id="2565" w:name="idp140294724541808"/>
      <w:bookmarkStart w:id="2566" w:name="idp140294724541552"/>
      <w:bookmarkEnd w:id="2562"/>
      <w:bookmarkEnd w:id="2563"/>
      <w:r>
        <w:rPr>
          <w:color w:val="000000"/>
          <w:sz w:val="18"/>
        </w:rPr>
        <w:t>Accept - The representation scheme in which the RESTful service is requested to return the result. The types allowed for this request header are as follows:</w:t>
      </w:r>
    </w:p>
    <w:p w14:paraId="50149CB1" w14:textId="77777777" w:rsidR="00AE36D8" w:rsidRDefault="00AE36D8" w:rsidP="00AE36D8">
      <w:pPr>
        <w:numPr>
          <w:ilvl w:val="0"/>
          <w:numId w:val="169"/>
        </w:numPr>
        <w:tabs>
          <w:tab w:val="left" w:pos="540"/>
        </w:tabs>
        <w:spacing w:before="180" w:after="0"/>
        <w:ind w:left="540" w:hanging="180"/>
        <w:jc w:val="both"/>
      </w:pPr>
      <w:bookmarkStart w:id="2567" w:name="para_09005a23_7844_4db1_a137_22f219b1c1"/>
      <w:bookmarkStart w:id="2568" w:name="idp140294724543312"/>
      <w:bookmarkStart w:id="2569" w:name="idp140294724543056"/>
      <w:bookmarkEnd w:id="2564"/>
      <w:bookmarkEnd w:id="2565"/>
      <w:bookmarkEnd w:id="2566"/>
      <w:r>
        <w:rPr>
          <w:color w:val="000000"/>
          <w:sz w:val="18"/>
        </w:rPr>
        <w:t>application/dicom+xml</w:t>
      </w:r>
    </w:p>
    <w:p w14:paraId="41CC0D0B" w14:textId="77777777" w:rsidR="00AE36D8" w:rsidRDefault="00AE36D8" w:rsidP="00AE36D8">
      <w:pPr>
        <w:spacing w:before="180"/>
        <w:ind w:left="540"/>
        <w:jc w:val="both"/>
      </w:pPr>
      <w:bookmarkStart w:id="2570" w:name="para_f038011a_fec1_4df3_81ec_8aef8cee7b"/>
      <w:bookmarkEnd w:id="2567"/>
      <w:bookmarkEnd w:id="2568"/>
      <w:bookmarkEnd w:id="2569"/>
      <w:r>
        <w:rPr>
          <w:color w:val="000000"/>
          <w:sz w:val="18"/>
        </w:rPr>
        <w:t xml:space="preserve">Specifies that the result should be DICOM </w:t>
      </w:r>
      <w:hyperlink r:id="rId35" w:anchor="PS3.19">
        <w:r>
          <w:rPr>
            <w:color w:val="000000"/>
            <w:sz w:val="18"/>
          </w:rPr>
          <w:t>PS3.19</w:t>
        </w:r>
      </w:hyperlink>
      <w:r>
        <w:rPr>
          <w:color w:val="000000"/>
          <w:sz w:val="18"/>
        </w:rPr>
        <w:t xml:space="preserve"> XML metadata.</w:t>
      </w:r>
    </w:p>
    <w:p w14:paraId="4C1D2833" w14:textId="77777777" w:rsidR="00AE36D8" w:rsidRDefault="00AE36D8" w:rsidP="00AE36D8">
      <w:pPr>
        <w:numPr>
          <w:ilvl w:val="0"/>
          <w:numId w:val="169"/>
        </w:numPr>
        <w:tabs>
          <w:tab w:val="left" w:pos="540"/>
        </w:tabs>
        <w:spacing w:before="180" w:after="0"/>
        <w:ind w:left="540" w:hanging="180"/>
        <w:jc w:val="both"/>
      </w:pPr>
      <w:bookmarkStart w:id="2571" w:name="para_08bb61be_5c96_4e69_9286_58b053c2a0"/>
      <w:bookmarkStart w:id="2572" w:name="idp140294724546288"/>
      <w:bookmarkEnd w:id="2570"/>
      <w:r>
        <w:rPr>
          <w:color w:val="000000"/>
          <w:sz w:val="18"/>
        </w:rPr>
        <w:t>application/</w:t>
      </w:r>
      <w:r>
        <w:rPr>
          <w:b/>
          <w:color w:val="000000"/>
          <w:sz w:val="18"/>
          <w:u w:val="single"/>
        </w:rPr>
        <w:t>dicom+</w:t>
      </w:r>
      <w:r>
        <w:rPr>
          <w:color w:val="000000"/>
          <w:sz w:val="18"/>
        </w:rPr>
        <w:t>json</w:t>
      </w:r>
    </w:p>
    <w:bookmarkEnd w:id="2571"/>
    <w:bookmarkEnd w:id="2572"/>
    <w:p w14:paraId="159C1821" w14:textId="77777777" w:rsidR="00B774F6" w:rsidRDefault="00F71EC0" w:rsidP="00467D96">
      <w:r>
        <w:t>...</w:t>
      </w:r>
    </w:p>
    <w:p w14:paraId="2056572C" w14:textId="77777777" w:rsidR="00F71EC0" w:rsidRDefault="00F71EC0" w:rsidP="00F71EC0">
      <w:pPr>
        <w:spacing w:before="180"/>
      </w:pPr>
      <w:bookmarkStart w:id="2573" w:name="sect_6_9_4_3_2"/>
      <w:r>
        <w:rPr>
          <w:b/>
          <w:color w:val="000000"/>
          <w:sz w:val="22"/>
        </w:rPr>
        <w:t>6.9.4.3.2 Response Message</w:t>
      </w:r>
    </w:p>
    <w:p w14:paraId="2B5AFAC4" w14:textId="77777777" w:rsidR="00F71EC0" w:rsidRDefault="00F71EC0" w:rsidP="00F71EC0">
      <w:pPr>
        <w:spacing w:before="180"/>
        <w:jc w:val="both"/>
      </w:pPr>
      <w:bookmarkStart w:id="2574" w:name="para_ef436099_a3b4_4020_a9ad_a6b4cf33f3"/>
      <w:bookmarkEnd w:id="2573"/>
      <w:r>
        <w:rPr>
          <w:color w:val="000000"/>
          <w:sz w:val="18"/>
        </w:rPr>
        <w:t>...</w:t>
      </w:r>
    </w:p>
    <w:p w14:paraId="5C530B7E" w14:textId="77777777" w:rsidR="00F71EC0" w:rsidRDefault="00F71EC0" w:rsidP="00F71EC0">
      <w:pPr>
        <w:spacing w:before="180"/>
      </w:pPr>
      <w:bookmarkStart w:id="2575" w:name="sect_6_9_4_3_2_1"/>
      <w:bookmarkEnd w:id="2574"/>
      <w:r>
        <w:rPr>
          <w:b/>
          <w:color w:val="000000"/>
          <w:sz w:val="18"/>
        </w:rPr>
        <w:t>6.9.4.3.2.1 XML Response Message</w:t>
      </w:r>
    </w:p>
    <w:p w14:paraId="78ECB5E4" w14:textId="77777777" w:rsidR="00F71EC0" w:rsidRDefault="00F71EC0" w:rsidP="00F71EC0">
      <w:pPr>
        <w:numPr>
          <w:ilvl w:val="0"/>
          <w:numId w:val="173"/>
        </w:numPr>
        <w:tabs>
          <w:tab w:val="left" w:pos="180"/>
        </w:tabs>
        <w:spacing w:before="180" w:after="0"/>
        <w:ind w:left="180" w:hanging="180"/>
        <w:jc w:val="both"/>
      </w:pPr>
      <w:bookmarkStart w:id="2576" w:name="para_9df2a032_d42a_45f1_8229_d57a4a835f"/>
      <w:bookmarkStart w:id="2577" w:name="idp140294724617472"/>
      <w:bookmarkStart w:id="2578" w:name="idp140294724617216"/>
      <w:bookmarkEnd w:id="2575"/>
      <w:r>
        <w:rPr>
          <w:color w:val="000000"/>
          <w:sz w:val="18"/>
        </w:rPr>
        <w:t>Content-Type:</w:t>
      </w:r>
    </w:p>
    <w:p w14:paraId="2C0AD2DB" w14:textId="77777777" w:rsidR="00F71EC0" w:rsidRDefault="00F71EC0" w:rsidP="00F71EC0">
      <w:pPr>
        <w:numPr>
          <w:ilvl w:val="0"/>
          <w:numId w:val="172"/>
        </w:numPr>
        <w:tabs>
          <w:tab w:val="left" w:pos="360"/>
        </w:tabs>
        <w:spacing w:before="180" w:after="0"/>
        <w:ind w:left="360" w:hanging="180"/>
        <w:jc w:val="both"/>
      </w:pPr>
      <w:bookmarkStart w:id="2579" w:name="para_ba653cb9_8d0d_445d_8844_266cb78f73"/>
      <w:bookmarkStart w:id="2580" w:name="idp140294724618848"/>
      <w:bookmarkStart w:id="2581" w:name="idp140294724618592"/>
      <w:bookmarkEnd w:id="2576"/>
      <w:bookmarkEnd w:id="2577"/>
      <w:bookmarkEnd w:id="2578"/>
      <w:r>
        <w:rPr>
          <w:color w:val="000000"/>
          <w:sz w:val="18"/>
        </w:rPr>
        <w:t>application/dicom+xml</w:t>
      </w:r>
    </w:p>
    <w:p w14:paraId="3647EC1C" w14:textId="77777777" w:rsidR="00F71EC0" w:rsidRDefault="00F71EC0" w:rsidP="00F71EC0">
      <w:pPr>
        <w:numPr>
          <w:ilvl w:val="0"/>
          <w:numId w:val="173"/>
        </w:numPr>
        <w:tabs>
          <w:tab w:val="left" w:pos="180"/>
        </w:tabs>
        <w:spacing w:before="180" w:after="0"/>
        <w:ind w:left="180" w:hanging="180"/>
        <w:jc w:val="both"/>
      </w:pPr>
      <w:bookmarkStart w:id="2582" w:name="para_c41ee764_e0f2_4b48_aa3b_604654a602"/>
      <w:bookmarkStart w:id="2583" w:name="idp140294724620272"/>
      <w:bookmarkEnd w:id="2579"/>
      <w:bookmarkEnd w:id="2580"/>
      <w:bookmarkEnd w:id="2581"/>
      <w:r>
        <w:rPr>
          <w:color w:val="000000"/>
          <w:sz w:val="18"/>
        </w:rPr>
        <w:t xml:space="preserve">The response contains a DICOM </w:t>
      </w:r>
      <w:hyperlink r:id="rId36" w:anchor="PS3.19">
        <w:r>
          <w:rPr>
            <w:color w:val="000000"/>
            <w:sz w:val="18"/>
          </w:rPr>
          <w:t>PS3.19</w:t>
        </w:r>
      </w:hyperlink>
      <w:r>
        <w:rPr>
          <w:color w:val="000000"/>
          <w:sz w:val="18"/>
        </w:rPr>
        <w:t xml:space="preserve"> XML DicomNativeModel element containing the attributes for the requested UPS Instance (see </w:t>
      </w:r>
      <w:hyperlink r:id="rId37" w:anchor="sect_A.1">
        <w:r>
          <w:rPr>
            <w:color w:val="000000"/>
            <w:sz w:val="18"/>
          </w:rPr>
          <w:t>Section A.1 in PS3.19</w:t>
        </w:r>
      </w:hyperlink>
      <w:r>
        <w:rPr>
          <w:color w:val="000000"/>
          <w:sz w:val="18"/>
        </w:rPr>
        <w:t>).</w:t>
      </w:r>
    </w:p>
    <w:p w14:paraId="0039ABC4" w14:textId="77777777" w:rsidR="00F71EC0" w:rsidRDefault="00F71EC0" w:rsidP="00F71EC0">
      <w:pPr>
        <w:spacing w:before="180"/>
      </w:pPr>
      <w:bookmarkStart w:id="2584" w:name="sect_6_9_4_3_2_2"/>
      <w:bookmarkEnd w:id="2582"/>
      <w:bookmarkEnd w:id="2583"/>
      <w:r>
        <w:rPr>
          <w:b/>
          <w:color w:val="000000"/>
          <w:sz w:val="18"/>
        </w:rPr>
        <w:t>6.9.4.3.2.2 JSON Response Message</w:t>
      </w:r>
    </w:p>
    <w:p w14:paraId="3F7F3D85" w14:textId="77777777" w:rsidR="00F71EC0" w:rsidRDefault="00F71EC0" w:rsidP="00F71EC0">
      <w:pPr>
        <w:numPr>
          <w:ilvl w:val="0"/>
          <w:numId w:val="175"/>
        </w:numPr>
        <w:tabs>
          <w:tab w:val="left" w:pos="180"/>
        </w:tabs>
        <w:spacing w:before="180" w:after="0"/>
        <w:ind w:left="180" w:hanging="180"/>
        <w:jc w:val="both"/>
      </w:pPr>
      <w:bookmarkStart w:id="2585" w:name="para_dc41edd2_ae88_4a6f_895d_06687e1bdb"/>
      <w:bookmarkStart w:id="2586" w:name="idp140294724625568"/>
      <w:bookmarkStart w:id="2587" w:name="idp140294724625312"/>
      <w:bookmarkEnd w:id="2584"/>
      <w:r>
        <w:rPr>
          <w:color w:val="000000"/>
          <w:sz w:val="18"/>
        </w:rPr>
        <w:t>Content-Type:</w:t>
      </w:r>
    </w:p>
    <w:p w14:paraId="0F67DD74" w14:textId="77777777" w:rsidR="00F71EC0" w:rsidRDefault="00F71EC0" w:rsidP="00F71EC0">
      <w:pPr>
        <w:numPr>
          <w:ilvl w:val="0"/>
          <w:numId w:val="174"/>
        </w:numPr>
        <w:tabs>
          <w:tab w:val="left" w:pos="360"/>
        </w:tabs>
        <w:spacing w:before="180" w:after="0"/>
        <w:ind w:left="360" w:hanging="180"/>
        <w:jc w:val="both"/>
      </w:pPr>
      <w:bookmarkStart w:id="2588" w:name="para_51df51d8_49c7_4c6f_a47f_22d88b03e5"/>
      <w:bookmarkStart w:id="2589" w:name="idp140294724626976"/>
      <w:bookmarkStart w:id="2590" w:name="idp140294724626720"/>
      <w:bookmarkEnd w:id="2585"/>
      <w:bookmarkEnd w:id="2586"/>
      <w:bookmarkEnd w:id="2587"/>
      <w:r>
        <w:rPr>
          <w:color w:val="000000"/>
          <w:sz w:val="18"/>
        </w:rPr>
        <w:t>application/</w:t>
      </w:r>
      <w:r w:rsidRPr="007C0371">
        <w:rPr>
          <w:b/>
          <w:color w:val="000000"/>
          <w:sz w:val="18"/>
          <w:u w:val="single"/>
        </w:rPr>
        <w:t>dicom+</w:t>
      </w:r>
      <w:r>
        <w:rPr>
          <w:color w:val="000000"/>
          <w:sz w:val="18"/>
        </w:rPr>
        <w:t>json</w:t>
      </w:r>
    </w:p>
    <w:bookmarkEnd w:id="2588"/>
    <w:bookmarkEnd w:id="2589"/>
    <w:bookmarkEnd w:id="2590"/>
    <w:p w14:paraId="1EA76D9B" w14:textId="77777777" w:rsidR="00F71EC0" w:rsidRDefault="00F71EC0" w:rsidP="00467D96">
      <w:r>
        <w:t>...</w:t>
      </w:r>
    </w:p>
    <w:p w14:paraId="18248B35" w14:textId="77777777" w:rsidR="008F50EC" w:rsidRDefault="008F50EC" w:rsidP="008F50EC">
      <w:pPr>
        <w:spacing w:before="180"/>
      </w:pPr>
      <w:bookmarkStart w:id="2591" w:name="sect_6_9_5"/>
      <w:r>
        <w:rPr>
          <w:b/>
          <w:color w:val="000000"/>
          <w:sz w:val="24"/>
        </w:rPr>
        <w:lastRenderedPageBreak/>
        <w:t>6.9.5 ChangeUPSState</w:t>
      </w:r>
    </w:p>
    <w:p w14:paraId="4CFD3710" w14:textId="77777777" w:rsidR="008F50EC" w:rsidRDefault="008F50EC" w:rsidP="008F50EC">
      <w:pPr>
        <w:spacing w:before="180"/>
        <w:jc w:val="both"/>
      </w:pPr>
      <w:bookmarkStart w:id="2592" w:name="para_6d385994_814c_41f3_808d_ccf22e34e7"/>
      <w:bookmarkEnd w:id="2591"/>
      <w:r>
        <w:rPr>
          <w:color w:val="000000"/>
          <w:sz w:val="18"/>
        </w:rPr>
        <w:t>....</w:t>
      </w:r>
    </w:p>
    <w:p w14:paraId="29362D3E" w14:textId="77777777" w:rsidR="008F50EC" w:rsidRDefault="008F50EC" w:rsidP="008F50EC">
      <w:pPr>
        <w:spacing w:before="180"/>
      </w:pPr>
      <w:bookmarkStart w:id="2593" w:name="sect_6_9_5_1"/>
      <w:bookmarkEnd w:id="2592"/>
      <w:r>
        <w:rPr>
          <w:b/>
          <w:color w:val="000000"/>
          <w:sz w:val="26"/>
        </w:rPr>
        <w:t>6.9.5.1 Request</w:t>
      </w:r>
    </w:p>
    <w:p w14:paraId="1E72617E" w14:textId="77777777" w:rsidR="008F50EC" w:rsidRDefault="008F50EC" w:rsidP="008F50EC">
      <w:pPr>
        <w:spacing w:before="180"/>
        <w:jc w:val="both"/>
      </w:pPr>
      <w:bookmarkStart w:id="2594" w:name="para_7cf1d993_a3cf_4e6c_a1a9_ef54b5a508"/>
      <w:bookmarkEnd w:id="2593"/>
      <w:r>
        <w:rPr>
          <w:color w:val="000000"/>
          <w:sz w:val="18"/>
        </w:rPr>
        <w:t>The request message shall be formed as follows:</w:t>
      </w:r>
    </w:p>
    <w:p w14:paraId="2512DA91" w14:textId="77777777" w:rsidR="008F50EC" w:rsidRDefault="008F50EC" w:rsidP="008F50EC">
      <w:pPr>
        <w:numPr>
          <w:ilvl w:val="0"/>
          <w:numId w:val="181"/>
        </w:numPr>
        <w:tabs>
          <w:tab w:val="left" w:pos="180"/>
        </w:tabs>
        <w:spacing w:before="180" w:after="0"/>
        <w:ind w:left="180" w:hanging="180"/>
        <w:jc w:val="both"/>
      </w:pPr>
      <w:bookmarkStart w:id="2595" w:name="para_724c9398_80ad_4ab3_a63a_272c7afa81"/>
      <w:bookmarkStart w:id="2596" w:name="idp140294724636096"/>
      <w:bookmarkStart w:id="2597" w:name="idp140294724635840"/>
      <w:bookmarkEnd w:id="2594"/>
      <w:r>
        <w:rPr>
          <w:color w:val="000000"/>
          <w:sz w:val="18"/>
        </w:rPr>
        <w:t>Resource</w:t>
      </w:r>
    </w:p>
    <w:p w14:paraId="5F57C491" w14:textId="77777777" w:rsidR="008F50EC" w:rsidRDefault="008F50EC" w:rsidP="008F50EC">
      <w:pPr>
        <w:numPr>
          <w:ilvl w:val="0"/>
          <w:numId w:val="177"/>
        </w:numPr>
        <w:tabs>
          <w:tab w:val="left" w:pos="360"/>
        </w:tabs>
        <w:spacing w:before="180" w:after="0"/>
        <w:ind w:left="360" w:hanging="180"/>
        <w:jc w:val="both"/>
      </w:pPr>
      <w:bookmarkStart w:id="2598" w:name="para_5ff109fd_e45b_440b_a0de_be6f3c7636"/>
      <w:bookmarkStart w:id="2599" w:name="idp140294724637504"/>
      <w:bookmarkStart w:id="2600" w:name="idp140294724637248"/>
      <w:bookmarkEnd w:id="2595"/>
      <w:bookmarkEnd w:id="2596"/>
      <w:bookmarkEnd w:id="2597"/>
      <w:r>
        <w:rPr>
          <w:color w:val="000000"/>
          <w:sz w:val="18"/>
        </w:rPr>
        <w:t>{+SERVICE}/workitems/{UPSInstanceUID}/state</w:t>
      </w:r>
    </w:p>
    <w:p w14:paraId="451CCAFD" w14:textId="77777777" w:rsidR="008F50EC" w:rsidRDefault="008F50EC" w:rsidP="008F50EC">
      <w:pPr>
        <w:spacing w:before="180"/>
        <w:ind w:left="360"/>
        <w:jc w:val="both"/>
      </w:pPr>
      <w:bookmarkStart w:id="2601" w:name="para_04798586_33ce_485e_bd5b_c7aa2078f1"/>
      <w:bookmarkEnd w:id="2598"/>
      <w:bookmarkEnd w:id="2599"/>
      <w:bookmarkEnd w:id="2600"/>
      <w:r>
        <w:rPr>
          <w:color w:val="000000"/>
          <w:sz w:val="18"/>
        </w:rPr>
        <w:t>where:</w:t>
      </w:r>
    </w:p>
    <w:p w14:paraId="7CA41D5B" w14:textId="77777777" w:rsidR="008F50EC" w:rsidRDefault="008F50EC" w:rsidP="008F50EC">
      <w:pPr>
        <w:numPr>
          <w:ilvl w:val="0"/>
          <w:numId w:val="176"/>
        </w:numPr>
        <w:tabs>
          <w:tab w:val="left" w:pos="540"/>
        </w:tabs>
        <w:spacing w:before="180" w:after="0"/>
        <w:ind w:left="540" w:hanging="180"/>
        <w:jc w:val="both"/>
      </w:pPr>
      <w:bookmarkStart w:id="2602" w:name="para_3b5143e5_d584_485f_8059_1adeeb78a2"/>
      <w:bookmarkStart w:id="2603" w:name="idp140294724639696"/>
      <w:bookmarkStart w:id="2604" w:name="idp140294724639440"/>
      <w:bookmarkEnd w:id="2601"/>
      <w:r>
        <w:rPr>
          <w:color w:val="000000"/>
          <w:sz w:val="18"/>
        </w:rPr>
        <w:t>{+SERVICE} is the base URL for the service. This may be a combination of protocol (either HTTP or HTTPS), authority and path.</w:t>
      </w:r>
    </w:p>
    <w:p w14:paraId="3F0716E8" w14:textId="77777777" w:rsidR="008F50EC" w:rsidRDefault="008F50EC" w:rsidP="008F50EC">
      <w:pPr>
        <w:numPr>
          <w:ilvl w:val="0"/>
          <w:numId w:val="176"/>
        </w:numPr>
        <w:tabs>
          <w:tab w:val="left" w:pos="540"/>
        </w:tabs>
        <w:spacing w:before="180" w:after="0"/>
        <w:ind w:left="540" w:hanging="180"/>
        <w:jc w:val="both"/>
      </w:pPr>
      <w:bookmarkStart w:id="2605" w:name="para_c63f9ef6_fc36_427c_ab54_39cfb5edd2"/>
      <w:bookmarkStart w:id="2606" w:name="idp140294724640992"/>
      <w:bookmarkEnd w:id="2602"/>
      <w:bookmarkEnd w:id="2603"/>
      <w:bookmarkEnd w:id="2604"/>
      <w:r>
        <w:rPr>
          <w:color w:val="000000"/>
          <w:sz w:val="18"/>
        </w:rPr>
        <w:t>{UPSInstanceUID} is the UID of the Unified Procedure Step Instance</w:t>
      </w:r>
    </w:p>
    <w:p w14:paraId="0E069D06" w14:textId="77777777" w:rsidR="008F50EC" w:rsidRDefault="008F50EC" w:rsidP="008F50EC">
      <w:pPr>
        <w:numPr>
          <w:ilvl w:val="0"/>
          <w:numId w:val="181"/>
        </w:numPr>
        <w:tabs>
          <w:tab w:val="left" w:pos="180"/>
        </w:tabs>
        <w:spacing w:before="180" w:after="0"/>
        <w:ind w:left="180" w:hanging="180"/>
        <w:jc w:val="both"/>
      </w:pPr>
      <w:bookmarkStart w:id="2607" w:name="para_9fb0c57b_d92e_4758_9901_413709979c"/>
      <w:bookmarkStart w:id="2608" w:name="idp140294724642720"/>
      <w:bookmarkEnd w:id="2605"/>
      <w:bookmarkEnd w:id="2606"/>
      <w:r>
        <w:rPr>
          <w:color w:val="000000"/>
          <w:sz w:val="18"/>
        </w:rPr>
        <w:t>Method</w:t>
      </w:r>
    </w:p>
    <w:p w14:paraId="2EC2A162" w14:textId="77777777" w:rsidR="008F50EC" w:rsidRDefault="008F50EC" w:rsidP="008F50EC">
      <w:pPr>
        <w:numPr>
          <w:ilvl w:val="0"/>
          <w:numId w:val="178"/>
        </w:numPr>
        <w:tabs>
          <w:tab w:val="left" w:pos="360"/>
        </w:tabs>
        <w:spacing w:before="180" w:after="0"/>
        <w:ind w:left="360" w:hanging="180"/>
        <w:jc w:val="both"/>
      </w:pPr>
      <w:bookmarkStart w:id="2609" w:name="para_32b65c66_69ef_4f43_baf2_760d8d8af9"/>
      <w:bookmarkStart w:id="2610" w:name="idp140294724644080"/>
      <w:bookmarkStart w:id="2611" w:name="idp140294724643824"/>
      <w:bookmarkEnd w:id="2607"/>
      <w:bookmarkEnd w:id="2608"/>
      <w:r>
        <w:rPr>
          <w:color w:val="000000"/>
          <w:sz w:val="18"/>
        </w:rPr>
        <w:t>PUT</w:t>
      </w:r>
    </w:p>
    <w:p w14:paraId="7BB5FAE6" w14:textId="77777777" w:rsidR="008F50EC" w:rsidRDefault="008F50EC" w:rsidP="008F50EC">
      <w:pPr>
        <w:numPr>
          <w:ilvl w:val="0"/>
          <w:numId w:val="181"/>
        </w:numPr>
        <w:tabs>
          <w:tab w:val="left" w:pos="180"/>
        </w:tabs>
        <w:spacing w:before="180" w:after="0"/>
        <w:ind w:left="180" w:hanging="180"/>
        <w:jc w:val="both"/>
      </w:pPr>
      <w:bookmarkStart w:id="2612" w:name="para_4591e722_eca3_415a_b0de_e6f8c3bdbc"/>
      <w:bookmarkStart w:id="2613" w:name="idp140294724645504"/>
      <w:bookmarkEnd w:id="2609"/>
      <w:bookmarkEnd w:id="2610"/>
      <w:bookmarkEnd w:id="2611"/>
      <w:r>
        <w:rPr>
          <w:color w:val="000000"/>
          <w:sz w:val="18"/>
        </w:rPr>
        <w:t>Headers</w:t>
      </w:r>
    </w:p>
    <w:p w14:paraId="0F6742A4" w14:textId="77777777" w:rsidR="008F50EC" w:rsidRDefault="008F50EC" w:rsidP="008F50EC">
      <w:pPr>
        <w:numPr>
          <w:ilvl w:val="0"/>
          <w:numId w:val="180"/>
        </w:numPr>
        <w:tabs>
          <w:tab w:val="left" w:pos="360"/>
        </w:tabs>
        <w:spacing w:before="180" w:after="0"/>
        <w:ind w:left="360" w:hanging="180"/>
        <w:jc w:val="both"/>
      </w:pPr>
      <w:bookmarkStart w:id="2614" w:name="para_ca717c0a_4fff_4cdf_8273_33b9ce2802"/>
      <w:bookmarkStart w:id="2615" w:name="idp140294724646832"/>
      <w:bookmarkStart w:id="2616" w:name="idp140294724646576"/>
      <w:bookmarkEnd w:id="2612"/>
      <w:bookmarkEnd w:id="2613"/>
      <w:r>
        <w:rPr>
          <w:color w:val="000000"/>
          <w:sz w:val="18"/>
        </w:rPr>
        <w:t>Content-Type - The representation scheme being posted to the RESTful service. The types allowed for this request header are as follows:</w:t>
      </w:r>
    </w:p>
    <w:p w14:paraId="07745570" w14:textId="77777777" w:rsidR="008F50EC" w:rsidRDefault="008F50EC" w:rsidP="008F50EC">
      <w:pPr>
        <w:numPr>
          <w:ilvl w:val="0"/>
          <w:numId w:val="179"/>
        </w:numPr>
        <w:tabs>
          <w:tab w:val="left" w:pos="540"/>
        </w:tabs>
        <w:spacing w:before="180" w:after="0"/>
        <w:ind w:left="540" w:hanging="180"/>
        <w:jc w:val="both"/>
      </w:pPr>
      <w:bookmarkStart w:id="2617" w:name="para_dc6076ff_d8e8_455b_9377_4989b24be1"/>
      <w:bookmarkStart w:id="2618" w:name="idp140294724648320"/>
      <w:bookmarkStart w:id="2619" w:name="idp140294724648064"/>
      <w:bookmarkEnd w:id="2614"/>
      <w:bookmarkEnd w:id="2615"/>
      <w:bookmarkEnd w:id="2616"/>
      <w:r>
        <w:rPr>
          <w:color w:val="000000"/>
          <w:sz w:val="18"/>
        </w:rPr>
        <w:t>application/dicom+xml</w:t>
      </w:r>
    </w:p>
    <w:p w14:paraId="14FE6496" w14:textId="77777777" w:rsidR="008F50EC" w:rsidRDefault="008F50EC" w:rsidP="008F50EC">
      <w:pPr>
        <w:spacing w:before="180"/>
        <w:ind w:left="540"/>
        <w:jc w:val="both"/>
      </w:pPr>
      <w:bookmarkStart w:id="2620" w:name="para_c81bcfc5_5dc8_4190_b51f_07ad8c0960"/>
      <w:bookmarkEnd w:id="2617"/>
      <w:bookmarkEnd w:id="2618"/>
      <w:bookmarkEnd w:id="2619"/>
      <w:r>
        <w:rPr>
          <w:color w:val="000000"/>
          <w:sz w:val="18"/>
        </w:rPr>
        <w:t xml:space="preserve">Specifies that the post is DICOM </w:t>
      </w:r>
      <w:hyperlink r:id="rId38" w:anchor="PS3.19">
        <w:r>
          <w:rPr>
            <w:color w:val="000000"/>
            <w:sz w:val="18"/>
          </w:rPr>
          <w:t>PS3.19</w:t>
        </w:r>
      </w:hyperlink>
      <w:r>
        <w:rPr>
          <w:color w:val="000000"/>
          <w:sz w:val="18"/>
        </w:rPr>
        <w:t xml:space="preserve"> XML metadata. See </w:t>
      </w:r>
      <w:hyperlink w:anchor="sect_6_9_5_1_1">
        <w:r>
          <w:rPr>
            <w:color w:val="000000"/>
            <w:sz w:val="18"/>
          </w:rPr>
          <w:t>Section 6.9.5.1.1</w:t>
        </w:r>
      </w:hyperlink>
      <w:r>
        <w:rPr>
          <w:color w:val="000000"/>
          <w:sz w:val="18"/>
        </w:rPr>
        <w:t>.</w:t>
      </w:r>
    </w:p>
    <w:p w14:paraId="7E65791F" w14:textId="77777777" w:rsidR="008F50EC" w:rsidRDefault="008F50EC" w:rsidP="008F50EC">
      <w:pPr>
        <w:numPr>
          <w:ilvl w:val="0"/>
          <w:numId w:val="179"/>
        </w:numPr>
        <w:tabs>
          <w:tab w:val="left" w:pos="540"/>
        </w:tabs>
        <w:spacing w:before="180" w:after="0"/>
        <w:ind w:left="540" w:hanging="180"/>
        <w:jc w:val="both"/>
      </w:pPr>
      <w:bookmarkStart w:id="2621" w:name="para_2c903d58_4f83_4f3d_a5ee_5bd17231c5"/>
      <w:bookmarkStart w:id="2622" w:name="idp140294724652160"/>
      <w:bookmarkEnd w:id="2620"/>
      <w:r>
        <w:rPr>
          <w:color w:val="000000"/>
          <w:sz w:val="18"/>
        </w:rPr>
        <w:t>application/</w:t>
      </w:r>
      <w:r w:rsidRPr="007C0371">
        <w:rPr>
          <w:b/>
          <w:color w:val="000000"/>
          <w:sz w:val="18"/>
          <w:u w:val="single"/>
        </w:rPr>
        <w:t>dicom+</w:t>
      </w:r>
      <w:r>
        <w:rPr>
          <w:color w:val="000000"/>
          <w:sz w:val="18"/>
        </w:rPr>
        <w:t>json</w:t>
      </w:r>
    </w:p>
    <w:bookmarkEnd w:id="2621"/>
    <w:bookmarkEnd w:id="2622"/>
    <w:p w14:paraId="15E4A807" w14:textId="77777777" w:rsidR="00F71EC0" w:rsidRDefault="008F50EC" w:rsidP="00467D96">
      <w:r>
        <w:t>...</w:t>
      </w:r>
    </w:p>
    <w:p w14:paraId="000EE180" w14:textId="77777777" w:rsidR="00447E2C" w:rsidRDefault="00447E2C" w:rsidP="00447E2C">
      <w:pPr>
        <w:spacing w:before="180"/>
      </w:pPr>
      <w:bookmarkStart w:id="2623" w:name="sect_6_9_5_1_1"/>
      <w:r>
        <w:rPr>
          <w:b/>
          <w:color w:val="000000"/>
          <w:sz w:val="22"/>
        </w:rPr>
        <w:t>6.9.5.1.1 Request Message</w:t>
      </w:r>
    </w:p>
    <w:p w14:paraId="55ED8D84" w14:textId="77777777" w:rsidR="00447E2C" w:rsidRDefault="00447E2C" w:rsidP="00447E2C">
      <w:pPr>
        <w:spacing w:before="180"/>
        <w:jc w:val="both"/>
      </w:pPr>
      <w:bookmarkStart w:id="2624" w:name="para_81973672_650c_4633_b59a_358f9b5208"/>
      <w:bookmarkEnd w:id="2623"/>
      <w:r>
        <w:rPr>
          <w:color w:val="000000"/>
          <w:sz w:val="18"/>
        </w:rPr>
        <w:t>The Request Message has a single part body.</w:t>
      </w:r>
    </w:p>
    <w:p w14:paraId="155AECA1" w14:textId="77777777" w:rsidR="00447E2C" w:rsidRDefault="00447E2C" w:rsidP="00447E2C">
      <w:pPr>
        <w:numPr>
          <w:ilvl w:val="0"/>
          <w:numId w:val="183"/>
        </w:numPr>
        <w:tabs>
          <w:tab w:val="left" w:pos="180"/>
        </w:tabs>
        <w:spacing w:before="180" w:after="0"/>
        <w:ind w:left="180" w:hanging="180"/>
        <w:jc w:val="both"/>
      </w:pPr>
      <w:bookmarkStart w:id="2625" w:name="para_f73ec2d8_cb32_45ff_8355_48b38d154f"/>
      <w:bookmarkStart w:id="2626" w:name="idp140294724661472"/>
      <w:bookmarkStart w:id="2627" w:name="idp140294724661216"/>
      <w:bookmarkEnd w:id="2624"/>
      <w:r>
        <w:rPr>
          <w:color w:val="000000"/>
          <w:sz w:val="18"/>
        </w:rPr>
        <w:t>Content-Type:</w:t>
      </w:r>
    </w:p>
    <w:p w14:paraId="5C349E46" w14:textId="77777777" w:rsidR="00447E2C" w:rsidRDefault="00447E2C" w:rsidP="00447E2C">
      <w:pPr>
        <w:numPr>
          <w:ilvl w:val="0"/>
          <w:numId w:val="182"/>
        </w:numPr>
        <w:tabs>
          <w:tab w:val="left" w:pos="360"/>
        </w:tabs>
        <w:spacing w:before="180" w:after="0"/>
        <w:ind w:left="360" w:hanging="180"/>
        <w:jc w:val="both"/>
      </w:pPr>
      <w:bookmarkStart w:id="2628" w:name="para_d94833b9_eff2_4632_af00_07bc9277f7"/>
      <w:bookmarkStart w:id="2629" w:name="idp140294724662880"/>
      <w:bookmarkStart w:id="2630" w:name="idp140294724662624"/>
      <w:bookmarkEnd w:id="2625"/>
      <w:bookmarkEnd w:id="2626"/>
      <w:bookmarkEnd w:id="2627"/>
      <w:r>
        <w:rPr>
          <w:color w:val="000000"/>
          <w:sz w:val="18"/>
        </w:rPr>
        <w:t>application/dicom+xml</w:t>
      </w:r>
    </w:p>
    <w:p w14:paraId="69A8CFB3" w14:textId="77777777" w:rsidR="00447E2C" w:rsidRDefault="00447E2C" w:rsidP="00447E2C">
      <w:pPr>
        <w:numPr>
          <w:ilvl w:val="0"/>
          <w:numId w:val="182"/>
        </w:numPr>
        <w:tabs>
          <w:tab w:val="left" w:pos="360"/>
        </w:tabs>
        <w:spacing w:before="180" w:after="0"/>
        <w:ind w:left="360" w:hanging="180"/>
        <w:jc w:val="both"/>
      </w:pPr>
      <w:bookmarkStart w:id="2631" w:name="para_03122b07_8936_472d_af62_17220e0646"/>
      <w:bookmarkStart w:id="2632" w:name="idp140294724664080"/>
      <w:bookmarkEnd w:id="2628"/>
      <w:bookmarkEnd w:id="2629"/>
      <w:bookmarkEnd w:id="2630"/>
      <w:r>
        <w:rPr>
          <w:color w:val="000000"/>
          <w:sz w:val="18"/>
        </w:rPr>
        <w:t>application/</w:t>
      </w:r>
      <w:r w:rsidRPr="007C0371">
        <w:rPr>
          <w:b/>
          <w:color w:val="000000"/>
          <w:sz w:val="18"/>
          <w:u w:val="single"/>
        </w:rPr>
        <w:t>dicom+</w:t>
      </w:r>
      <w:r>
        <w:rPr>
          <w:color w:val="000000"/>
          <w:sz w:val="18"/>
        </w:rPr>
        <w:t>json</w:t>
      </w:r>
    </w:p>
    <w:bookmarkEnd w:id="2631"/>
    <w:bookmarkEnd w:id="2632"/>
    <w:p w14:paraId="0C34F1ED" w14:textId="77777777" w:rsidR="008F50EC" w:rsidRDefault="00447E2C" w:rsidP="00467D96">
      <w:r>
        <w:t>...</w:t>
      </w:r>
    </w:p>
    <w:p w14:paraId="6631DA27" w14:textId="77777777" w:rsidR="00447E2C" w:rsidRDefault="00447E2C" w:rsidP="00447E2C">
      <w:pPr>
        <w:spacing w:before="180"/>
      </w:pPr>
      <w:bookmarkStart w:id="2633" w:name="sect_6_9_6"/>
      <w:r>
        <w:rPr>
          <w:b/>
          <w:color w:val="000000"/>
          <w:sz w:val="24"/>
        </w:rPr>
        <w:t>6.9.6 RequestUPSCancellation</w:t>
      </w:r>
    </w:p>
    <w:p w14:paraId="218AE7D5" w14:textId="77777777" w:rsidR="00447E2C" w:rsidRDefault="00447E2C" w:rsidP="00447E2C">
      <w:pPr>
        <w:spacing w:before="180"/>
        <w:jc w:val="both"/>
      </w:pPr>
      <w:bookmarkStart w:id="2634" w:name="para_3de310e5_44ac_44fa_86c3_5c41e58f81"/>
      <w:bookmarkEnd w:id="2633"/>
      <w:r>
        <w:rPr>
          <w:color w:val="000000"/>
          <w:sz w:val="18"/>
        </w:rPr>
        <w:t>This resource records a request that the specified UPS Instance be canceled.</w:t>
      </w:r>
    </w:p>
    <w:p w14:paraId="68EC8BCD" w14:textId="77777777" w:rsidR="00447E2C" w:rsidRDefault="00447E2C" w:rsidP="00447E2C">
      <w:pPr>
        <w:spacing w:before="180"/>
      </w:pPr>
      <w:bookmarkStart w:id="2635" w:name="sect_6_9_6_1"/>
      <w:bookmarkEnd w:id="2634"/>
      <w:r>
        <w:rPr>
          <w:b/>
          <w:color w:val="000000"/>
          <w:sz w:val="26"/>
        </w:rPr>
        <w:t>6.9.6.1 Request</w:t>
      </w:r>
    </w:p>
    <w:p w14:paraId="55BC24DE" w14:textId="77777777" w:rsidR="00447E2C" w:rsidRDefault="00447E2C" w:rsidP="00447E2C">
      <w:pPr>
        <w:numPr>
          <w:ilvl w:val="0"/>
          <w:numId w:val="189"/>
        </w:numPr>
        <w:tabs>
          <w:tab w:val="left" w:pos="180"/>
        </w:tabs>
        <w:spacing w:before="180" w:after="0"/>
        <w:ind w:left="180" w:hanging="180"/>
        <w:jc w:val="both"/>
      </w:pPr>
      <w:bookmarkStart w:id="2636" w:name="para_831a9389_3fa9_446c_a71f_beb60c3bb2"/>
      <w:bookmarkStart w:id="2637" w:name="idp140294724756032"/>
      <w:bookmarkStart w:id="2638" w:name="idp140294724755776"/>
      <w:bookmarkEnd w:id="2635"/>
      <w:r>
        <w:rPr>
          <w:color w:val="000000"/>
          <w:sz w:val="18"/>
        </w:rPr>
        <w:t>Resource</w:t>
      </w:r>
    </w:p>
    <w:p w14:paraId="2DDF39FB" w14:textId="77777777" w:rsidR="00447E2C" w:rsidRDefault="00447E2C" w:rsidP="00447E2C">
      <w:pPr>
        <w:numPr>
          <w:ilvl w:val="0"/>
          <w:numId w:val="185"/>
        </w:numPr>
        <w:tabs>
          <w:tab w:val="left" w:pos="360"/>
        </w:tabs>
        <w:spacing w:before="180" w:after="0"/>
        <w:ind w:left="360" w:hanging="180"/>
        <w:jc w:val="both"/>
      </w:pPr>
      <w:bookmarkStart w:id="2639" w:name="para_bf054d51_2e99_4c5e_8f1e_939abd3761"/>
      <w:bookmarkStart w:id="2640" w:name="idp140294724757440"/>
      <w:bookmarkStart w:id="2641" w:name="idp140294724757184"/>
      <w:bookmarkEnd w:id="2636"/>
      <w:bookmarkEnd w:id="2637"/>
      <w:bookmarkEnd w:id="2638"/>
      <w:r>
        <w:rPr>
          <w:color w:val="000000"/>
          <w:sz w:val="18"/>
        </w:rPr>
        <w:t>{+SERVICE}/workitems/{UPSInstanceUID}/cancelrequest</w:t>
      </w:r>
    </w:p>
    <w:p w14:paraId="67C02A26" w14:textId="77777777" w:rsidR="00447E2C" w:rsidRDefault="00447E2C" w:rsidP="00447E2C">
      <w:pPr>
        <w:spacing w:before="180"/>
        <w:ind w:left="360"/>
        <w:jc w:val="both"/>
      </w:pPr>
      <w:bookmarkStart w:id="2642" w:name="para_05b1c0ec_b320_49aa_a91a_295b903cd0"/>
      <w:bookmarkEnd w:id="2639"/>
      <w:bookmarkEnd w:id="2640"/>
      <w:bookmarkEnd w:id="2641"/>
      <w:r>
        <w:rPr>
          <w:color w:val="000000"/>
          <w:sz w:val="18"/>
        </w:rPr>
        <w:t>where:</w:t>
      </w:r>
    </w:p>
    <w:p w14:paraId="521DD715" w14:textId="77777777" w:rsidR="00447E2C" w:rsidRDefault="00447E2C" w:rsidP="00447E2C">
      <w:pPr>
        <w:numPr>
          <w:ilvl w:val="0"/>
          <w:numId w:val="184"/>
        </w:numPr>
        <w:tabs>
          <w:tab w:val="left" w:pos="540"/>
        </w:tabs>
        <w:spacing w:before="180" w:after="0"/>
        <w:ind w:left="540" w:hanging="180"/>
        <w:jc w:val="both"/>
      </w:pPr>
      <w:bookmarkStart w:id="2643" w:name="para_03833711_5982_4a7b_97a5_d2cb34c78c"/>
      <w:bookmarkStart w:id="2644" w:name="idp140294724759632"/>
      <w:bookmarkStart w:id="2645" w:name="idp140294724759376"/>
      <w:bookmarkEnd w:id="2642"/>
      <w:r>
        <w:rPr>
          <w:color w:val="000000"/>
          <w:sz w:val="18"/>
        </w:rPr>
        <w:t>{+SERVICE} is the base URL for the service. This may be a combination of protocol (either HTTP or HTTPS), authority and path.</w:t>
      </w:r>
    </w:p>
    <w:p w14:paraId="5DD13451" w14:textId="77777777" w:rsidR="00447E2C" w:rsidRDefault="00447E2C" w:rsidP="00447E2C">
      <w:pPr>
        <w:numPr>
          <w:ilvl w:val="0"/>
          <w:numId w:val="184"/>
        </w:numPr>
        <w:tabs>
          <w:tab w:val="left" w:pos="540"/>
        </w:tabs>
        <w:spacing w:before="180" w:after="0"/>
        <w:ind w:left="540" w:hanging="180"/>
        <w:jc w:val="both"/>
      </w:pPr>
      <w:bookmarkStart w:id="2646" w:name="para_225ca6aa_8eb5_4693_b64d_4d804bdc53"/>
      <w:bookmarkStart w:id="2647" w:name="idp140294724760976"/>
      <w:bookmarkEnd w:id="2643"/>
      <w:bookmarkEnd w:id="2644"/>
      <w:bookmarkEnd w:id="2645"/>
      <w:r>
        <w:rPr>
          <w:color w:val="000000"/>
          <w:sz w:val="18"/>
        </w:rPr>
        <w:t>{UPSInstanceUID} is the UID of the Unified Procedure Step Instance</w:t>
      </w:r>
    </w:p>
    <w:p w14:paraId="3DD0F2A6" w14:textId="77777777" w:rsidR="00447E2C" w:rsidRDefault="00447E2C" w:rsidP="00447E2C">
      <w:pPr>
        <w:numPr>
          <w:ilvl w:val="0"/>
          <w:numId w:val="189"/>
        </w:numPr>
        <w:tabs>
          <w:tab w:val="left" w:pos="180"/>
        </w:tabs>
        <w:spacing w:before="180" w:after="0"/>
        <w:ind w:left="180" w:hanging="180"/>
        <w:jc w:val="both"/>
      </w:pPr>
      <w:bookmarkStart w:id="2648" w:name="para_c9fcd51f_cf1f_4972_b78f_3dc9e57f66"/>
      <w:bookmarkStart w:id="2649" w:name="idp140294724762704"/>
      <w:bookmarkEnd w:id="2646"/>
      <w:bookmarkEnd w:id="2647"/>
      <w:r>
        <w:rPr>
          <w:color w:val="000000"/>
          <w:sz w:val="18"/>
        </w:rPr>
        <w:t>Method</w:t>
      </w:r>
    </w:p>
    <w:p w14:paraId="13F9A160" w14:textId="77777777" w:rsidR="00447E2C" w:rsidRDefault="00447E2C" w:rsidP="00447E2C">
      <w:pPr>
        <w:numPr>
          <w:ilvl w:val="0"/>
          <w:numId w:val="186"/>
        </w:numPr>
        <w:tabs>
          <w:tab w:val="left" w:pos="360"/>
        </w:tabs>
        <w:spacing w:before="180" w:after="0"/>
        <w:ind w:left="360" w:hanging="180"/>
        <w:jc w:val="both"/>
      </w:pPr>
      <w:bookmarkStart w:id="2650" w:name="para_26fba1ab_dcf7_42ec_82d5_c9f4368543"/>
      <w:bookmarkStart w:id="2651" w:name="idp140294724764064"/>
      <w:bookmarkStart w:id="2652" w:name="idp140294724763808"/>
      <w:bookmarkEnd w:id="2648"/>
      <w:bookmarkEnd w:id="2649"/>
      <w:r>
        <w:rPr>
          <w:color w:val="000000"/>
          <w:sz w:val="18"/>
        </w:rPr>
        <w:t>POST</w:t>
      </w:r>
    </w:p>
    <w:p w14:paraId="6AB095E5" w14:textId="77777777" w:rsidR="00447E2C" w:rsidRDefault="00447E2C" w:rsidP="00447E2C">
      <w:pPr>
        <w:numPr>
          <w:ilvl w:val="0"/>
          <w:numId w:val="189"/>
        </w:numPr>
        <w:tabs>
          <w:tab w:val="left" w:pos="180"/>
        </w:tabs>
        <w:spacing w:before="180" w:after="0"/>
        <w:ind w:left="180" w:hanging="180"/>
        <w:jc w:val="both"/>
      </w:pPr>
      <w:bookmarkStart w:id="2653" w:name="para_0df67935_6055_4987_8870_c5fe3aeeda"/>
      <w:bookmarkStart w:id="2654" w:name="idp140294724765552"/>
      <w:bookmarkEnd w:id="2650"/>
      <w:bookmarkEnd w:id="2651"/>
      <w:bookmarkEnd w:id="2652"/>
      <w:r>
        <w:rPr>
          <w:color w:val="000000"/>
          <w:sz w:val="18"/>
        </w:rPr>
        <w:t>Headers</w:t>
      </w:r>
    </w:p>
    <w:p w14:paraId="137370F9" w14:textId="77777777" w:rsidR="00447E2C" w:rsidRDefault="00447E2C" w:rsidP="00447E2C">
      <w:pPr>
        <w:numPr>
          <w:ilvl w:val="0"/>
          <w:numId w:val="188"/>
        </w:numPr>
        <w:tabs>
          <w:tab w:val="left" w:pos="360"/>
        </w:tabs>
        <w:spacing w:before="180" w:after="0"/>
        <w:ind w:left="360" w:hanging="180"/>
        <w:jc w:val="both"/>
      </w:pPr>
      <w:bookmarkStart w:id="2655" w:name="para_a43890ee_34ee_45ff_b104_7ecf95dfb2"/>
      <w:bookmarkStart w:id="2656" w:name="idp140294724766832"/>
      <w:bookmarkStart w:id="2657" w:name="idp140294724766576"/>
      <w:bookmarkEnd w:id="2653"/>
      <w:bookmarkEnd w:id="2654"/>
      <w:r>
        <w:rPr>
          <w:color w:val="000000"/>
          <w:sz w:val="18"/>
        </w:rPr>
        <w:lastRenderedPageBreak/>
        <w:t>Content-Type - The representation scheme being posted to the RESTful service. The types allowed for this request header are as follows:</w:t>
      </w:r>
    </w:p>
    <w:p w14:paraId="4EC1C0D2" w14:textId="77777777" w:rsidR="00447E2C" w:rsidRDefault="00447E2C" w:rsidP="00447E2C">
      <w:pPr>
        <w:numPr>
          <w:ilvl w:val="0"/>
          <w:numId w:val="187"/>
        </w:numPr>
        <w:tabs>
          <w:tab w:val="left" w:pos="540"/>
        </w:tabs>
        <w:spacing w:before="180" w:after="0"/>
        <w:ind w:left="540" w:hanging="180"/>
        <w:jc w:val="both"/>
      </w:pPr>
      <w:bookmarkStart w:id="2658" w:name="para_c734bf7f_81d5_4c33_a1f0_c844c14fdb"/>
      <w:bookmarkStart w:id="2659" w:name="idp140294724768240"/>
      <w:bookmarkStart w:id="2660" w:name="idp140294724767984"/>
      <w:bookmarkEnd w:id="2655"/>
      <w:bookmarkEnd w:id="2656"/>
      <w:bookmarkEnd w:id="2657"/>
      <w:r>
        <w:rPr>
          <w:color w:val="000000"/>
          <w:sz w:val="18"/>
        </w:rPr>
        <w:t>application/dicom+xml</w:t>
      </w:r>
    </w:p>
    <w:p w14:paraId="7A0F1340" w14:textId="77777777" w:rsidR="00447E2C" w:rsidRDefault="00447E2C" w:rsidP="00447E2C">
      <w:pPr>
        <w:spacing w:before="180"/>
        <w:ind w:left="540"/>
        <w:jc w:val="both"/>
      </w:pPr>
      <w:bookmarkStart w:id="2661" w:name="para_0c57cc0a_fdc2_4aa5_9e22_31decc9d44"/>
      <w:bookmarkEnd w:id="2658"/>
      <w:bookmarkEnd w:id="2659"/>
      <w:bookmarkEnd w:id="2660"/>
      <w:r>
        <w:rPr>
          <w:color w:val="000000"/>
          <w:sz w:val="18"/>
        </w:rPr>
        <w:t xml:space="preserve">Specifies that the post is DICOM </w:t>
      </w:r>
      <w:hyperlink r:id="rId39" w:anchor="PS3.19">
        <w:r>
          <w:rPr>
            <w:color w:val="000000"/>
            <w:sz w:val="18"/>
          </w:rPr>
          <w:t>PS3.19</w:t>
        </w:r>
      </w:hyperlink>
      <w:r>
        <w:rPr>
          <w:color w:val="000000"/>
          <w:sz w:val="18"/>
        </w:rPr>
        <w:t xml:space="preserve"> XML metadata. See </w:t>
      </w:r>
      <w:hyperlink w:anchor="sect_6_9_5_1_1">
        <w:r>
          <w:rPr>
            <w:color w:val="000000"/>
            <w:sz w:val="18"/>
          </w:rPr>
          <w:t>Section 6.9.5.1.1</w:t>
        </w:r>
      </w:hyperlink>
      <w:r>
        <w:rPr>
          <w:color w:val="000000"/>
          <w:sz w:val="18"/>
        </w:rPr>
        <w:t>.</w:t>
      </w:r>
    </w:p>
    <w:p w14:paraId="2F626BB9" w14:textId="77777777" w:rsidR="00447E2C" w:rsidRDefault="00447E2C" w:rsidP="00447E2C">
      <w:pPr>
        <w:numPr>
          <w:ilvl w:val="0"/>
          <w:numId w:val="187"/>
        </w:numPr>
        <w:tabs>
          <w:tab w:val="left" w:pos="540"/>
        </w:tabs>
        <w:spacing w:before="180" w:after="0"/>
        <w:ind w:left="540" w:hanging="180"/>
        <w:jc w:val="both"/>
      </w:pPr>
      <w:bookmarkStart w:id="2662" w:name="para_7c1b2a35_0b45_42c8_a425_67903eb3e5"/>
      <w:bookmarkStart w:id="2663" w:name="idp140294724772080"/>
      <w:bookmarkEnd w:id="2661"/>
      <w:r>
        <w:rPr>
          <w:color w:val="000000"/>
          <w:sz w:val="18"/>
        </w:rPr>
        <w:t>application/</w:t>
      </w:r>
      <w:r w:rsidRPr="00E41429">
        <w:rPr>
          <w:b/>
          <w:color w:val="000000"/>
          <w:sz w:val="18"/>
          <w:u w:val="single"/>
        </w:rPr>
        <w:t>dicom+</w:t>
      </w:r>
      <w:r>
        <w:rPr>
          <w:color w:val="000000"/>
          <w:sz w:val="18"/>
        </w:rPr>
        <w:t>json</w:t>
      </w:r>
    </w:p>
    <w:p w14:paraId="6DCB5A37" w14:textId="77777777" w:rsidR="00447E2C" w:rsidRDefault="00447E2C" w:rsidP="00447E2C">
      <w:pPr>
        <w:spacing w:before="180"/>
        <w:ind w:left="540"/>
        <w:jc w:val="both"/>
      </w:pPr>
      <w:bookmarkStart w:id="2664" w:name="para_f2efe409_1c9c_46c7_8587_f591c223bf"/>
      <w:bookmarkEnd w:id="2662"/>
      <w:bookmarkEnd w:id="2663"/>
      <w:r>
        <w:rPr>
          <w:color w:val="000000"/>
          <w:sz w:val="18"/>
        </w:rPr>
        <w:t xml:space="preserve">Specifies that the post is DICOM </w:t>
      </w:r>
      <w:hyperlink w:anchor="PS3_18">
        <w:r>
          <w:rPr>
            <w:color w:val="000000"/>
            <w:sz w:val="18"/>
          </w:rPr>
          <w:t>PS3.18</w:t>
        </w:r>
      </w:hyperlink>
      <w:r>
        <w:rPr>
          <w:color w:val="000000"/>
          <w:sz w:val="18"/>
        </w:rPr>
        <w:t xml:space="preserve"> JSON metadata. See </w:t>
      </w:r>
      <w:hyperlink w:anchor="sect_6_9_5_1_1">
        <w:r>
          <w:rPr>
            <w:color w:val="000000"/>
            <w:sz w:val="18"/>
          </w:rPr>
          <w:t>Section 6.9.5.1.1</w:t>
        </w:r>
      </w:hyperlink>
      <w:r>
        <w:rPr>
          <w:color w:val="000000"/>
          <w:sz w:val="18"/>
        </w:rPr>
        <w:t>.</w:t>
      </w:r>
    </w:p>
    <w:p w14:paraId="2D50F129" w14:textId="77777777" w:rsidR="00447E2C" w:rsidRDefault="00447E2C" w:rsidP="00447E2C">
      <w:pPr>
        <w:numPr>
          <w:ilvl w:val="0"/>
          <w:numId w:val="189"/>
        </w:numPr>
        <w:tabs>
          <w:tab w:val="left" w:pos="180"/>
        </w:tabs>
        <w:spacing w:before="180" w:after="0"/>
        <w:ind w:left="180" w:hanging="180"/>
        <w:jc w:val="both"/>
      </w:pPr>
      <w:bookmarkStart w:id="2665" w:name="para_c09bfa7d_2fe8_4195_b977_3234070cb3"/>
      <w:bookmarkStart w:id="2666" w:name="idp140294724776400"/>
      <w:bookmarkEnd w:id="2664"/>
      <w:r>
        <w:rPr>
          <w:color w:val="000000"/>
          <w:sz w:val="18"/>
        </w:rPr>
        <w:t xml:space="preserve">The request body describes a request to cancel a single Unified Procedure Step Instance. The request body shall comply with all attribute requirements described in </w:t>
      </w:r>
      <w:hyperlink r:id="rId40" w:anchor="table_CC.2.2-1">
        <w:r>
          <w:rPr>
            <w:color w:val="000000"/>
            <w:sz w:val="18"/>
          </w:rPr>
          <w:t>Table CC.2.2-1 in PS3.4</w:t>
        </w:r>
      </w:hyperlink>
      <w:r>
        <w:rPr>
          <w:color w:val="000000"/>
          <w:sz w:val="18"/>
        </w:rPr>
        <w:t>.</w:t>
      </w:r>
    </w:p>
    <w:p w14:paraId="15406B11" w14:textId="77777777" w:rsidR="00447E2C" w:rsidRDefault="00447E2C" w:rsidP="00447E2C">
      <w:pPr>
        <w:spacing w:before="180"/>
      </w:pPr>
      <w:bookmarkStart w:id="2667" w:name="sect_6_9_6_1_1"/>
      <w:bookmarkEnd w:id="2665"/>
      <w:bookmarkEnd w:id="2666"/>
      <w:r>
        <w:rPr>
          <w:b/>
          <w:color w:val="000000"/>
          <w:sz w:val="22"/>
        </w:rPr>
        <w:t>6.9.6.1.1 Request Message</w:t>
      </w:r>
    </w:p>
    <w:p w14:paraId="6358355A" w14:textId="77777777" w:rsidR="00447E2C" w:rsidRDefault="00447E2C" w:rsidP="00447E2C">
      <w:pPr>
        <w:spacing w:before="180"/>
        <w:jc w:val="both"/>
      </w:pPr>
      <w:bookmarkStart w:id="2668" w:name="para_8642d617_6160_43ff_8d87_6f2a7c470b"/>
      <w:bookmarkEnd w:id="2667"/>
      <w:r>
        <w:rPr>
          <w:color w:val="000000"/>
          <w:sz w:val="18"/>
        </w:rPr>
        <w:t>The Request Message has a single part body.</w:t>
      </w:r>
    </w:p>
    <w:p w14:paraId="4A03B727" w14:textId="77777777" w:rsidR="00447E2C" w:rsidRDefault="00447E2C" w:rsidP="00447E2C">
      <w:pPr>
        <w:numPr>
          <w:ilvl w:val="0"/>
          <w:numId w:val="191"/>
        </w:numPr>
        <w:tabs>
          <w:tab w:val="left" w:pos="180"/>
        </w:tabs>
        <w:spacing w:before="180" w:after="0"/>
        <w:ind w:left="180" w:hanging="180"/>
        <w:jc w:val="both"/>
      </w:pPr>
      <w:bookmarkStart w:id="2669" w:name="para_5844c12b_4e90_4e6a_b280_c302ccd2ca"/>
      <w:bookmarkStart w:id="2670" w:name="idp140294724781456"/>
      <w:bookmarkStart w:id="2671" w:name="idp140294724781200"/>
      <w:bookmarkEnd w:id="2668"/>
      <w:r>
        <w:rPr>
          <w:color w:val="000000"/>
          <w:sz w:val="18"/>
        </w:rPr>
        <w:t>Content-Type:</w:t>
      </w:r>
    </w:p>
    <w:p w14:paraId="0B963DDF" w14:textId="77777777" w:rsidR="00447E2C" w:rsidRDefault="00447E2C" w:rsidP="00447E2C">
      <w:pPr>
        <w:numPr>
          <w:ilvl w:val="0"/>
          <w:numId w:val="190"/>
        </w:numPr>
        <w:tabs>
          <w:tab w:val="left" w:pos="360"/>
        </w:tabs>
        <w:spacing w:before="180" w:after="0"/>
        <w:ind w:left="360" w:hanging="180"/>
        <w:jc w:val="both"/>
      </w:pPr>
      <w:bookmarkStart w:id="2672" w:name="para_016ad37d_57c8_42da_8c8e_6320353160"/>
      <w:bookmarkStart w:id="2673" w:name="idp140294724782832"/>
      <w:bookmarkStart w:id="2674" w:name="idp140294724782576"/>
      <w:bookmarkEnd w:id="2669"/>
      <w:bookmarkEnd w:id="2670"/>
      <w:bookmarkEnd w:id="2671"/>
      <w:r>
        <w:rPr>
          <w:color w:val="000000"/>
          <w:sz w:val="18"/>
        </w:rPr>
        <w:t>application/dicom+xml</w:t>
      </w:r>
    </w:p>
    <w:p w14:paraId="1DD03A4D" w14:textId="77777777" w:rsidR="00447E2C" w:rsidRDefault="00447E2C" w:rsidP="00447E2C">
      <w:pPr>
        <w:numPr>
          <w:ilvl w:val="0"/>
          <w:numId w:val="190"/>
        </w:numPr>
        <w:tabs>
          <w:tab w:val="left" w:pos="360"/>
        </w:tabs>
        <w:spacing w:before="180" w:after="0"/>
        <w:ind w:left="360" w:hanging="180"/>
        <w:jc w:val="both"/>
      </w:pPr>
      <w:bookmarkStart w:id="2675" w:name="para_59030f45_a254_41a3_993e_ccd8c15602"/>
      <w:bookmarkStart w:id="2676" w:name="idp140294724784000"/>
      <w:bookmarkEnd w:id="2672"/>
      <w:bookmarkEnd w:id="2673"/>
      <w:bookmarkEnd w:id="2674"/>
      <w:r>
        <w:rPr>
          <w:color w:val="000000"/>
          <w:sz w:val="18"/>
        </w:rPr>
        <w:t>application/</w:t>
      </w:r>
      <w:r w:rsidRPr="007C0371">
        <w:rPr>
          <w:b/>
          <w:color w:val="000000"/>
          <w:sz w:val="18"/>
          <w:u w:val="single"/>
        </w:rPr>
        <w:t>dicom+</w:t>
      </w:r>
      <w:r>
        <w:rPr>
          <w:color w:val="000000"/>
          <w:sz w:val="18"/>
        </w:rPr>
        <w:t>json</w:t>
      </w:r>
    </w:p>
    <w:bookmarkEnd w:id="2675"/>
    <w:bookmarkEnd w:id="2676"/>
    <w:p w14:paraId="58596ED8" w14:textId="77777777" w:rsidR="00447E2C" w:rsidRDefault="00447E2C" w:rsidP="00467D96">
      <w:r>
        <w:t>...</w:t>
      </w:r>
    </w:p>
    <w:p w14:paraId="79FE2A42" w14:textId="77777777" w:rsidR="00B774F6" w:rsidRDefault="00F90261" w:rsidP="007C0371">
      <w:pPr>
        <w:pBdr>
          <w:top w:val="single" w:sz="4" w:space="1" w:color="auto"/>
          <w:left w:val="single" w:sz="4" w:space="4" w:color="auto"/>
          <w:bottom w:val="single" w:sz="4" w:space="1" w:color="auto"/>
          <w:right w:val="single" w:sz="4" w:space="4" w:color="auto"/>
        </w:pBdr>
        <w:spacing w:before="180" w:after="0"/>
      </w:pPr>
      <w:r>
        <w:rPr>
          <w:i/>
        </w:rPr>
        <w:t>Update PS3.18 Annex F.2 as follows:</w:t>
      </w:r>
    </w:p>
    <w:p w14:paraId="26A8255B" w14:textId="77777777" w:rsidR="00B774F6" w:rsidRDefault="00B774F6" w:rsidP="00B774F6">
      <w:pPr>
        <w:spacing w:before="180" w:after="0"/>
      </w:pPr>
      <w:bookmarkStart w:id="2677" w:name="sect_F_2"/>
      <w:r>
        <w:rPr>
          <w:b/>
          <w:color w:val="000000"/>
          <w:sz w:val="28"/>
        </w:rPr>
        <w:t>F.2 DICOM JSON Model</w:t>
      </w:r>
    </w:p>
    <w:p w14:paraId="1BADE5CF" w14:textId="77777777" w:rsidR="00B774F6" w:rsidRDefault="00B774F6" w:rsidP="00B774F6">
      <w:pPr>
        <w:spacing w:before="180" w:after="0"/>
        <w:jc w:val="both"/>
      </w:pPr>
      <w:bookmarkStart w:id="2678" w:name="para_3b315642_71bb_4dbd_a444_62eedf72b4"/>
      <w:bookmarkEnd w:id="2677"/>
      <w:r>
        <w:rPr>
          <w:color w:val="000000"/>
          <w:sz w:val="18"/>
        </w:rPr>
        <w:t>The DICOM JSON Model follows the Native DICOM Model for XML very closely, so that systems can take advantage of both formats without much retooling. The Media Type for DICOM JSON is application/</w:t>
      </w:r>
      <w:r w:rsidR="00F90261" w:rsidRPr="007C0371">
        <w:rPr>
          <w:b/>
          <w:color w:val="000000"/>
          <w:sz w:val="18"/>
          <w:u w:val="single"/>
        </w:rPr>
        <w:t>dicom+</w:t>
      </w:r>
      <w:r>
        <w:rPr>
          <w:color w:val="000000"/>
          <w:sz w:val="18"/>
        </w:rPr>
        <w:t>json. The default character repertoire shall be UTF-8 / ISO_IR 192.</w:t>
      </w:r>
    </w:p>
    <w:bookmarkEnd w:id="2678"/>
    <w:p w14:paraId="7955F031" w14:textId="77777777" w:rsidR="00B774F6" w:rsidRDefault="00851663" w:rsidP="00851663">
      <w:pPr>
        <w:pBdr>
          <w:top w:val="single" w:sz="4" w:space="1" w:color="auto"/>
          <w:left w:val="single" w:sz="4" w:space="4" w:color="auto"/>
          <w:bottom w:val="single" w:sz="4" w:space="1" w:color="auto"/>
          <w:right w:val="single" w:sz="4" w:space="4" w:color="auto"/>
        </w:pBdr>
        <w:spacing w:before="180" w:after="0"/>
      </w:pPr>
      <w:r>
        <w:rPr>
          <w:i/>
        </w:rPr>
        <w:t>Update PS3.1</w:t>
      </w:r>
      <w:ins w:id="2679" w:author="David Clunie" w:date="2016-05-21T10:17:00Z">
        <w:r w:rsidR="00D4572F">
          <w:rPr>
            <w:i/>
          </w:rPr>
          <w:t>7</w:t>
        </w:r>
      </w:ins>
      <w:del w:id="2680" w:author="David Clunie" w:date="2016-05-21T10:17:00Z">
        <w:r w:rsidDel="00D4572F">
          <w:rPr>
            <w:i/>
          </w:rPr>
          <w:delText>8</w:delText>
        </w:r>
      </w:del>
      <w:r>
        <w:rPr>
          <w:i/>
        </w:rPr>
        <w:t xml:space="preserve"> Annex HHH as follows:</w:t>
      </w:r>
    </w:p>
    <w:p w14:paraId="70EC7844" w14:textId="77777777" w:rsidR="00851663" w:rsidRDefault="00851663" w:rsidP="00851663">
      <w:pPr>
        <w:spacing w:before="180"/>
      </w:pPr>
      <w:bookmarkStart w:id="2681" w:name="sect_HHH_7_1"/>
      <w:r>
        <w:rPr>
          <w:b/>
          <w:color w:val="000000"/>
          <w:sz w:val="24"/>
        </w:rPr>
        <w:t>HHH.7.1 WADL Example (XML)</w:t>
      </w:r>
    </w:p>
    <w:p w14:paraId="3ACEBB45" w14:textId="77777777" w:rsidR="00851663" w:rsidRDefault="00851663" w:rsidP="00851663">
      <w:pPr>
        <w:spacing w:before="180"/>
        <w:jc w:val="both"/>
      </w:pPr>
      <w:bookmarkStart w:id="2682" w:name="para_d48f9c43_3c12_4df4_8c10_10d45f01aa"/>
      <w:bookmarkEnd w:id="2681"/>
      <w:r>
        <w:rPr>
          <w:color w:val="000000"/>
          <w:sz w:val="18"/>
        </w:rPr>
        <w:t>The following WADL XML example contains all the required elements for an origin-server that supports WADO-RS, QIDO-RS and STOW-RS with all required services and parameters.</w:t>
      </w:r>
    </w:p>
    <w:bookmarkEnd w:id="2682"/>
    <w:p w14:paraId="27F31591" w14:textId="77777777" w:rsidR="00424C4A" w:rsidRDefault="00851663" w:rsidP="00851663">
      <w:pPr>
        <w:rPr>
          <w:rFonts w:ascii="Courier New" w:hAnsi="Courier New"/>
          <w:color w:val="000000"/>
          <w:sz w:val="18"/>
        </w:rPr>
      </w:pPr>
      <w:r>
        <w:rPr>
          <w:rFonts w:ascii="Courier New" w:hAnsi="Courier New"/>
          <w:color w:val="000000"/>
          <w:sz w:val="18"/>
        </w:rPr>
        <w:t>&lt;application xsi:schemaLocation="http://wadl.dev.java.net/2009/02 wadl.xsd"</w:t>
      </w:r>
      <w:r>
        <w:rPr>
          <w:rFonts w:ascii="Courier New" w:hAnsi="Courier New"/>
          <w:color w:val="000000"/>
          <w:sz w:val="18"/>
        </w:rPr>
        <w:br/>
        <w:t xml:space="preserve">             xmlns:xsd="http://www.w3.org/2001/XMLSchema"</w:t>
      </w:r>
      <w:r>
        <w:rPr>
          <w:rFonts w:ascii="Courier New" w:hAnsi="Courier New"/>
          <w:color w:val="000000"/>
          <w:sz w:val="18"/>
        </w:rPr>
        <w:br/>
        <w:t xml:space="preserve">             xmlns="http://wadl.dev.java.net/2009/02"&gt;</w:t>
      </w:r>
      <w:r>
        <w:rPr>
          <w:rFonts w:ascii="Courier New" w:hAnsi="Courier New"/>
          <w:color w:val="000000"/>
          <w:sz w:val="18"/>
        </w:rPr>
        <w:br/>
        <w:t xml:space="preserve"> &lt;resources base="http://medical.examplehospital.org/dicomweb"&gt;</w:t>
      </w:r>
      <w:r>
        <w:rPr>
          <w:rFonts w:ascii="Courier New" w:hAnsi="Courier New"/>
          <w:color w:val="000000"/>
          <w:sz w:val="18"/>
        </w:rPr>
        <w:br/>
        <w:t xml:space="preserve">  &lt;resource path="studies"&gt;</w:t>
      </w:r>
      <w:r>
        <w:rPr>
          <w:rFonts w:ascii="Courier New" w:hAnsi="Courier New"/>
          <w:color w:val="000000"/>
          <w:sz w:val="18"/>
        </w:rPr>
        <w:br/>
        <w:t xml:space="preserve">   &lt;method name="GET" id="SearchForStudies"&gt;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Pr="000259D7">
        <w:rPr>
          <w:rFonts w:ascii="Courier New" w:hAnsi="Courier New"/>
          <w:b/>
          <w:strike/>
          <w:color w:val="000000"/>
          <w:sz w:val="18"/>
        </w:rPr>
        <w:t>xml</w:t>
      </w:r>
      <w:r w:rsidR="000259D7" w:rsidRPr="000259D7">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name="StudyDate" style="query" /&gt;</w:t>
      </w:r>
      <w:r>
        <w:rPr>
          <w:rFonts w:ascii="Courier New" w:hAnsi="Courier New"/>
          <w:color w:val="000000"/>
          <w:sz w:val="18"/>
        </w:rPr>
        <w:br/>
        <w:t xml:space="preserve">     &lt;param name="00080020" style="query" /&gt;</w:t>
      </w:r>
      <w:r>
        <w:rPr>
          <w:rFonts w:ascii="Courier New" w:hAnsi="Courier New"/>
          <w:color w:val="000000"/>
          <w:sz w:val="18"/>
        </w:rPr>
        <w:br/>
        <w:t xml:space="preserve">     &lt;param name="StudyTime" style="query" /&gt;</w:t>
      </w:r>
      <w:r>
        <w:rPr>
          <w:rFonts w:ascii="Courier New" w:hAnsi="Courier New"/>
          <w:color w:val="000000"/>
          <w:sz w:val="18"/>
        </w:rPr>
        <w:br/>
        <w:t xml:space="preserve">     &lt;param name="00080030" style="query" /&gt;</w:t>
      </w:r>
      <w:r>
        <w:rPr>
          <w:rFonts w:ascii="Courier New" w:hAnsi="Courier New"/>
          <w:color w:val="000000"/>
          <w:sz w:val="18"/>
        </w:rPr>
        <w:br/>
        <w:t xml:space="preserve">     &lt;param name="AccessionNumber" style="query" /&gt;</w:t>
      </w:r>
      <w:r>
        <w:rPr>
          <w:rFonts w:ascii="Courier New" w:hAnsi="Courier New"/>
          <w:color w:val="000000"/>
          <w:sz w:val="18"/>
        </w:rPr>
        <w:br/>
        <w:t xml:space="preserve">     &lt;param name="00080050" style="query" /&gt;</w:t>
      </w:r>
      <w:r>
        <w:rPr>
          <w:rFonts w:ascii="Courier New" w:hAnsi="Courier New"/>
          <w:color w:val="000000"/>
          <w:sz w:val="18"/>
        </w:rPr>
        <w:br/>
        <w:t xml:space="preserve">     &lt;param name="ModalitiesInStudy" style="query" /&gt;</w:t>
      </w:r>
      <w:r>
        <w:rPr>
          <w:rFonts w:ascii="Courier New" w:hAnsi="Courier New"/>
          <w:color w:val="000000"/>
          <w:sz w:val="18"/>
        </w:rPr>
        <w:br/>
        <w:t xml:space="preserve">     &lt;param name="00080061" style="query" /&gt;</w:t>
      </w:r>
      <w:r>
        <w:rPr>
          <w:rFonts w:ascii="Courier New" w:hAnsi="Courier New"/>
          <w:color w:val="000000"/>
          <w:sz w:val="18"/>
        </w:rPr>
        <w:br/>
        <w:t xml:space="preserve">     &lt;param name="ReferringPhysicianName" style="query" /&gt;</w:t>
      </w:r>
      <w:r>
        <w:rPr>
          <w:rFonts w:ascii="Courier New" w:hAnsi="Courier New"/>
          <w:color w:val="000000"/>
          <w:sz w:val="18"/>
        </w:rPr>
        <w:br/>
        <w:t xml:space="preserve">     &lt;param name="00080090" style="query" /&gt;</w:t>
      </w:r>
      <w:r>
        <w:rPr>
          <w:rFonts w:ascii="Courier New" w:hAnsi="Courier New"/>
          <w:color w:val="000000"/>
          <w:sz w:val="18"/>
        </w:rPr>
        <w:br/>
      </w:r>
      <w:r>
        <w:rPr>
          <w:rFonts w:ascii="Courier New" w:hAnsi="Courier New"/>
          <w:color w:val="000000"/>
          <w:sz w:val="18"/>
        </w:rPr>
        <w:lastRenderedPageBreak/>
        <w:t xml:space="preserve">     &lt;param name="PatientName" style="query" /&gt;</w:t>
      </w:r>
      <w:r>
        <w:rPr>
          <w:rFonts w:ascii="Courier New" w:hAnsi="Courier New"/>
          <w:color w:val="000000"/>
          <w:sz w:val="18"/>
        </w:rPr>
        <w:br/>
        <w:t xml:space="preserve">     &lt;param name="00100010" style="query" /&gt;</w:t>
      </w:r>
      <w:r>
        <w:rPr>
          <w:rFonts w:ascii="Courier New" w:hAnsi="Courier New"/>
          <w:color w:val="000000"/>
          <w:sz w:val="18"/>
        </w:rPr>
        <w:br/>
        <w:t xml:space="preserve">     &lt;param name="PatientID" style="query" /&gt;</w:t>
      </w:r>
      <w:r>
        <w:rPr>
          <w:rFonts w:ascii="Courier New" w:hAnsi="Courier New"/>
          <w:color w:val="000000"/>
          <w:sz w:val="18"/>
        </w:rPr>
        <w:br/>
        <w:t xml:space="preserve">     &lt;param name="00100020" style="query" /&gt;</w:t>
      </w:r>
      <w:r>
        <w:rPr>
          <w:rFonts w:ascii="Courier New" w:hAnsi="Courier New"/>
          <w:color w:val="000000"/>
          <w:sz w:val="18"/>
        </w:rPr>
        <w:br/>
        <w:t xml:space="preserve">     &lt;param name="StudyInstanceUID" style="query" repeating="true" /&gt;</w:t>
      </w:r>
      <w:r>
        <w:rPr>
          <w:rFonts w:ascii="Courier New" w:hAnsi="Courier New"/>
          <w:color w:val="000000"/>
          <w:sz w:val="18"/>
        </w:rPr>
        <w:br/>
        <w:t xml:space="preserve">     &lt;param name="0020000D" style="query" repeating="true" /&gt;</w:t>
      </w:r>
      <w:r>
        <w:rPr>
          <w:rFonts w:ascii="Courier New" w:hAnsi="Courier New"/>
          <w:color w:val="000000"/>
          <w:sz w:val="18"/>
        </w:rPr>
        <w:br/>
        <w:t xml:space="preserve">     &lt;param name="StudyID" style="query" /&gt;</w:t>
      </w:r>
      <w:r>
        <w:rPr>
          <w:rFonts w:ascii="Courier New" w:hAnsi="Courier New"/>
          <w:color w:val="000000"/>
          <w:sz w:val="18"/>
        </w:rPr>
        <w:br/>
        <w:t xml:space="preserve">     &lt;param name="00200010"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p>
    <w:p w14:paraId="338F2ACD" w14:textId="77777777" w:rsidR="00C21871" w:rsidRDefault="00424C4A" w:rsidP="00424C4A">
      <w:pPr>
        <w:rPr>
          <w:rFonts w:ascii="Courier New" w:hAnsi="Courier New"/>
          <w:color w:val="000000"/>
          <w:sz w:val="18"/>
        </w:rPr>
      </w:pPr>
      <w:r>
        <w:rPr>
          <w:rFonts w:ascii="Courier New" w:hAnsi="Courier New"/>
          <w:color w:val="000000"/>
          <w:sz w:val="18"/>
        </w:rP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&lt;method name="POST" id="StoreInstances"&gt;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 default="application/dicom+xml"&gt;</w:t>
      </w:r>
      <w:r>
        <w:rPr>
          <w:rFonts w:ascii="Courier New" w:hAnsi="Courier New"/>
          <w:color w:val="000000"/>
          <w:sz w:val="18"/>
        </w:rPr>
        <w:br/>
        <w:t xml:space="preserve">      &lt;option value="application/dicom+xml" /&gt;</w:t>
      </w:r>
      <w:r>
        <w:rPr>
          <w:rFonts w:ascii="Courier New" w:hAnsi="Courier New"/>
          <w:color w:val="000000"/>
          <w:sz w:val="18"/>
        </w:rPr>
        <w:br/>
        <w:t xml:space="preserve">     &lt;/param&gt;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&lt;/request&gt;</w:t>
      </w:r>
      <w:r>
        <w:rPr>
          <w:rFonts w:ascii="Courier New" w:hAnsi="Courier New"/>
          <w:color w:val="000000"/>
          <w:sz w:val="18"/>
        </w:rPr>
        <w:br/>
        <w:t xml:space="preserve">    &lt;response status="202 409"&gt;</w:t>
      </w:r>
      <w:r>
        <w:rPr>
          <w:rFonts w:ascii="Courier New" w:hAnsi="Courier New"/>
          <w:color w:val="000000"/>
          <w:sz w:val="18"/>
        </w:rPr>
        <w:br/>
        <w:t xml:space="preserve">     &lt;representation mediaType="application/dicom+xml"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status="400 401 403 503" /&gt;</w:t>
      </w:r>
      <w:r>
        <w:rPr>
          <w:rFonts w:ascii="Courier New" w:hAnsi="Courier New"/>
          <w:color w:val="000000"/>
          <w:sz w:val="18"/>
        </w:rPr>
        <w:br/>
        <w:t xml:space="preserve">   &lt;/method&gt;</w:t>
      </w:r>
      <w:r>
        <w:rPr>
          <w:rFonts w:ascii="Courier New" w:hAnsi="Courier New"/>
          <w:color w:val="000000"/>
          <w:sz w:val="18"/>
        </w:rPr>
        <w:br/>
        <w:t xml:space="preserve">   &lt;resource path="{StudyInstanceUID}"&gt;</w:t>
      </w:r>
      <w:r>
        <w:rPr>
          <w:rFonts w:ascii="Courier New" w:hAnsi="Courier New"/>
          <w:color w:val="000000"/>
          <w:sz w:val="18"/>
        </w:rPr>
        <w:br/>
        <w:t xml:space="preserve">    &lt;method name="GET" id="RetrieveStudy"&gt;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type=application/dicom"&gt;</w:t>
      </w:r>
      <w:r>
        <w:rPr>
          <w:rFonts w:ascii="Courier New" w:hAnsi="Courier New"/>
          <w:color w:val="000000"/>
          <w:sz w:val="18"/>
        </w:rPr>
        <w:br/>
        <w:t xml:space="preserve">       &lt;option value="multipart/related; type=application/dicom" /&gt;</w:t>
      </w:r>
      <w:r>
        <w:rPr>
          <w:rFonts w:ascii="Courier New" w:hAnsi="Courier New"/>
          <w:color w:val="000000"/>
          <w:sz w:val="18"/>
        </w:rPr>
        <w:br/>
        <w:t xml:space="preserve">       &lt;option value="multipart/related;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status="200 206"&gt;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&lt;method name="POST" id="StoreStudyInstances"&gt;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 default="application/dicom+xml"&gt;</w:t>
      </w:r>
      <w:r>
        <w:rPr>
          <w:rFonts w:ascii="Courier New" w:hAnsi="Courier New"/>
          <w:color w:val="000000"/>
          <w:sz w:val="18"/>
        </w:rPr>
        <w:br/>
        <w:t xml:space="preserve">       &lt;option value="application/dicom+xml" /&gt;</w:t>
      </w:r>
      <w:r>
        <w:rPr>
          <w:rFonts w:ascii="Courier New" w:hAnsi="Courier New"/>
          <w:color w:val="000000"/>
          <w:sz w:val="18"/>
        </w:rPr>
        <w:br/>
        <w:t xml:space="preserve">      &lt;/param&gt;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&lt;/request&gt;</w:t>
      </w:r>
      <w:r>
        <w:rPr>
          <w:rFonts w:ascii="Courier New" w:hAnsi="Courier New"/>
          <w:color w:val="000000"/>
          <w:sz w:val="18"/>
        </w:rPr>
        <w:br/>
        <w:t xml:space="preserve">     &lt;response status="202 409"&gt;</w:t>
      </w:r>
      <w:r>
        <w:rPr>
          <w:rFonts w:ascii="Courier New" w:hAnsi="Courier New"/>
          <w:color w:val="000000"/>
          <w:sz w:val="18"/>
        </w:rPr>
        <w:br/>
        <w:t xml:space="preserve">      &lt;representation mediaType="application/dicom+xml" /&gt;</w:t>
      </w:r>
      <w:r>
        <w:rPr>
          <w:rFonts w:ascii="Courier New" w:hAnsi="Courier New"/>
          <w:color w:val="000000"/>
          <w:sz w:val="18"/>
        </w:rPr>
        <w:br/>
      </w:r>
      <w:r>
        <w:rPr>
          <w:rFonts w:ascii="Courier New" w:hAnsi="Courier New"/>
          <w:color w:val="000000"/>
          <w:sz w:val="18"/>
        </w:rPr>
        <w:lastRenderedPageBreak/>
        <w:t xml:space="preserve">     &lt;/response&gt;</w:t>
      </w:r>
      <w:r>
        <w:rPr>
          <w:rFonts w:ascii="Courier New" w:hAnsi="Courier New"/>
          <w:color w:val="000000"/>
          <w:sz w:val="18"/>
        </w:rPr>
        <w:br/>
        <w:t xml:space="preserve">     &lt;response status="400 401 403 503" /&gt;</w:t>
      </w:r>
      <w:r>
        <w:rPr>
          <w:rFonts w:ascii="Courier New" w:hAnsi="Courier New"/>
          <w:color w:val="000000"/>
          <w:sz w:val="18"/>
        </w:rPr>
        <w:br/>
        <w:t xml:space="preserve">    &lt;/method&gt;</w:t>
      </w:r>
      <w:r>
        <w:rPr>
          <w:rFonts w:ascii="Courier New" w:hAnsi="Courier New"/>
          <w:color w:val="000000"/>
          <w:sz w:val="18"/>
        </w:rPr>
        <w:br/>
        <w:t xml:space="preserve">    &lt;resource path="series"&gt;</w:t>
      </w:r>
      <w:r>
        <w:rPr>
          <w:rFonts w:ascii="Courier New" w:hAnsi="Courier New"/>
          <w:color w:val="000000"/>
          <w:sz w:val="18"/>
        </w:rPr>
        <w:br/>
        <w:t xml:space="preserve">     &lt;method name="GET" id="SearchForStudySeries"&gt;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Pr="00424C4A">
        <w:rPr>
          <w:rFonts w:ascii="Courier New" w:hAnsi="Courier New"/>
          <w:b/>
          <w:strike/>
          <w:color w:val="000000"/>
          <w:sz w:val="18"/>
        </w:rPr>
        <w:t>xml</w:t>
      </w:r>
      <w:r w:rsidRPr="00424C4A">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name="Modality" style="query" /&gt;</w:t>
      </w:r>
      <w:r>
        <w:rPr>
          <w:rFonts w:ascii="Courier New" w:hAnsi="Courier New"/>
          <w:color w:val="000000"/>
          <w:sz w:val="18"/>
        </w:rPr>
        <w:br/>
        <w:t xml:space="preserve">       &lt;param name="00080060" style="query" /&gt;</w:t>
      </w:r>
      <w:r>
        <w:rPr>
          <w:rFonts w:ascii="Courier New" w:hAnsi="Courier New"/>
          <w:color w:val="000000"/>
          <w:sz w:val="18"/>
        </w:rPr>
        <w:br/>
        <w:t xml:space="preserve">       &lt;param name="SeriesInstanceUID" style="query" repeating="true" /&gt;</w:t>
      </w:r>
      <w:r>
        <w:rPr>
          <w:rFonts w:ascii="Courier New" w:hAnsi="Courier New"/>
          <w:color w:val="000000"/>
          <w:sz w:val="18"/>
        </w:rPr>
        <w:br/>
        <w:t xml:space="preserve">       &lt;param name="0020000E" style="query" repeating="true" /&gt;</w:t>
      </w:r>
      <w:r>
        <w:rPr>
          <w:rFonts w:ascii="Courier New" w:hAnsi="Courier New"/>
          <w:color w:val="000000"/>
          <w:sz w:val="18"/>
        </w:rPr>
        <w:br/>
        <w:t xml:space="preserve">       &lt;param name="SeriesNumber" style="query" /&gt;</w:t>
      </w:r>
      <w:r>
        <w:rPr>
          <w:rFonts w:ascii="Courier New" w:hAnsi="Courier New"/>
          <w:color w:val="000000"/>
          <w:sz w:val="18"/>
        </w:rPr>
        <w:br/>
        <w:t xml:space="preserve">       &lt;param name="00200011" style="query" /&gt;</w:t>
      </w:r>
      <w:r>
        <w:rPr>
          <w:rFonts w:ascii="Courier New" w:hAnsi="Courier New"/>
          <w:color w:val="000000"/>
          <w:sz w:val="18"/>
        </w:rPr>
        <w:br/>
        <w:t xml:space="preserve">       &lt;param name="PerformedProcedureStepStartDate" style="query" /&gt;</w:t>
      </w:r>
      <w:r>
        <w:rPr>
          <w:rFonts w:ascii="Courier New" w:hAnsi="Courier New"/>
          <w:color w:val="000000"/>
          <w:sz w:val="18"/>
        </w:rPr>
        <w:br/>
        <w:t xml:space="preserve">       &lt;param name="00400244" style="query" /&gt;</w:t>
      </w:r>
      <w:r>
        <w:rPr>
          <w:rFonts w:ascii="Courier New" w:hAnsi="Courier New"/>
          <w:color w:val="000000"/>
          <w:sz w:val="18"/>
        </w:rPr>
        <w:br/>
        <w:t xml:space="preserve">       &lt;param name="PerformedProcedureStepStartTime" style="query" /&gt;</w:t>
      </w:r>
      <w:r>
        <w:rPr>
          <w:rFonts w:ascii="Courier New" w:hAnsi="Courier New"/>
          <w:color w:val="000000"/>
          <w:sz w:val="18"/>
        </w:rPr>
        <w:br/>
        <w:t xml:space="preserve">       &lt;param name="00400245" style="query" /&gt;</w:t>
      </w:r>
      <w:r>
        <w:rPr>
          <w:rFonts w:ascii="Courier New" w:hAnsi="Courier New"/>
          <w:color w:val="000000"/>
          <w:sz w:val="18"/>
        </w:rPr>
        <w:br/>
        <w:t xml:space="preserve">       &lt;param name="RequestAttributeSequence" style="query" /&gt;</w:t>
      </w:r>
      <w:r>
        <w:rPr>
          <w:rFonts w:ascii="Courier New" w:hAnsi="Courier New"/>
          <w:color w:val="000000"/>
          <w:sz w:val="18"/>
        </w:rPr>
        <w:br/>
        <w:t xml:space="preserve">       &lt;param name="00400275" style="query" /&gt;</w:t>
      </w:r>
      <w:r>
        <w:rPr>
          <w:rFonts w:ascii="Courier New" w:hAnsi="Courier New"/>
          <w:color w:val="000000"/>
          <w:sz w:val="18"/>
        </w:rPr>
        <w:br/>
        <w:t xml:space="preserve">       &lt;param name="RequestAttributeSequence.ScheduledProcedureStepID" style="query" /&gt;</w:t>
      </w:r>
      <w:r>
        <w:rPr>
          <w:rFonts w:ascii="Courier New" w:hAnsi="Courier New"/>
          <w:color w:val="000000"/>
          <w:sz w:val="18"/>
        </w:rPr>
        <w:br/>
        <w:t xml:space="preserve">       &lt;param name="00400275.00400009" style="query" /&gt;</w:t>
      </w:r>
      <w:r>
        <w:rPr>
          <w:rFonts w:ascii="Courier New" w:hAnsi="Courier New"/>
          <w:color w:val="000000"/>
          <w:sz w:val="18"/>
        </w:rPr>
        <w:br/>
        <w:t xml:space="preserve">       &lt;param name="RequestAttributeSequence.RequestedProcedureID" style="query" /&gt;</w:t>
      </w:r>
      <w:r>
        <w:rPr>
          <w:rFonts w:ascii="Courier New" w:hAnsi="Courier New"/>
          <w:color w:val="000000"/>
          <w:sz w:val="18"/>
        </w:rPr>
        <w:br/>
        <w:t xml:space="preserve">       &lt;param name="00400275.00401001"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 path="{SeriesInstanceUID}"&gt;</w:t>
      </w:r>
      <w:r>
        <w:rPr>
          <w:rFonts w:ascii="Courier New" w:hAnsi="Courier New"/>
          <w:color w:val="000000"/>
          <w:sz w:val="18"/>
        </w:rPr>
        <w:br/>
        <w:t xml:space="preserve">      &lt;method name="GET" id="RetrieveSeries"&gt;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type=application/dicom"&gt;</w:t>
      </w:r>
      <w:r>
        <w:rPr>
          <w:rFonts w:ascii="Courier New" w:hAnsi="Courier New"/>
          <w:color w:val="000000"/>
          <w:sz w:val="18"/>
        </w:rPr>
        <w:br/>
        <w:t xml:space="preserve">         &lt;option value="multipart/related; type=application/dicom" /&gt;</w:t>
      </w:r>
      <w:r>
        <w:rPr>
          <w:rFonts w:ascii="Courier New" w:hAnsi="Courier New"/>
          <w:color w:val="000000"/>
          <w:sz w:val="18"/>
        </w:rPr>
        <w:br/>
        <w:t xml:space="preserve">         &lt;option value="multipart/related;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status="200 206"&gt;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 path="instances"&gt;</w:t>
      </w:r>
      <w:r>
        <w:rPr>
          <w:rFonts w:ascii="Courier New" w:hAnsi="Courier New"/>
          <w:color w:val="000000"/>
          <w:sz w:val="18"/>
        </w:rPr>
        <w:br/>
        <w:t xml:space="preserve">       &lt;method name="GET" id="SearchForStudySeriesInstances"&gt;</w:t>
      </w:r>
      <w:r>
        <w:rPr>
          <w:rFonts w:ascii="Courier New" w:hAnsi="Courier New"/>
          <w:color w:val="000000"/>
          <w:sz w:val="18"/>
        </w:rPr>
        <w:br/>
      </w:r>
      <w:r>
        <w:rPr>
          <w:rFonts w:ascii="Courier New" w:hAnsi="Courier New"/>
          <w:color w:val="000000"/>
          <w:sz w:val="18"/>
        </w:rPr>
        <w:lastRenderedPageBreak/>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Pr="007C4659">
        <w:rPr>
          <w:rFonts w:ascii="Courier New" w:hAnsi="Courier New"/>
          <w:b/>
          <w:strike/>
          <w:color w:val="000000"/>
          <w:sz w:val="18"/>
        </w:rPr>
        <w:t>xml</w:t>
      </w:r>
      <w:r w:rsidR="007C4659" w:rsidRPr="007C4659">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7C4659">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name="SOPClassUID" style="query" repeating="true" /&gt;</w:t>
      </w:r>
      <w:r>
        <w:rPr>
          <w:rFonts w:ascii="Courier New" w:hAnsi="Courier New"/>
          <w:color w:val="000000"/>
          <w:sz w:val="18"/>
        </w:rPr>
        <w:br/>
        <w:t xml:space="preserve">         &lt;param name="00080016" style="query" repeating="true" /&gt;</w:t>
      </w:r>
      <w:r>
        <w:rPr>
          <w:rFonts w:ascii="Courier New" w:hAnsi="Courier New"/>
          <w:color w:val="000000"/>
          <w:sz w:val="18"/>
        </w:rPr>
        <w:br/>
        <w:t xml:space="preserve">         &lt;param name="SOPInstanceUID" style="query" repeating="true" /&gt;</w:t>
      </w:r>
      <w:r>
        <w:rPr>
          <w:rFonts w:ascii="Courier New" w:hAnsi="Courier New"/>
          <w:color w:val="000000"/>
          <w:sz w:val="18"/>
        </w:rPr>
        <w:br/>
        <w:t xml:space="preserve">         &lt;param name="00080018" style="query" repeating="true" /&gt;</w:t>
      </w:r>
      <w:r>
        <w:rPr>
          <w:rFonts w:ascii="Courier New" w:hAnsi="Courier New"/>
          <w:color w:val="000000"/>
          <w:sz w:val="18"/>
        </w:rPr>
        <w:br/>
        <w:t xml:space="preserve">         &lt;param name="InstanceNumber" style="query" /&gt;</w:t>
      </w:r>
      <w:r>
        <w:rPr>
          <w:rFonts w:ascii="Courier New" w:hAnsi="Courier New"/>
          <w:color w:val="000000"/>
          <w:sz w:val="18"/>
        </w:rPr>
        <w:br/>
        <w:t xml:space="preserve">         &lt;param name="00200013"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7C4659">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 path="{SOPInstanceUID}"&gt;</w:t>
      </w:r>
      <w:r>
        <w:rPr>
          <w:rFonts w:ascii="Courier New" w:hAnsi="Courier New"/>
          <w:color w:val="000000"/>
          <w:sz w:val="18"/>
        </w:rPr>
        <w:br/>
        <w:t xml:space="preserve">        &lt;method name="GET" id="RetrieveInstance"&gt;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type=application/dicom"&gt;</w:t>
      </w:r>
      <w:r>
        <w:rPr>
          <w:rFonts w:ascii="Courier New" w:hAnsi="Courier New"/>
          <w:color w:val="000000"/>
          <w:sz w:val="18"/>
        </w:rPr>
        <w:br/>
        <w:t xml:space="preserve">           &lt;option value="multipart/related; type=application/dicom" /&gt;</w:t>
      </w:r>
      <w:r>
        <w:rPr>
          <w:rFonts w:ascii="Courier New" w:hAnsi="Courier New"/>
          <w:color w:val="000000"/>
          <w:sz w:val="18"/>
        </w:rPr>
        <w:br/>
        <w:t xml:space="preserve">           &lt;option value="multipart/related;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status="200 206"&gt;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 path="frames"&gt;</w:t>
      </w:r>
      <w:r>
        <w:rPr>
          <w:rFonts w:ascii="Courier New" w:hAnsi="Courier New"/>
          <w:color w:val="000000"/>
          <w:sz w:val="18"/>
        </w:rPr>
        <w:br/>
        <w:t xml:space="preserve">         &lt;resource path="{framelist}"&gt;</w:t>
      </w:r>
      <w:r>
        <w:rPr>
          <w:rFonts w:ascii="Courier New" w:hAnsi="Courier New"/>
          <w:color w:val="000000"/>
          <w:sz w:val="18"/>
        </w:rPr>
        <w:br/>
        <w:t xml:space="preserve">          &lt;method name="GET" id="RetrieveFrames"&gt;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type=application/octet-stream"&gt;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path="metadata"&gt;</w:t>
      </w:r>
      <w:r>
        <w:rPr>
          <w:rFonts w:ascii="Courier New" w:hAnsi="Courier New"/>
          <w:color w:val="000000"/>
          <w:sz w:val="18"/>
        </w:rPr>
        <w:br/>
      </w:r>
      <w:r>
        <w:rPr>
          <w:rFonts w:ascii="Courier New" w:hAnsi="Courier New"/>
          <w:color w:val="000000"/>
          <w:sz w:val="18"/>
        </w:rPr>
        <w:lastRenderedPageBreak/>
        <w:t xml:space="preserve">         &lt;method name="GET" id="RetrieveInstanceMetadata"&gt;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Pr="007C5C70">
        <w:rPr>
          <w:rFonts w:ascii="Courier New" w:hAnsi="Courier New"/>
          <w:b/>
          <w:strike/>
          <w:color w:val="000000"/>
          <w:sz w:val="18"/>
        </w:rPr>
        <w:t>xml</w:t>
      </w:r>
      <w:r w:rsidR="007C5C70"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w:t>
      </w:r>
      <w:r w:rsidR="002C04A3">
        <w:rPr>
          <w:rFonts w:ascii="Courier New" w:hAnsi="Courier New"/>
          <w:color w:val="000000"/>
          <w:sz w:val="18"/>
        </w:rPr>
        <w:t>xml</w:t>
      </w:r>
      <w:r>
        <w:rPr>
          <w:rFonts w:ascii="Courier New" w:hAnsi="Courier New"/>
          <w:color w:val="000000"/>
          <w:sz w:val="18"/>
        </w:rPr>
        <w:t>" /&gt;</w:t>
      </w:r>
      <w:r>
        <w:rPr>
          <w:rFonts w:ascii="Courier New" w:hAnsi="Courier New"/>
          <w:color w:val="000000"/>
          <w:sz w:val="18"/>
        </w:rPr>
        <w:br/>
        <w:t xml:space="preserve">            &lt;option value="application/</w:t>
      </w:r>
      <w:r w:rsidR="007C5C70">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 multipart/related; 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path="metadata"&gt;</w:t>
      </w:r>
      <w:r>
        <w:rPr>
          <w:rFonts w:ascii="Courier New" w:hAnsi="Courier New"/>
          <w:color w:val="000000"/>
          <w:sz w:val="18"/>
        </w:rPr>
        <w:br/>
        <w:t xml:space="preserve">       &lt;method name="GET" id="RetrieveSeriesMetadata"&gt;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w:t>
      </w:r>
      <w:r w:rsidR="006F256C">
        <w:rPr>
          <w:rFonts w:ascii="Courier New" w:hAnsi="Courier New"/>
          <w:color w:val="000000"/>
          <w:sz w:val="18"/>
        </w:rPr>
        <w:t>dicom+</w:t>
      </w:r>
      <w:r w:rsidR="006F256C" w:rsidRPr="007C5C70">
        <w:rPr>
          <w:rFonts w:ascii="Courier New" w:hAnsi="Courier New"/>
          <w:b/>
          <w:strike/>
          <w:color w:val="000000"/>
          <w:sz w:val="18"/>
        </w:rPr>
        <w:t>xml</w:t>
      </w:r>
      <w:r w:rsidR="006F256C"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w:t>
      </w:r>
      <w:r w:rsidR="002C04A3">
        <w:rPr>
          <w:rFonts w:ascii="Courier New" w:hAnsi="Courier New"/>
          <w:color w:val="000000"/>
          <w:sz w:val="18"/>
        </w:rPr>
        <w:t>xml</w:t>
      </w:r>
      <w:r>
        <w:rPr>
          <w:rFonts w:ascii="Courier New" w:hAnsi="Courier New"/>
          <w:color w:val="000000"/>
          <w:sz w:val="18"/>
        </w:rPr>
        <w:t>" /&gt;</w:t>
      </w:r>
      <w:r>
        <w:rPr>
          <w:rFonts w:ascii="Courier New" w:hAnsi="Courier New"/>
          <w:color w:val="000000"/>
          <w:sz w:val="18"/>
        </w:rPr>
        <w:br/>
        <w:t xml:space="preserve">          &lt;option value="application/</w:t>
      </w:r>
      <w:r w:rsidR="007C5C70">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path="instances"&gt;</w:t>
      </w:r>
      <w:r>
        <w:rPr>
          <w:rFonts w:ascii="Courier New" w:hAnsi="Courier New"/>
          <w:color w:val="000000"/>
          <w:sz w:val="18"/>
        </w:rPr>
        <w:br/>
        <w:t xml:space="preserve">     &lt;method name="GET" id="SearchForStudyInstances"&gt;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FF00B2" w:rsidRPr="007C5C70">
        <w:rPr>
          <w:rFonts w:ascii="Courier New" w:hAnsi="Courier New"/>
          <w:b/>
          <w:strike/>
          <w:color w:val="000000"/>
          <w:sz w:val="18"/>
        </w:rPr>
        <w:t>xml</w:t>
      </w:r>
      <w:r w:rsidR="00FF00B2"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FF00B2">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name="SOPClassUID" style="query" /&gt;</w:t>
      </w:r>
      <w:r>
        <w:rPr>
          <w:rFonts w:ascii="Courier New" w:hAnsi="Courier New"/>
          <w:color w:val="000000"/>
          <w:sz w:val="18"/>
        </w:rPr>
        <w:br/>
        <w:t xml:space="preserve">       &lt;param name="00080016" style="query" /&gt;</w:t>
      </w:r>
      <w:r>
        <w:rPr>
          <w:rFonts w:ascii="Courier New" w:hAnsi="Courier New"/>
          <w:color w:val="000000"/>
          <w:sz w:val="18"/>
        </w:rPr>
        <w:br/>
        <w:t xml:space="preserve">       &lt;param name="SOPInstanceUID" style="query" repeating="true" /&gt;</w:t>
      </w:r>
      <w:r>
        <w:rPr>
          <w:rFonts w:ascii="Courier New" w:hAnsi="Courier New"/>
          <w:color w:val="000000"/>
          <w:sz w:val="18"/>
        </w:rPr>
        <w:br/>
        <w:t xml:space="preserve">       &lt;param name="00080018" style="query" repeating="true" /&gt;</w:t>
      </w:r>
      <w:r>
        <w:rPr>
          <w:rFonts w:ascii="Courier New" w:hAnsi="Courier New"/>
          <w:color w:val="000000"/>
          <w:sz w:val="18"/>
        </w:rPr>
        <w:br/>
        <w:t xml:space="preserve">       &lt;param name="Modality" style="query" /&gt;</w:t>
      </w:r>
      <w:r>
        <w:rPr>
          <w:rFonts w:ascii="Courier New" w:hAnsi="Courier New"/>
          <w:color w:val="000000"/>
          <w:sz w:val="18"/>
        </w:rPr>
        <w:br/>
        <w:t xml:space="preserve">       &lt;param name="00080060" style="query" /&gt;</w:t>
      </w:r>
      <w:r>
        <w:rPr>
          <w:rFonts w:ascii="Courier New" w:hAnsi="Courier New"/>
          <w:color w:val="000000"/>
          <w:sz w:val="18"/>
        </w:rPr>
        <w:br/>
        <w:t xml:space="preserve">       &lt;param name="SeriesInstanceUID" style="query" repeating="true" /&gt;</w:t>
      </w:r>
      <w:r>
        <w:rPr>
          <w:rFonts w:ascii="Courier New" w:hAnsi="Courier New"/>
          <w:color w:val="000000"/>
          <w:sz w:val="18"/>
        </w:rPr>
        <w:br/>
        <w:t xml:space="preserve">       &lt;param name="0020000E" style="query" repeating="true" /&gt;</w:t>
      </w:r>
      <w:r>
        <w:rPr>
          <w:rFonts w:ascii="Courier New" w:hAnsi="Courier New"/>
          <w:color w:val="000000"/>
          <w:sz w:val="18"/>
        </w:rPr>
        <w:br/>
        <w:t xml:space="preserve">       &lt;param name="SeriesNumber" style="query" /&gt;</w:t>
      </w:r>
      <w:r>
        <w:rPr>
          <w:rFonts w:ascii="Courier New" w:hAnsi="Courier New"/>
          <w:color w:val="000000"/>
          <w:sz w:val="18"/>
        </w:rPr>
        <w:br/>
        <w:t xml:space="preserve">       &lt;param name="00200011" style="query" /&gt;</w:t>
      </w:r>
      <w:r>
        <w:rPr>
          <w:rFonts w:ascii="Courier New" w:hAnsi="Courier New"/>
          <w:color w:val="000000"/>
          <w:sz w:val="18"/>
        </w:rPr>
        <w:br/>
        <w:t xml:space="preserve">       &lt;param name="InstanceNumber" style="query" /&gt;</w:t>
      </w:r>
      <w:r>
        <w:rPr>
          <w:rFonts w:ascii="Courier New" w:hAnsi="Courier New"/>
          <w:color w:val="000000"/>
          <w:sz w:val="18"/>
        </w:rPr>
        <w:br/>
        <w:t xml:space="preserve">       &lt;param name="00200013" style="query" /&gt;</w:t>
      </w:r>
      <w:r>
        <w:rPr>
          <w:rFonts w:ascii="Courier New" w:hAnsi="Courier New"/>
          <w:color w:val="000000"/>
          <w:sz w:val="18"/>
        </w:rPr>
        <w:br/>
        <w:t xml:space="preserve">       &lt;param name="PerformedProcedureStepStartDate" style="query" /&gt;</w:t>
      </w:r>
      <w:r>
        <w:rPr>
          <w:rFonts w:ascii="Courier New" w:hAnsi="Courier New"/>
          <w:color w:val="000000"/>
          <w:sz w:val="18"/>
        </w:rPr>
        <w:br/>
        <w:t xml:space="preserve">       &lt;param name="00400244" style="query" /&gt;</w:t>
      </w:r>
      <w:r>
        <w:rPr>
          <w:rFonts w:ascii="Courier New" w:hAnsi="Courier New"/>
          <w:color w:val="000000"/>
          <w:sz w:val="18"/>
        </w:rPr>
        <w:br/>
        <w:t xml:space="preserve">       &lt;param name="PerformedProcedureStepStartTime" style="query" /&gt;</w:t>
      </w:r>
      <w:r>
        <w:rPr>
          <w:rFonts w:ascii="Courier New" w:hAnsi="Courier New"/>
          <w:color w:val="000000"/>
          <w:sz w:val="18"/>
        </w:rPr>
        <w:br/>
        <w:t xml:space="preserve">       &lt;param name="00400245" style="query" /&gt;</w:t>
      </w:r>
      <w:r>
        <w:rPr>
          <w:rFonts w:ascii="Courier New" w:hAnsi="Courier New"/>
          <w:color w:val="000000"/>
          <w:sz w:val="18"/>
        </w:rPr>
        <w:br/>
        <w:t xml:space="preserve">       &lt;param name="RequestAttributeSequence" style="query" /&gt;</w:t>
      </w:r>
      <w:r>
        <w:rPr>
          <w:rFonts w:ascii="Courier New" w:hAnsi="Courier New"/>
          <w:color w:val="000000"/>
          <w:sz w:val="18"/>
        </w:rPr>
        <w:br/>
        <w:t xml:space="preserve">       &lt;param name="00400275" style="query" /&gt;</w:t>
      </w:r>
      <w:r>
        <w:rPr>
          <w:rFonts w:ascii="Courier New" w:hAnsi="Courier New"/>
          <w:color w:val="000000"/>
          <w:sz w:val="18"/>
        </w:rPr>
        <w:br/>
        <w:t xml:space="preserve">       &lt;param name="RequestAttributeSequence.ScheduledProcedureStepID" style="query" /&gt;</w:t>
      </w:r>
      <w:r>
        <w:rPr>
          <w:rFonts w:ascii="Courier New" w:hAnsi="Courier New"/>
          <w:color w:val="000000"/>
          <w:sz w:val="18"/>
        </w:rPr>
        <w:br/>
        <w:t xml:space="preserve">       &lt;param name="00400275.00400009" style="query" /&gt;</w:t>
      </w:r>
      <w:r>
        <w:rPr>
          <w:rFonts w:ascii="Courier New" w:hAnsi="Courier New"/>
          <w:color w:val="000000"/>
          <w:sz w:val="18"/>
        </w:rPr>
        <w:br/>
      </w:r>
      <w:r>
        <w:rPr>
          <w:rFonts w:ascii="Courier New" w:hAnsi="Courier New"/>
          <w:color w:val="000000"/>
          <w:sz w:val="18"/>
        </w:rPr>
        <w:lastRenderedPageBreak/>
        <w:t xml:space="preserve">       &lt;param name="RequestAttributeSequence.RequestedProcedureID" style="query" /&gt;</w:t>
      </w:r>
      <w:r>
        <w:rPr>
          <w:rFonts w:ascii="Courier New" w:hAnsi="Courier New"/>
          <w:color w:val="000000"/>
          <w:sz w:val="18"/>
        </w:rPr>
        <w:br/>
        <w:t xml:space="preserve">       &lt;param name="00400275.00401001"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3260BF">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 path="metadata"&gt;</w:t>
      </w:r>
      <w:r>
        <w:rPr>
          <w:rFonts w:ascii="Courier New" w:hAnsi="Courier New"/>
          <w:color w:val="000000"/>
          <w:sz w:val="18"/>
        </w:rPr>
        <w:br/>
        <w:t xml:space="preserve">     &lt;method name="GET" id="RetrieveStudyMetadata"&gt;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3260BF" w:rsidRPr="007C5C70">
        <w:rPr>
          <w:rFonts w:ascii="Courier New" w:hAnsi="Courier New"/>
          <w:b/>
          <w:strike/>
          <w:color w:val="000000"/>
          <w:sz w:val="18"/>
        </w:rPr>
        <w:t>xml</w:t>
      </w:r>
      <w:r w:rsidR="003260BF"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w:t>
      </w:r>
      <w:r w:rsidR="002C04A3">
        <w:rPr>
          <w:rFonts w:ascii="Courier New" w:hAnsi="Courier New"/>
          <w:color w:val="000000"/>
          <w:sz w:val="18"/>
        </w:rPr>
        <w:t>xml</w:t>
      </w:r>
      <w:r>
        <w:rPr>
          <w:rFonts w:ascii="Courier New" w:hAnsi="Courier New"/>
          <w:color w:val="000000"/>
          <w:sz w:val="18"/>
        </w:rPr>
        <w:t>" /&gt;</w:t>
      </w:r>
      <w:r>
        <w:rPr>
          <w:rFonts w:ascii="Courier New" w:hAnsi="Courier New"/>
          <w:color w:val="000000"/>
          <w:sz w:val="18"/>
        </w:rPr>
        <w:br/>
        <w:t xml:space="preserve">        &lt;option value="application/</w:t>
      </w:r>
      <w:r w:rsidR="003260BF">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path="series"&gt;</w:t>
      </w:r>
      <w:r>
        <w:rPr>
          <w:rFonts w:ascii="Courier New" w:hAnsi="Courier New"/>
          <w:color w:val="000000"/>
          <w:sz w:val="18"/>
        </w:rPr>
        <w:br/>
        <w:t xml:space="preserve">   &lt;method name="GET" id="SearchForSeries"&gt;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A716C5" w:rsidRPr="007C5C70">
        <w:rPr>
          <w:rFonts w:ascii="Courier New" w:hAnsi="Courier New"/>
          <w:b/>
          <w:strike/>
          <w:color w:val="000000"/>
          <w:sz w:val="18"/>
        </w:rPr>
        <w:t>xml</w:t>
      </w:r>
      <w:r w:rsidR="00A716C5"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A716C5">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name="StudyDate" style="query" /&gt;</w:t>
      </w:r>
      <w:r>
        <w:rPr>
          <w:rFonts w:ascii="Courier New" w:hAnsi="Courier New"/>
          <w:color w:val="000000"/>
          <w:sz w:val="18"/>
        </w:rPr>
        <w:br/>
        <w:t xml:space="preserve">     &lt;param name="00080020" style="query" /&gt;</w:t>
      </w:r>
      <w:r>
        <w:rPr>
          <w:rFonts w:ascii="Courier New" w:hAnsi="Courier New"/>
          <w:color w:val="000000"/>
          <w:sz w:val="18"/>
        </w:rPr>
        <w:br/>
        <w:t xml:space="preserve">     &lt;param name="StudyTime" style="query" /&gt;</w:t>
      </w:r>
      <w:r>
        <w:rPr>
          <w:rFonts w:ascii="Courier New" w:hAnsi="Courier New"/>
          <w:color w:val="000000"/>
          <w:sz w:val="18"/>
        </w:rPr>
        <w:br/>
        <w:t xml:space="preserve">     &lt;param name="00080030" style="query" /&gt;</w:t>
      </w:r>
      <w:r>
        <w:rPr>
          <w:rFonts w:ascii="Courier New" w:hAnsi="Courier New"/>
          <w:color w:val="000000"/>
          <w:sz w:val="18"/>
        </w:rPr>
        <w:br/>
        <w:t xml:space="preserve">     &lt;param name="AccessionNumber" style="query" /&gt;</w:t>
      </w:r>
      <w:r>
        <w:rPr>
          <w:rFonts w:ascii="Courier New" w:hAnsi="Courier New"/>
          <w:color w:val="000000"/>
          <w:sz w:val="18"/>
        </w:rPr>
        <w:br/>
        <w:t xml:space="preserve">     &lt;param name="00080050" style="query" /&gt;</w:t>
      </w:r>
      <w:r>
        <w:rPr>
          <w:rFonts w:ascii="Courier New" w:hAnsi="Courier New"/>
          <w:color w:val="000000"/>
          <w:sz w:val="18"/>
        </w:rPr>
        <w:br/>
        <w:t xml:space="preserve">     &lt;param name="Modality" style="query" /&gt;</w:t>
      </w:r>
      <w:r>
        <w:rPr>
          <w:rFonts w:ascii="Courier New" w:hAnsi="Courier New"/>
          <w:color w:val="000000"/>
          <w:sz w:val="18"/>
        </w:rPr>
        <w:br/>
        <w:t xml:space="preserve">     &lt;param name="00080060" style="query" /&gt;</w:t>
      </w:r>
      <w:r>
        <w:rPr>
          <w:rFonts w:ascii="Courier New" w:hAnsi="Courier New"/>
          <w:color w:val="000000"/>
          <w:sz w:val="18"/>
        </w:rPr>
        <w:br/>
        <w:t xml:space="preserve">     &lt;param name="ModalitiesInStudy" style="query" /&gt;</w:t>
      </w:r>
      <w:r>
        <w:rPr>
          <w:rFonts w:ascii="Courier New" w:hAnsi="Courier New"/>
          <w:color w:val="000000"/>
          <w:sz w:val="18"/>
        </w:rPr>
        <w:br/>
        <w:t xml:space="preserve">     &lt;param name="00080061" style="query" /&gt;</w:t>
      </w:r>
      <w:r>
        <w:rPr>
          <w:rFonts w:ascii="Courier New" w:hAnsi="Courier New"/>
          <w:color w:val="000000"/>
          <w:sz w:val="18"/>
        </w:rPr>
        <w:br/>
        <w:t xml:space="preserve">     &lt;param name="ReferringPhysicianName" style="query" /&gt;</w:t>
      </w:r>
      <w:r>
        <w:rPr>
          <w:rFonts w:ascii="Courier New" w:hAnsi="Courier New"/>
          <w:color w:val="000000"/>
          <w:sz w:val="18"/>
        </w:rPr>
        <w:br/>
        <w:t xml:space="preserve">     &lt;param name="00080090" style="query" /&gt;</w:t>
      </w:r>
      <w:r>
        <w:rPr>
          <w:rFonts w:ascii="Courier New" w:hAnsi="Courier New"/>
          <w:color w:val="000000"/>
          <w:sz w:val="18"/>
        </w:rPr>
        <w:br/>
        <w:t xml:space="preserve">     &lt;param name="PatientName" style="query" /&gt;</w:t>
      </w:r>
      <w:r>
        <w:rPr>
          <w:rFonts w:ascii="Courier New" w:hAnsi="Courier New"/>
          <w:color w:val="000000"/>
          <w:sz w:val="18"/>
        </w:rPr>
        <w:br/>
        <w:t xml:space="preserve">     &lt;param name="00100010" style="query" /&gt;</w:t>
      </w:r>
      <w:r>
        <w:rPr>
          <w:rFonts w:ascii="Courier New" w:hAnsi="Courier New"/>
          <w:color w:val="000000"/>
          <w:sz w:val="18"/>
        </w:rPr>
        <w:br/>
        <w:t xml:space="preserve">     &lt;param name="PatientID" style="query" /&gt;</w:t>
      </w:r>
      <w:r>
        <w:rPr>
          <w:rFonts w:ascii="Courier New" w:hAnsi="Courier New"/>
          <w:color w:val="000000"/>
          <w:sz w:val="18"/>
        </w:rPr>
        <w:br/>
        <w:t xml:space="preserve">     &lt;param name="00100020" style="query" /&gt;</w:t>
      </w:r>
      <w:r>
        <w:rPr>
          <w:rFonts w:ascii="Courier New" w:hAnsi="Courier New"/>
          <w:color w:val="000000"/>
          <w:sz w:val="18"/>
        </w:rPr>
        <w:br/>
        <w:t xml:space="preserve">     &lt;param name="StudyInstanceUID" style="query" repeating="true" /&gt;</w:t>
      </w:r>
      <w:r>
        <w:rPr>
          <w:rFonts w:ascii="Courier New" w:hAnsi="Courier New"/>
          <w:color w:val="000000"/>
          <w:sz w:val="18"/>
        </w:rPr>
        <w:br/>
        <w:t xml:space="preserve">     &lt;param name="0020000D" style="query" repeating="true" /&gt;</w:t>
      </w:r>
      <w:r>
        <w:rPr>
          <w:rFonts w:ascii="Courier New" w:hAnsi="Courier New"/>
          <w:color w:val="000000"/>
          <w:sz w:val="18"/>
        </w:rPr>
        <w:br/>
        <w:t xml:space="preserve">     &lt;param name="SeriesInstanceUID" style="query" /&gt;</w:t>
      </w:r>
      <w:r>
        <w:rPr>
          <w:rFonts w:ascii="Courier New" w:hAnsi="Courier New"/>
          <w:color w:val="000000"/>
          <w:sz w:val="18"/>
        </w:rPr>
        <w:br/>
        <w:t xml:space="preserve">     &lt;param name="0020000E" style="query" /&gt;</w:t>
      </w:r>
      <w:r>
        <w:rPr>
          <w:rFonts w:ascii="Courier New" w:hAnsi="Courier New"/>
          <w:color w:val="000000"/>
          <w:sz w:val="18"/>
        </w:rPr>
        <w:br/>
        <w:t xml:space="preserve">     &lt;param name="StudyID" style="query" /&gt;</w:t>
      </w:r>
      <w:r>
        <w:rPr>
          <w:rFonts w:ascii="Courier New" w:hAnsi="Courier New"/>
          <w:color w:val="000000"/>
          <w:sz w:val="18"/>
        </w:rPr>
        <w:br/>
        <w:t xml:space="preserve">     &lt;param name="00200010" style="query" /&gt;</w:t>
      </w:r>
      <w:r>
        <w:rPr>
          <w:rFonts w:ascii="Courier New" w:hAnsi="Courier New"/>
          <w:color w:val="000000"/>
          <w:sz w:val="18"/>
        </w:rPr>
        <w:br/>
      </w:r>
      <w:r>
        <w:rPr>
          <w:rFonts w:ascii="Courier New" w:hAnsi="Courier New"/>
          <w:color w:val="000000"/>
          <w:sz w:val="18"/>
        </w:rPr>
        <w:lastRenderedPageBreak/>
        <w:t xml:space="preserve">     &lt;param name="SeriesNumber" style="query" /&gt;</w:t>
      </w:r>
      <w:r>
        <w:rPr>
          <w:rFonts w:ascii="Courier New" w:hAnsi="Courier New"/>
          <w:color w:val="000000"/>
          <w:sz w:val="18"/>
        </w:rPr>
        <w:br/>
        <w:t xml:space="preserve">     &lt;param name="00200011" style="query" /&gt;</w:t>
      </w:r>
      <w:r>
        <w:rPr>
          <w:rFonts w:ascii="Courier New" w:hAnsi="Courier New"/>
          <w:color w:val="000000"/>
          <w:sz w:val="18"/>
        </w:rPr>
        <w:br/>
        <w:t xml:space="preserve">     &lt;param name="PerformedProcedureStepStartDate" style="query" /&gt;</w:t>
      </w:r>
      <w:r>
        <w:rPr>
          <w:rFonts w:ascii="Courier New" w:hAnsi="Courier New"/>
          <w:color w:val="000000"/>
          <w:sz w:val="18"/>
        </w:rPr>
        <w:br/>
        <w:t xml:space="preserve">     &lt;param name="00400244" style="query" /&gt;</w:t>
      </w:r>
      <w:r>
        <w:rPr>
          <w:rFonts w:ascii="Courier New" w:hAnsi="Courier New"/>
          <w:color w:val="000000"/>
          <w:sz w:val="18"/>
        </w:rPr>
        <w:br/>
        <w:t xml:space="preserve">     &lt;param name="PerformedProcedureStepStartTime" style="query" /&gt;</w:t>
      </w:r>
      <w:r>
        <w:rPr>
          <w:rFonts w:ascii="Courier New" w:hAnsi="Courier New"/>
          <w:color w:val="000000"/>
          <w:sz w:val="18"/>
        </w:rPr>
        <w:br/>
        <w:t xml:space="preserve">     &lt;param name="00400245" style="query" /&gt;</w:t>
      </w:r>
      <w:r>
        <w:rPr>
          <w:rFonts w:ascii="Courier New" w:hAnsi="Courier New"/>
          <w:color w:val="000000"/>
          <w:sz w:val="18"/>
        </w:rPr>
        <w:br/>
        <w:t xml:space="preserve">     &lt;param name="RequestAttributeSequence" style="query" /&gt;</w:t>
      </w:r>
      <w:r>
        <w:rPr>
          <w:rFonts w:ascii="Courier New" w:hAnsi="Courier New"/>
          <w:color w:val="000000"/>
          <w:sz w:val="18"/>
        </w:rPr>
        <w:br/>
        <w:t xml:space="preserve">     &lt;param name="00400275" style="query" /&gt;</w:t>
      </w:r>
      <w:r>
        <w:rPr>
          <w:rFonts w:ascii="Courier New" w:hAnsi="Courier New"/>
          <w:color w:val="000000"/>
          <w:sz w:val="18"/>
        </w:rPr>
        <w:br/>
        <w:t xml:space="preserve">     &lt;param name="RequestAttributeSequence.ScheduledProcedureStepID" style="query" /&gt;</w:t>
      </w:r>
      <w:r>
        <w:rPr>
          <w:rFonts w:ascii="Courier New" w:hAnsi="Courier New"/>
          <w:color w:val="000000"/>
          <w:sz w:val="18"/>
        </w:rPr>
        <w:br/>
        <w:t xml:space="preserve">     &lt;param name="00400275.00400009" style="query" /&gt;</w:t>
      </w:r>
      <w:r>
        <w:rPr>
          <w:rFonts w:ascii="Courier New" w:hAnsi="Courier New"/>
          <w:color w:val="000000"/>
          <w:sz w:val="18"/>
        </w:rPr>
        <w:br/>
        <w:t xml:space="preserve">     &lt;param name="RequestAttributeSequence.RequestedProcedureID" style="query" /&gt;</w:t>
      </w:r>
      <w:r>
        <w:rPr>
          <w:rFonts w:ascii="Courier New" w:hAnsi="Courier New"/>
          <w:color w:val="000000"/>
          <w:sz w:val="18"/>
        </w:rPr>
        <w:br/>
        <w:t xml:space="preserve">     &lt;param name="00400275.00401001"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A27918">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 path="{SeriesInstanceUID}"&gt;</w:t>
      </w:r>
      <w:r>
        <w:rPr>
          <w:rFonts w:ascii="Courier New" w:hAnsi="Courier New"/>
          <w:color w:val="000000"/>
          <w:sz w:val="18"/>
        </w:rPr>
        <w:br/>
        <w:t xml:space="preserve">    &lt;resource path="instances"&gt;</w:t>
      </w:r>
      <w:r>
        <w:rPr>
          <w:rFonts w:ascii="Courier New" w:hAnsi="Courier New"/>
          <w:color w:val="000000"/>
          <w:sz w:val="18"/>
        </w:rPr>
        <w:br/>
        <w:t xml:space="preserve">     &lt;method name="GET" id="SearchForSeriesInstances"&gt;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D65AFF" w:rsidRPr="007C5C70">
        <w:rPr>
          <w:rFonts w:ascii="Courier New" w:hAnsi="Courier New"/>
          <w:b/>
          <w:strike/>
          <w:color w:val="000000"/>
          <w:sz w:val="18"/>
        </w:rPr>
        <w:t>xml</w:t>
      </w:r>
      <w:r w:rsidR="00D65AFF"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D65AFF">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name="SOPClassUID" style="query" repeating="true" /&gt;</w:t>
      </w:r>
      <w:r>
        <w:rPr>
          <w:rFonts w:ascii="Courier New" w:hAnsi="Courier New"/>
          <w:color w:val="000000"/>
          <w:sz w:val="18"/>
        </w:rPr>
        <w:br/>
        <w:t xml:space="preserve">       &lt;param name="00080016" style="query" repeating="true" /&gt;</w:t>
      </w:r>
      <w:r>
        <w:rPr>
          <w:rFonts w:ascii="Courier New" w:hAnsi="Courier New"/>
          <w:color w:val="000000"/>
          <w:sz w:val="18"/>
        </w:rPr>
        <w:br/>
        <w:t xml:space="preserve">       &lt;param name="SOPInstanceUID" style="query" repeating="true" /&gt;</w:t>
      </w:r>
      <w:r>
        <w:rPr>
          <w:rFonts w:ascii="Courier New" w:hAnsi="Courier New"/>
          <w:color w:val="000000"/>
          <w:sz w:val="18"/>
        </w:rPr>
        <w:br/>
        <w:t xml:space="preserve">       &lt;param name="00080018" style="query" repeating="true" /&gt;</w:t>
      </w:r>
      <w:r>
        <w:rPr>
          <w:rFonts w:ascii="Courier New" w:hAnsi="Courier New"/>
          <w:color w:val="000000"/>
          <w:sz w:val="18"/>
        </w:rPr>
        <w:br/>
        <w:t xml:space="preserve">       &lt;param name="InstanceNumber" style="query" /&gt;</w:t>
      </w:r>
      <w:r>
        <w:rPr>
          <w:rFonts w:ascii="Courier New" w:hAnsi="Courier New"/>
          <w:color w:val="000000"/>
          <w:sz w:val="18"/>
        </w:rPr>
        <w:br/>
        <w:t xml:space="preserve">       &lt;param name="00200013"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mediaType="application/</w:t>
      </w:r>
      <w:r w:rsidR="0048536B">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path="instances"&gt;</w:t>
      </w:r>
      <w:r>
        <w:rPr>
          <w:rFonts w:ascii="Courier New" w:hAnsi="Courier New"/>
          <w:color w:val="000000"/>
          <w:sz w:val="18"/>
        </w:rPr>
        <w:br/>
        <w:t xml:space="preserve">   &lt;method name="GET" id="SearchForInstances"&gt;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0B4394" w:rsidRPr="007C5C70">
        <w:rPr>
          <w:rFonts w:ascii="Courier New" w:hAnsi="Courier New"/>
          <w:b/>
          <w:strike/>
          <w:color w:val="000000"/>
          <w:sz w:val="18"/>
        </w:rPr>
        <w:t>xml</w:t>
      </w:r>
      <w:r w:rsidR="000B4394"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0B4394">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r>
      <w:r>
        <w:rPr>
          <w:rFonts w:ascii="Courier New" w:hAnsi="Courier New"/>
          <w:color w:val="000000"/>
          <w:sz w:val="18"/>
        </w:rPr>
        <w:lastRenderedPageBreak/>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name="SOPClassUID" style="query" repeating="true" /&gt;</w:t>
      </w:r>
      <w:r>
        <w:rPr>
          <w:rFonts w:ascii="Courier New" w:hAnsi="Courier New"/>
          <w:color w:val="000000"/>
          <w:sz w:val="18"/>
        </w:rPr>
        <w:br/>
        <w:t xml:space="preserve">     &lt;param name="00080016" style="query" repeating="true" /&gt;</w:t>
      </w:r>
      <w:r>
        <w:rPr>
          <w:rFonts w:ascii="Courier New" w:hAnsi="Courier New"/>
          <w:color w:val="000000"/>
          <w:sz w:val="18"/>
        </w:rPr>
        <w:br/>
        <w:t xml:space="preserve">     &lt;param name="SOPInstanceUID" style="query" repeating="true" /&gt;</w:t>
      </w:r>
      <w:r>
        <w:rPr>
          <w:rFonts w:ascii="Courier New" w:hAnsi="Courier New"/>
          <w:color w:val="000000"/>
          <w:sz w:val="18"/>
        </w:rPr>
        <w:br/>
        <w:t xml:space="preserve">     &lt;param name="00080018" style="query" repeating="true" /&gt;</w:t>
      </w:r>
      <w:r>
        <w:rPr>
          <w:rFonts w:ascii="Courier New" w:hAnsi="Courier New"/>
          <w:color w:val="000000"/>
          <w:sz w:val="18"/>
        </w:rPr>
        <w:br/>
        <w:t xml:space="preserve">     &lt;param name="StudyDate" style="query" /&gt;</w:t>
      </w:r>
      <w:r>
        <w:rPr>
          <w:rFonts w:ascii="Courier New" w:hAnsi="Courier New"/>
          <w:color w:val="000000"/>
          <w:sz w:val="18"/>
        </w:rPr>
        <w:br/>
        <w:t xml:space="preserve">     &lt;param name="00080020" style="query" /&gt;</w:t>
      </w:r>
      <w:r>
        <w:rPr>
          <w:rFonts w:ascii="Courier New" w:hAnsi="Courier New"/>
          <w:color w:val="000000"/>
          <w:sz w:val="18"/>
        </w:rPr>
        <w:br/>
        <w:t xml:space="preserve">     &lt;param name="StudyTime" style="query" /&gt;</w:t>
      </w:r>
      <w:r>
        <w:rPr>
          <w:rFonts w:ascii="Courier New" w:hAnsi="Courier New"/>
          <w:color w:val="000000"/>
          <w:sz w:val="18"/>
        </w:rPr>
        <w:br/>
        <w:t xml:space="preserve">     &lt;param name="00080030" style="query" /&gt;</w:t>
      </w:r>
      <w:r>
        <w:rPr>
          <w:rFonts w:ascii="Courier New" w:hAnsi="Courier New"/>
          <w:color w:val="000000"/>
          <w:sz w:val="18"/>
        </w:rPr>
        <w:br/>
        <w:t xml:space="preserve">     &lt;param name="AccessionNumber" style="query" /&gt;</w:t>
      </w:r>
      <w:r>
        <w:rPr>
          <w:rFonts w:ascii="Courier New" w:hAnsi="Courier New"/>
          <w:color w:val="000000"/>
          <w:sz w:val="18"/>
        </w:rPr>
        <w:br/>
        <w:t xml:space="preserve">     &lt;param name="00080050" style="query" /&gt;</w:t>
      </w:r>
      <w:r>
        <w:rPr>
          <w:rFonts w:ascii="Courier New" w:hAnsi="Courier New"/>
          <w:color w:val="000000"/>
          <w:sz w:val="18"/>
        </w:rPr>
        <w:br/>
        <w:t xml:space="preserve">     &lt;param name="Modality" style="query" /&gt;</w:t>
      </w:r>
      <w:r>
        <w:rPr>
          <w:rFonts w:ascii="Courier New" w:hAnsi="Courier New"/>
          <w:color w:val="000000"/>
          <w:sz w:val="18"/>
        </w:rPr>
        <w:br/>
        <w:t xml:space="preserve">     &lt;param name="00080060" style="query" /&gt;</w:t>
      </w:r>
      <w:r>
        <w:rPr>
          <w:rFonts w:ascii="Courier New" w:hAnsi="Courier New"/>
          <w:color w:val="000000"/>
          <w:sz w:val="18"/>
        </w:rPr>
        <w:br/>
        <w:t xml:space="preserve">     &lt;param name="ModalitiesInStudy" style="query" /&gt;</w:t>
      </w:r>
      <w:r>
        <w:rPr>
          <w:rFonts w:ascii="Courier New" w:hAnsi="Courier New"/>
          <w:color w:val="000000"/>
          <w:sz w:val="18"/>
        </w:rPr>
        <w:br/>
        <w:t xml:space="preserve">     &lt;param name="00080061" style="query" /&gt;</w:t>
      </w:r>
      <w:r>
        <w:rPr>
          <w:rFonts w:ascii="Courier New" w:hAnsi="Courier New"/>
          <w:color w:val="000000"/>
          <w:sz w:val="18"/>
        </w:rPr>
        <w:br/>
        <w:t xml:space="preserve">     &lt;param name="ReferringPhysicianName" style="query" /&gt;</w:t>
      </w:r>
      <w:r>
        <w:rPr>
          <w:rFonts w:ascii="Courier New" w:hAnsi="Courier New"/>
          <w:color w:val="000000"/>
          <w:sz w:val="18"/>
        </w:rPr>
        <w:br/>
        <w:t xml:space="preserve">     &lt;param name="00080090" style="query" /&gt;</w:t>
      </w:r>
      <w:r>
        <w:rPr>
          <w:rFonts w:ascii="Courier New" w:hAnsi="Courier New"/>
          <w:color w:val="000000"/>
          <w:sz w:val="18"/>
        </w:rPr>
        <w:br/>
        <w:t xml:space="preserve">     &lt;param name="PatientName" style="query" /&gt;</w:t>
      </w:r>
      <w:r>
        <w:rPr>
          <w:rFonts w:ascii="Courier New" w:hAnsi="Courier New"/>
          <w:color w:val="000000"/>
          <w:sz w:val="18"/>
        </w:rPr>
        <w:br/>
        <w:t xml:space="preserve">     &lt;param name="00100010" style="query" /&gt;</w:t>
      </w:r>
      <w:r>
        <w:rPr>
          <w:rFonts w:ascii="Courier New" w:hAnsi="Courier New"/>
          <w:color w:val="000000"/>
          <w:sz w:val="18"/>
        </w:rPr>
        <w:br/>
        <w:t xml:space="preserve">     &lt;param name="PatientID" style="query" /&gt;</w:t>
      </w:r>
      <w:r>
        <w:rPr>
          <w:rFonts w:ascii="Courier New" w:hAnsi="Courier New"/>
          <w:color w:val="000000"/>
          <w:sz w:val="18"/>
        </w:rPr>
        <w:br/>
        <w:t xml:space="preserve">     &lt;param name="00100020" style="query" /&gt;</w:t>
      </w:r>
      <w:r>
        <w:rPr>
          <w:rFonts w:ascii="Courier New" w:hAnsi="Courier New"/>
          <w:color w:val="000000"/>
          <w:sz w:val="18"/>
        </w:rPr>
        <w:br/>
        <w:t xml:space="preserve">     &lt;param name="StudyInstanceUID" style="query" repeating="true" /&gt;</w:t>
      </w:r>
      <w:r>
        <w:rPr>
          <w:rFonts w:ascii="Courier New" w:hAnsi="Courier New"/>
          <w:color w:val="000000"/>
          <w:sz w:val="18"/>
        </w:rPr>
        <w:br/>
        <w:t xml:space="preserve">     &lt;param name="0020000D" style="query" repeating="true" /&gt;</w:t>
      </w:r>
      <w:r>
        <w:rPr>
          <w:rFonts w:ascii="Courier New" w:hAnsi="Courier New"/>
          <w:color w:val="000000"/>
          <w:sz w:val="18"/>
        </w:rPr>
        <w:br/>
        <w:t xml:space="preserve">     &lt;param name="SeriesInstanceUID" style="query" repeating="true" /&gt;</w:t>
      </w:r>
      <w:r>
        <w:rPr>
          <w:rFonts w:ascii="Courier New" w:hAnsi="Courier New"/>
          <w:color w:val="000000"/>
          <w:sz w:val="18"/>
        </w:rPr>
        <w:br/>
        <w:t xml:space="preserve">     &lt;param name="0020000E" style="query" repeating="true" /&gt;</w:t>
      </w:r>
      <w:r>
        <w:rPr>
          <w:rFonts w:ascii="Courier New" w:hAnsi="Courier New"/>
          <w:color w:val="000000"/>
          <w:sz w:val="18"/>
        </w:rPr>
        <w:br/>
        <w:t xml:space="preserve">     &lt;param name="SeriesNumber" style="query" /&gt;</w:t>
      </w:r>
      <w:r>
        <w:rPr>
          <w:rFonts w:ascii="Courier New" w:hAnsi="Courier New"/>
          <w:color w:val="000000"/>
          <w:sz w:val="18"/>
        </w:rPr>
        <w:br/>
        <w:t xml:space="preserve">     &lt;param name="00200011" style="query" /&gt;</w:t>
      </w:r>
      <w:r>
        <w:rPr>
          <w:rFonts w:ascii="Courier New" w:hAnsi="Courier New"/>
          <w:color w:val="000000"/>
          <w:sz w:val="18"/>
        </w:rPr>
        <w:br/>
        <w:t xml:space="preserve">     &lt;param name="InstanceNumber" style="query" /&gt;</w:t>
      </w:r>
      <w:r>
        <w:rPr>
          <w:rFonts w:ascii="Courier New" w:hAnsi="Courier New"/>
          <w:color w:val="000000"/>
          <w:sz w:val="18"/>
        </w:rPr>
        <w:br/>
        <w:t xml:space="preserve">     &lt;param name="00200013" style="query" /&gt;</w:t>
      </w:r>
      <w:r>
        <w:rPr>
          <w:rFonts w:ascii="Courier New" w:hAnsi="Courier New"/>
          <w:color w:val="000000"/>
          <w:sz w:val="18"/>
        </w:rPr>
        <w:br/>
        <w:t xml:space="preserve">     &lt;param name="PerformedProcedureStepStartDate" style="query" /&gt;</w:t>
      </w:r>
      <w:r>
        <w:rPr>
          <w:rFonts w:ascii="Courier New" w:hAnsi="Courier New"/>
          <w:color w:val="000000"/>
          <w:sz w:val="18"/>
        </w:rPr>
        <w:br/>
        <w:t xml:space="preserve">     &lt;param name="00400244" style="query" /&gt;</w:t>
      </w:r>
      <w:r>
        <w:rPr>
          <w:rFonts w:ascii="Courier New" w:hAnsi="Courier New"/>
          <w:color w:val="000000"/>
          <w:sz w:val="18"/>
        </w:rPr>
        <w:br/>
        <w:t xml:space="preserve">     &lt;param name="PerformedProcedureStepStartTime" style="query" /&gt;</w:t>
      </w:r>
      <w:r>
        <w:rPr>
          <w:rFonts w:ascii="Courier New" w:hAnsi="Courier New"/>
          <w:color w:val="000000"/>
          <w:sz w:val="18"/>
        </w:rPr>
        <w:br/>
        <w:t xml:space="preserve">     &lt;param name="00400245" style="query" /&gt;</w:t>
      </w:r>
      <w:r>
        <w:rPr>
          <w:rFonts w:ascii="Courier New" w:hAnsi="Courier New"/>
          <w:color w:val="000000"/>
          <w:sz w:val="18"/>
        </w:rPr>
        <w:br/>
        <w:t xml:space="preserve">     &lt;param name="RequestAttributeSequence" style="query" /&gt;</w:t>
      </w:r>
      <w:r>
        <w:rPr>
          <w:rFonts w:ascii="Courier New" w:hAnsi="Courier New"/>
          <w:color w:val="000000"/>
          <w:sz w:val="18"/>
        </w:rPr>
        <w:br/>
        <w:t xml:space="preserve">     &lt;param name="00400275" style="query" /&gt;</w:t>
      </w:r>
      <w:r>
        <w:rPr>
          <w:rFonts w:ascii="Courier New" w:hAnsi="Courier New"/>
          <w:color w:val="000000"/>
          <w:sz w:val="18"/>
        </w:rPr>
        <w:br/>
        <w:t xml:space="preserve">     &lt;param name="RequestAttributeSequence.ScheduledProcedureStepID" style="query" /&gt;</w:t>
      </w:r>
      <w:r>
        <w:rPr>
          <w:rFonts w:ascii="Courier New" w:hAnsi="Courier New"/>
          <w:color w:val="000000"/>
          <w:sz w:val="18"/>
        </w:rPr>
        <w:br/>
        <w:t xml:space="preserve">     &lt;param name="00400275.00400009" style="query" /&gt;</w:t>
      </w:r>
      <w:r>
        <w:rPr>
          <w:rFonts w:ascii="Courier New" w:hAnsi="Courier New"/>
          <w:color w:val="000000"/>
          <w:sz w:val="18"/>
        </w:rPr>
        <w:br/>
        <w:t xml:space="preserve">     &lt;param name="RequestAttributeSequence.RequestedProcedureID" style="query" /&gt;</w:t>
      </w:r>
      <w:r>
        <w:rPr>
          <w:rFonts w:ascii="Courier New" w:hAnsi="Courier New"/>
          <w:color w:val="000000"/>
          <w:sz w:val="18"/>
        </w:rPr>
        <w:br/>
        <w:t xml:space="preserve">     &lt;param name="00400275.00401001"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7100B9">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 path="{BulkDataURL}"&gt;</w:t>
      </w:r>
      <w:r>
        <w:rPr>
          <w:rFonts w:ascii="Courier New" w:hAnsi="Courier New"/>
          <w:color w:val="000000"/>
          <w:sz w:val="18"/>
        </w:rPr>
        <w:br/>
        <w:t xml:space="preserve">   &lt;method name="GET" id="RetrieveBulkData"&gt;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type=application/octet-stream"&gt;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r>
      <w:r>
        <w:rPr>
          <w:rFonts w:ascii="Courier New" w:hAnsi="Courier New"/>
          <w:color w:val="000000"/>
          <w:sz w:val="18"/>
        </w:rPr>
        <w:lastRenderedPageBreak/>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&lt;/resources&gt;</w:t>
      </w:r>
      <w:r>
        <w:rPr>
          <w:rFonts w:ascii="Courier New" w:hAnsi="Courier New"/>
          <w:color w:val="000000"/>
          <w:sz w:val="18"/>
        </w:rPr>
        <w:br/>
        <w:t>&lt;/application&gt;</w:t>
      </w:r>
    </w:p>
    <w:p w14:paraId="1669CD1F" w14:textId="77777777" w:rsidR="00C21871" w:rsidRDefault="00C21871" w:rsidP="00424C4A">
      <w:pPr>
        <w:rPr>
          <w:rFonts w:ascii="Courier New" w:hAnsi="Courier New"/>
          <w:color w:val="000000"/>
          <w:sz w:val="18"/>
        </w:rPr>
      </w:pPr>
    </w:p>
    <w:p w14:paraId="73EEDF26" w14:textId="77777777" w:rsidR="008E1056" w:rsidRDefault="008E1056" w:rsidP="008E1056">
      <w:pPr>
        <w:pBdr>
          <w:top w:val="single" w:sz="4" w:space="1" w:color="auto"/>
          <w:left w:val="single" w:sz="4" w:space="4" w:color="auto"/>
          <w:bottom w:val="single" w:sz="4" w:space="1" w:color="auto"/>
          <w:right w:val="single" w:sz="4" w:space="4" w:color="auto"/>
        </w:pBdr>
        <w:spacing w:before="180" w:after="0"/>
      </w:pPr>
      <w:r>
        <w:rPr>
          <w:i/>
        </w:rPr>
        <w:t>Update PS3.2 Annex K as follows:</w:t>
      </w:r>
    </w:p>
    <w:p w14:paraId="2DF39A2F" w14:textId="77777777" w:rsidR="008E1056" w:rsidRDefault="00424C4A" w:rsidP="008E1056">
      <w:pPr>
        <w:spacing w:before="180"/>
      </w:pPr>
      <w:r>
        <w:rPr>
          <w:rFonts w:ascii="Courier New" w:hAnsi="Courier New"/>
          <w:color w:val="000000"/>
          <w:sz w:val="18"/>
        </w:rPr>
        <w:br/>
      </w:r>
      <w:bookmarkStart w:id="2683" w:name="sect_K_4_2_1_1"/>
      <w:r w:rsidR="008E1056">
        <w:rPr>
          <w:b/>
          <w:color w:val="000000"/>
          <w:sz w:val="22"/>
        </w:rPr>
        <w:t>K.4.2.1.1 QIDO-RS Search for Studies</w:t>
      </w:r>
    </w:p>
    <w:p w14:paraId="756ECDC5" w14:textId="77777777" w:rsidR="008E1056" w:rsidRDefault="008E1056" w:rsidP="008E1056">
      <w:pPr>
        <w:keepNext/>
        <w:spacing w:before="216"/>
        <w:jc w:val="center"/>
      </w:pPr>
      <w:bookmarkStart w:id="2684" w:name="table_K_4_2_1"/>
      <w:bookmarkEnd w:id="2683"/>
      <w:r>
        <w:rPr>
          <w:b/>
          <w:color w:val="000000"/>
          <w:sz w:val="22"/>
        </w:rPr>
        <w:t>Table K.4.2-1. QIDO-RS Search for Studies Specification</w:t>
      </w:r>
    </w:p>
    <w:bookmarkEnd w:id="2684"/>
    <w:p w14:paraId="36D8F075" w14:textId="77777777" w:rsidR="008E1056" w:rsidRDefault="008E1056" w:rsidP="008E1056">
      <w:pPr>
        <w:rPr>
          <w:sz w:val="13"/>
        </w:rPr>
      </w:pPr>
    </w:p>
    <w:tbl>
      <w:tblPr>
        <w:tblW w:w="10440" w:type="dxa"/>
        <w:tblInd w:w="45" w:type="dxa"/>
        <w:tblLayout w:type="fixed"/>
        <w:tblCellMar>
          <w:left w:w="10" w:type="dxa"/>
          <w:right w:w="10" w:type="dxa"/>
        </w:tblCellMar>
        <w:tblLook w:val="04A0" w:firstRow="1" w:lastRow="0" w:firstColumn="1" w:lastColumn="0" w:noHBand="0" w:noVBand="1"/>
      </w:tblPr>
      <w:tblGrid>
        <w:gridCol w:w="3062"/>
        <w:gridCol w:w="7378"/>
      </w:tblGrid>
      <w:tr w:rsidR="008E1056" w14:paraId="31E346B8" w14:textId="77777777" w:rsidTr="002D1BAA">
        <w:trPr>
          <w:tblHeader/>
        </w:trPr>
        <w:tc>
          <w:tcPr>
            <w:tcW w:w="30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8D95F1" w14:textId="77777777" w:rsidR="008E1056" w:rsidRDefault="008E1056" w:rsidP="002D1BAA">
            <w:pPr>
              <w:keepNext/>
              <w:spacing w:before="180"/>
              <w:jc w:val="center"/>
            </w:pPr>
            <w:bookmarkStart w:id="2685" w:name="para_54a2e680_2bbe_423c_b3db_ba93ef28b6"/>
            <w:r>
              <w:rPr>
                <w:b/>
                <w:color w:val="000000"/>
                <w:sz w:val="18"/>
              </w:rPr>
              <w:t>Parameter</w:t>
            </w:r>
          </w:p>
        </w:tc>
        <w:tc>
          <w:tcPr>
            <w:tcW w:w="7378" w:type="dxa"/>
            <w:tcBorders>
              <w:top w:val="single" w:sz="4" w:space="0" w:color="000000"/>
              <w:bottom w:val="single" w:sz="4" w:space="0" w:color="000000"/>
              <w:right w:val="single" w:sz="4" w:space="0" w:color="000000"/>
            </w:tcBorders>
            <w:tcMar>
              <w:top w:w="40" w:type="dxa"/>
              <w:left w:w="40" w:type="dxa"/>
              <w:bottom w:w="40" w:type="dxa"/>
              <w:right w:w="40" w:type="dxa"/>
            </w:tcMar>
          </w:tcPr>
          <w:p w14:paraId="41BE056F" w14:textId="77777777" w:rsidR="008E1056" w:rsidRDefault="008E1056" w:rsidP="002D1BAA">
            <w:pPr>
              <w:spacing w:before="180"/>
              <w:jc w:val="center"/>
            </w:pPr>
            <w:bookmarkStart w:id="2686" w:name="para_a29ec2d3_5712_41aa_b6a3_f6f3372670"/>
            <w:bookmarkEnd w:id="2685"/>
            <w:r>
              <w:rPr>
                <w:b/>
                <w:color w:val="000000"/>
                <w:sz w:val="18"/>
              </w:rPr>
              <w:t>Restrictions</w:t>
            </w:r>
          </w:p>
        </w:tc>
        <w:bookmarkEnd w:id="2686"/>
      </w:tr>
      <w:tr w:rsidR="008E1056" w14:paraId="59E19C0E" w14:textId="77777777" w:rsidTr="002D1BAA">
        <w:tc>
          <w:tcPr>
            <w:tcW w:w="306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1CE10C" w14:textId="77777777" w:rsidR="008E1056" w:rsidRDefault="008E1056" w:rsidP="002D1BAA">
            <w:pPr>
              <w:spacing w:before="180"/>
            </w:pPr>
            <w:bookmarkStart w:id="2687" w:name="para_53044216_3303_462a_aaef_1f3cc989eb"/>
            <w:r>
              <w:rPr>
                <w:color w:val="000000"/>
                <w:sz w:val="18"/>
              </w:rPr>
              <w:t>Media Types</w:t>
            </w:r>
          </w:p>
        </w:tc>
        <w:tc>
          <w:tcPr>
            <w:tcW w:w="7378" w:type="dxa"/>
            <w:tcBorders>
              <w:bottom w:val="single" w:sz="4" w:space="0" w:color="000000"/>
              <w:right w:val="single" w:sz="4" w:space="0" w:color="000000"/>
            </w:tcBorders>
            <w:tcMar>
              <w:top w:w="40" w:type="dxa"/>
              <w:left w:w="40" w:type="dxa"/>
              <w:bottom w:w="40" w:type="dxa"/>
              <w:right w:w="40" w:type="dxa"/>
            </w:tcMar>
          </w:tcPr>
          <w:p w14:paraId="29F29241" w14:textId="77777777" w:rsidR="008E1056" w:rsidRDefault="008E1056" w:rsidP="002D1BAA">
            <w:pPr>
              <w:spacing w:before="180"/>
            </w:pPr>
            <w:bookmarkStart w:id="2688" w:name="para_7ce3eaac_35b7_4f62_9e84_1d26c957ac"/>
            <w:bookmarkEnd w:id="2687"/>
            <w:r>
              <w:rPr>
                <w:color w:val="000000"/>
                <w:sz w:val="18"/>
              </w:rPr>
              <w:t>Restricted to "multipart/related; type=application/dicom+xml" or "application/</w:t>
            </w:r>
            <w:r>
              <w:rPr>
                <w:b/>
                <w:color w:val="000000"/>
                <w:sz w:val="18"/>
                <w:u w:val="single"/>
              </w:rPr>
              <w:t>dicom+</w:t>
            </w:r>
            <w:r>
              <w:rPr>
                <w:color w:val="000000"/>
                <w:sz w:val="18"/>
              </w:rPr>
              <w:t>json"</w:t>
            </w:r>
          </w:p>
        </w:tc>
        <w:bookmarkEnd w:id="2688"/>
      </w:tr>
      <w:tr w:rsidR="008E1056" w14:paraId="72DD7444" w14:textId="77777777" w:rsidTr="002D1BAA">
        <w:tc>
          <w:tcPr>
            <w:tcW w:w="306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2CBA20" w14:textId="77777777" w:rsidR="008E1056" w:rsidRDefault="008E1056" w:rsidP="002D1BAA">
            <w:pPr>
              <w:spacing w:before="180"/>
            </w:pPr>
            <w:bookmarkStart w:id="2689" w:name="para_25a2ff23_9636_4a16_9d0a_4a594e38f9"/>
            <w:r>
              <w:rPr>
                <w:color w:val="000000"/>
                <w:sz w:val="18"/>
              </w:rPr>
              <w:t>Matching Attributes</w:t>
            </w:r>
          </w:p>
        </w:tc>
        <w:tc>
          <w:tcPr>
            <w:tcW w:w="7378" w:type="dxa"/>
            <w:tcBorders>
              <w:bottom w:val="single" w:sz="4" w:space="0" w:color="000000"/>
              <w:right w:val="single" w:sz="4" w:space="0" w:color="000000"/>
            </w:tcBorders>
            <w:tcMar>
              <w:top w:w="40" w:type="dxa"/>
              <w:left w:w="40" w:type="dxa"/>
              <w:bottom w:w="40" w:type="dxa"/>
              <w:right w:w="40" w:type="dxa"/>
            </w:tcMar>
          </w:tcPr>
          <w:p w14:paraId="31ED2CD3" w14:textId="77777777" w:rsidR="008E1056" w:rsidRDefault="002D1BAA" w:rsidP="002D1BAA">
            <w:pPr>
              <w:spacing w:before="180"/>
            </w:pPr>
            <w:bookmarkStart w:id="2690" w:name="para_ac8d463c_9e5c_40de_b4d4_b88cb775c4"/>
            <w:bookmarkEnd w:id="2689"/>
            <w:r>
              <w:rPr>
                <w:color w:val="000000"/>
                <w:sz w:val="18"/>
              </w:rPr>
              <w:t>...</w:t>
            </w:r>
          </w:p>
        </w:tc>
        <w:bookmarkEnd w:id="2690"/>
      </w:tr>
    </w:tbl>
    <w:p w14:paraId="34C237D6" w14:textId="77777777" w:rsidR="00851663" w:rsidRDefault="00965AEB" w:rsidP="00424C4A">
      <w:r>
        <w:t>...</w:t>
      </w:r>
    </w:p>
    <w:p w14:paraId="19E4CC36" w14:textId="77777777" w:rsidR="00965AEB" w:rsidRDefault="00965AEB" w:rsidP="00965AEB">
      <w:pPr>
        <w:spacing w:before="180"/>
      </w:pPr>
      <w:bookmarkStart w:id="2691" w:name="sect_K_4_2_1_2"/>
      <w:r>
        <w:rPr>
          <w:b/>
          <w:color w:val="000000"/>
          <w:sz w:val="22"/>
        </w:rPr>
        <w:t>K.4.2.1.2 QIDO-RS Search for Series</w:t>
      </w:r>
    </w:p>
    <w:p w14:paraId="797AE152" w14:textId="77777777" w:rsidR="00965AEB" w:rsidRDefault="00965AEB" w:rsidP="00965AEB">
      <w:pPr>
        <w:keepNext/>
        <w:spacing w:before="216"/>
        <w:jc w:val="center"/>
      </w:pPr>
      <w:bookmarkStart w:id="2692" w:name="table_K_4_2_2"/>
      <w:bookmarkEnd w:id="2691"/>
      <w:r>
        <w:rPr>
          <w:b/>
          <w:color w:val="000000"/>
          <w:sz w:val="22"/>
        </w:rPr>
        <w:t>Table K.4.2-2. QIDO-RS Search for Series Specification</w:t>
      </w:r>
    </w:p>
    <w:bookmarkEnd w:id="2692"/>
    <w:p w14:paraId="7A22FF58" w14:textId="77777777" w:rsidR="00965AEB" w:rsidRDefault="00965AEB" w:rsidP="00965AEB">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3187"/>
        <w:gridCol w:w="7253"/>
      </w:tblGrid>
      <w:tr w:rsidR="00965AEB" w14:paraId="5F8E23A3" w14:textId="77777777" w:rsidTr="007F7B07">
        <w:trPr>
          <w:tblHeader/>
        </w:trPr>
        <w:tc>
          <w:tcPr>
            <w:tcW w:w="318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AADD37" w14:textId="77777777" w:rsidR="00965AEB" w:rsidRDefault="00965AEB" w:rsidP="007F7B07">
            <w:pPr>
              <w:keepNext/>
              <w:spacing w:before="180"/>
              <w:jc w:val="center"/>
            </w:pPr>
            <w:bookmarkStart w:id="2693" w:name="para_df03b139_29fd_4376_9250_3c0c6cca55"/>
            <w:r>
              <w:rPr>
                <w:b/>
                <w:color w:val="000000"/>
                <w:sz w:val="18"/>
              </w:rPr>
              <w:t>Parameter</w:t>
            </w:r>
          </w:p>
        </w:tc>
        <w:tc>
          <w:tcPr>
            <w:tcW w:w="7253" w:type="dxa"/>
            <w:tcBorders>
              <w:top w:val="single" w:sz="4" w:space="0" w:color="000000"/>
              <w:bottom w:val="single" w:sz="4" w:space="0" w:color="000000"/>
              <w:right w:val="single" w:sz="4" w:space="0" w:color="000000"/>
            </w:tcBorders>
            <w:tcMar>
              <w:top w:w="40" w:type="dxa"/>
              <w:left w:w="40" w:type="dxa"/>
              <w:bottom w:w="40" w:type="dxa"/>
              <w:right w:w="40" w:type="dxa"/>
            </w:tcMar>
          </w:tcPr>
          <w:p w14:paraId="54F53F67" w14:textId="77777777" w:rsidR="00965AEB" w:rsidRDefault="00965AEB" w:rsidP="007F7B07">
            <w:pPr>
              <w:spacing w:before="180"/>
              <w:jc w:val="center"/>
            </w:pPr>
            <w:bookmarkStart w:id="2694" w:name="para_2c368fc8_3ace_4e6e_89fc_6176017825"/>
            <w:bookmarkEnd w:id="2693"/>
            <w:r>
              <w:rPr>
                <w:b/>
                <w:color w:val="000000"/>
                <w:sz w:val="18"/>
              </w:rPr>
              <w:t>Restrictions</w:t>
            </w:r>
          </w:p>
        </w:tc>
        <w:bookmarkEnd w:id="2694"/>
      </w:tr>
      <w:tr w:rsidR="00965AEB" w14:paraId="5DA5A1B8" w14:textId="77777777" w:rsidTr="007F7B07">
        <w:tc>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FA2085" w14:textId="77777777" w:rsidR="00965AEB" w:rsidRDefault="00965AEB" w:rsidP="007F7B07">
            <w:pPr>
              <w:spacing w:before="180"/>
            </w:pPr>
            <w:bookmarkStart w:id="2695" w:name="para_7e876cb3_d171_4cf5_abf1_692a9f891f"/>
            <w:r>
              <w:rPr>
                <w:color w:val="000000"/>
                <w:sz w:val="18"/>
              </w:rPr>
              <w:t>Media Types</w:t>
            </w:r>
          </w:p>
        </w:tc>
        <w:tc>
          <w:tcPr>
            <w:tcW w:w="7253" w:type="dxa"/>
            <w:tcBorders>
              <w:bottom w:val="single" w:sz="4" w:space="0" w:color="000000"/>
              <w:right w:val="single" w:sz="4" w:space="0" w:color="000000"/>
            </w:tcBorders>
            <w:tcMar>
              <w:top w:w="40" w:type="dxa"/>
              <w:left w:w="40" w:type="dxa"/>
              <w:bottom w:w="40" w:type="dxa"/>
              <w:right w:w="40" w:type="dxa"/>
            </w:tcMar>
          </w:tcPr>
          <w:p w14:paraId="18BE7545" w14:textId="77777777" w:rsidR="00965AEB" w:rsidRDefault="00965AEB" w:rsidP="007F7B07">
            <w:pPr>
              <w:spacing w:before="180"/>
            </w:pPr>
            <w:bookmarkStart w:id="2696" w:name="para_0f0da6cb_15c0_4bfa_8869_4b7d729c69"/>
            <w:bookmarkEnd w:id="2695"/>
            <w:r>
              <w:rPr>
                <w:color w:val="000000"/>
                <w:sz w:val="18"/>
              </w:rPr>
              <w:t>Restricted to "multipart/related; type=application/dicom+xml" or "application/</w:t>
            </w:r>
            <w:r w:rsidRPr="00965AEB">
              <w:rPr>
                <w:b/>
                <w:color w:val="000000"/>
                <w:sz w:val="18"/>
                <w:u w:val="single"/>
              </w:rPr>
              <w:t>dicom+</w:t>
            </w:r>
            <w:r>
              <w:rPr>
                <w:color w:val="000000"/>
                <w:sz w:val="18"/>
              </w:rPr>
              <w:t>json"</w:t>
            </w:r>
          </w:p>
        </w:tc>
        <w:bookmarkEnd w:id="2696"/>
      </w:tr>
      <w:tr w:rsidR="00965AEB" w14:paraId="573B4955" w14:textId="77777777" w:rsidTr="007F7B07">
        <w:tc>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39FEE3" w14:textId="77777777" w:rsidR="00965AEB" w:rsidRDefault="00965AEB" w:rsidP="007F7B07">
            <w:pPr>
              <w:spacing w:before="180"/>
            </w:pPr>
            <w:bookmarkStart w:id="2697" w:name="para_f57c03d5_bffc_47e8_8a10_b30449ef9d"/>
            <w:r>
              <w:rPr>
                <w:color w:val="000000"/>
                <w:sz w:val="18"/>
              </w:rPr>
              <w:t>Matching Attributes</w:t>
            </w:r>
          </w:p>
        </w:tc>
        <w:tc>
          <w:tcPr>
            <w:tcW w:w="7253" w:type="dxa"/>
            <w:tcBorders>
              <w:bottom w:val="single" w:sz="4" w:space="0" w:color="000000"/>
              <w:right w:val="single" w:sz="4" w:space="0" w:color="000000"/>
            </w:tcBorders>
            <w:tcMar>
              <w:top w:w="40" w:type="dxa"/>
              <w:left w:w="40" w:type="dxa"/>
              <w:bottom w:w="40" w:type="dxa"/>
              <w:right w:w="40" w:type="dxa"/>
            </w:tcMar>
          </w:tcPr>
          <w:p w14:paraId="69F42BA5" w14:textId="77777777" w:rsidR="00965AEB" w:rsidRDefault="00BB4399" w:rsidP="00BB4399">
            <w:pPr>
              <w:spacing w:before="180"/>
            </w:pPr>
            <w:bookmarkStart w:id="2698" w:name="para_dc0910cd_d131_4448_bc1d_0e679065dd"/>
            <w:bookmarkEnd w:id="2697"/>
            <w:r>
              <w:rPr>
                <w:color w:val="000000"/>
                <w:sz w:val="18"/>
              </w:rPr>
              <w:t>...</w:t>
            </w:r>
          </w:p>
        </w:tc>
        <w:bookmarkEnd w:id="2698"/>
      </w:tr>
    </w:tbl>
    <w:p w14:paraId="18792D67" w14:textId="77777777" w:rsidR="00965AEB" w:rsidRDefault="00582519" w:rsidP="00424C4A">
      <w:r>
        <w:t>...</w:t>
      </w:r>
    </w:p>
    <w:p w14:paraId="7BCF94FE" w14:textId="77777777" w:rsidR="00582519" w:rsidRDefault="00582519" w:rsidP="00582519">
      <w:pPr>
        <w:spacing w:before="180"/>
      </w:pPr>
      <w:bookmarkStart w:id="2699" w:name="sect_K_4_2_1_3"/>
      <w:r>
        <w:rPr>
          <w:b/>
          <w:color w:val="000000"/>
          <w:sz w:val="22"/>
        </w:rPr>
        <w:t>K.4.2.1.3 QIDO-RS Search for Instances</w:t>
      </w:r>
    </w:p>
    <w:p w14:paraId="6593C68A" w14:textId="77777777" w:rsidR="00582519" w:rsidRDefault="00582519" w:rsidP="00582519">
      <w:pPr>
        <w:keepNext/>
        <w:spacing w:before="216"/>
        <w:jc w:val="center"/>
      </w:pPr>
      <w:bookmarkStart w:id="2700" w:name="table_K_4_2_3"/>
      <w:bookmarkEnd w:id="2699"/>
      <w:r>
        <w:rPr>
          <w:b/>
          <w:color w:val="000000"/>
          <w:sz w:val="22"/>
        </w:rPr>
        <w:t>Table K.4.2-3. QIDO-RS Search for Instances Specification</w:t>
      </w:r>
    </w:p>
    <w:bookmarkEnd w:id="2700"/>
    <w:p w14:paraId="7134761E" w14:textId="77777777" w:rsidR="00582519" w:rsidRDefault="00582519" w:rsidP="00582519">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3187"/>
        <w:gridCol w:w="7253"/>
      </w:tblGrid>
      <w:tr w:rsidR="00582519" w14:paraId="7731B1DE" w14:textId="77777777" w:rsidTr="007F7B07">
        <w:trPr>
          <w:tblHeader/>
        </w:trPr>
        <w:tc>
          <w:tcPr>
            <w:tcW w:w="318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A462E0" w14:textId="77777777" w:rsidR="00582519" w:rsidRDefault="00582519" w:rsidP="007F7B07">
            <w:pPr>
              <w:keepNext/>
              <w:spacing w:before="180"/>
              <w:jc w:val="center"/>
            </w:pPr>
            <w:bookmarkStart w:id="2701" w:name="para_7b463075_3dcd_48ea_af1e_0b9244c309"/>
            <w:r>
              <w:rPr>
                <w:b/>
                <w:color w:val="000000"/>
                <w:sz w:val="18"/>
              </w:rPr>
              <w:t>Parameter</w:t>
            </w:r>
          </w:p>
        </w:tc>
        <w:tc>
          <w:tcPr>
            <w:tcW w:w="7253" w:type="dxa"/>
            <w:tcBorders>
              <w:top w:val="single" w:sz="4" w:space="0" w:color="000000"/>
              <w:bottom w:val="single" w:sz="4" w:space="0" w:color="000000"/>
              <w:right w:val="single" w:sz="4" w:space="0" w:color="000000"/>
            </w:tcBorders>
            <w:tcMar>
              <w:top w:w="40" w:type="dxa"/>
              <w:left w:w="40" w:type="dxa"/>
              <w:bottom w:w="40" w:type="dxa"/>
              <w:right w:w="40" w:type="dxa"/>
            </w:tcMar>
          </w:tcPr>
          <w:p w14:paraId="3171D629" w14:textId="77777777" w:rsidR="00582519" w:rsidRDefault="00582519" w:rsidP="007F7B07">
            <w:pPr>
              <w:spacing w:before="180"/>
              <w:jc w:val="center"/>
            </w:pPr>
            <w:bookmarkStart w:id="2702" w:name="para_5af2e256_1fbe_4f73_99fe_42ad741df5"/>
            <w:bookmarkEnd w:id="2701"/>
            <w:r>
              <w:rPr>
                <w:b/>
                <w:color w:val="000000"/>
                <w:sz w:val="18"/>
              </w:rPr>
              <w:t>Restrictions</w:t>
            </w:r>
          </w:p>
        </w:tc>
        <w:bookmarkEnd w:id="2702"/>
      </w:tr>
      <w:tr w:rsidR="00582519" w14:paraId="06563DBF" w14:textId="77777777" w:rsidTr="007F7B07">
        <w:tc>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817CB9" w14:textId="77777777" w:rsidR="00582519" w:rsidRDefault="00582519" w:rsidP="007F7B07">
            <w:pPr>
              <w:spacing w:before="180"/>
            </w:pPr>
            <w:bookmarkStart w:id="2703" w:name="para_f969534c_9172_4a1e_becc_260251f15f"/>
            <w:r>
              <w:rPr>
                <w:color w:val="000000"/>
                <w:sz w:val="18"/>
              </w:rPr>
              <w:t>Media Types</w:t>
            </w:r>
          </w:p>
        </w:tc>
        <w:tc>
          <w:tcPr>
            <w:tcW w:w="7253" w:type="dxa"/>
            <w:tcBorders>
              <w:bottom w:val="single" w:sz="4" w:space="0" w:color="000000"/>
              <w:right w:val="single" w:sz="4" w:space="0" w:color="000000"/>
            </w:tcBorders>
            <w:tcMar>
              <w:top w:w="40" w:type="dxa"/>
              <w:left w:w="40" w:type="dxa"/>
              <w:bottom w:w="40" w:type="dxa"/>
              <w:right w:w="40" w:type="dxa"/>
            </w:tcMar>
          </w:tcPr>
          <w:p w14:paraId="2A9A8E6A" w14:textId="77777777" w:rsidR="00582519" w:rsidRDefault="00582519" w:rsidP="007F7B07">
            <w:pPr>
              <w:spacing w:before="180"/>
            </w:pPr>
            <w:bookmarkStart w:id="2704" w:name="para_4d2b67e3_9f3f_4040_9eb5_c7884d6664"/>
            <w:bookmarkEnd w:id="2703"/>
            <w:r>
              <w:rPr>
                <w:color w:val="000000"/>
                <w:sz w:val="18"/>
              </w:rPr>
              <w:t>Restricted to "multipart/related; type=application/dicom+xml" or "application/</w:t>
            </w:r>
            <w:r w:rsidRPr="00582519">
              <w:rPr>
                <w:b/>
                <w:color w:val="000000"/>
                <w:sz w:val="18"/>
                <w:u w:val="single"/>
              </w:rPr>
              <w:t>dicom+</w:t>
            </w:r>
            <w:r>
              <w:rPr>
                <w:color w:val="000000"/>
                <w:sz w:val="18"/>
              </w:rPr>
              <w:t>json"</w:t>
            </w:r>
          </w:p>
        </w:tc>
        <w:bookmarkEnd w:id="2704"/>
      </w:tr>
      <w:tr w:rsidR="00582519" w14:paraId="66933793" w14:textId="77777777" w:rsidTr="007F7B07">
        <w:tc>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8B7592" w14:textId="77777777" w:rsidR="00582519" w:rsidRDefault="00582519" w:rsidP="007F7B07">
            <w:pPr>
              <w:spacing w:before="180"/>
            </w:pPr>
            <w:bookmarkStart w:id="2705" w:name="para_3b89d970_7866_4c5b_9cbf_c2db210c93"/>
            <w:r>
              <w:rPr>
                <w:color w:val="000000"/>
                <w:sz w:val="18"/>
              </w:rPr>
              <w:t>Matching Attributes</w:t>
            </w:r>
          </w:p>
        </w:tc>
        <w:tc>
          <w:tcPr>
            <w:tcW w:w="7253" w:type="dxa"/>
            <w:tcBorders>
              <w:bottom w:val="single" w:sz="4" w:space="0" w:color="000000"/>
              <w:right w:val="single" w:sz="4" w:space="0" w:color="000000"/>
            </w:tcBorders>
            <w:tcMar>
              <w:top w:w="40" w:type="dxa"/>
              <w:left w:w="40" w:type="dxa"/>
              <w:bottom w:w="40" w:type="dxa"/>
              <w:right w:w="40" w:type="dxa"/>
            </w:tcMar>
          </w:tcPr>
          <w:p w14:paraId="422A29D2" w14:textId="77777777" w:rsidR="00582519" w:rsidRDefault="00582519" w:rsidP="007F7B07">
            <w:pPr>
              <w:spacing w:before="180"/>
            </w:pPr>
            <w:bookmarkStart w:id="2706" w:name="para_a660e689_1917_4f99_aceb_c991d63469"/>
            <w:bookmarkEnd w:id="2705"/>
            <w:r>
              <w:rPr>
                <w:color w:val="000000"/>
                <w:sz w:val="18"/>
              </w:rPr>
              <w:t>...</w:t>
            </w:r>
          </w:p>
        </w:tc>
        <w:bookmarkEnd w:id="2706"/>
      </w:tr>
    </w:tbl>
    <w:p w14:paraId="38C7FDE3" w14:textId="66CF95F0" w:rsidR="00582519" w:rsidRPr="008662F3" w:rsidRDefault="00582519" w:rsidP="00424C4A"/>
    <w:sectPr w:rsidR="00582519" w:rsidRPr="008662F3" w:rsidSect="00BF04E3">
      <w:footerReference w:type="default" r:id="rId41"/>
      <w:pgSz w:w="12240" w:h="15840"/>
      <w:pgMar w:top="850" w:right="1440" w:bottom="994" w:left="1440" w:header="720" w:footer="0" w:gutter="0"/>
      <w:lnNumType w:countBy="5"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12" w:author="James Philbin" w:date="2016-05-25T13:23:00Z" w:initials="JP">
    <w:p w14:paraId="7BFB8BBB" w14:textId="77777777" w:rsidR="00543FE2" w:rsidRDefault="00543FE2">
      <w:pPr>
        <w:pStyle w:val="CommentText"/>
      </w:pPr>
      <w:r>
        <w:rPr>
          <w:rStyle w:val="CommentReference"/>
        </w:rPr>
        <w:annotationRef/>
      </w:r>
      <w:r>
        <w:t>This seems like the best place for this until the re-doc.</w:t>
      </w:r>
    </w:p>
  </w:comment>
  <w:comment w:id="679" w:author="David Clunie" w:date="2016-05-13T08:00:00Z" w:initials="DC">
    <w:p w14:paraId="547D9022" w14:textId="77777777" w:rsidR="00543FE2" w:rsidRDefault="00543FE2">
      <w:pPr>
        <w:pStyle w:val="CommentText"/>
      </w:pPr>
      <w:r>
        <w:rPr>
          <w:rStyle w:val="CommentReference"/>
        </w:rPr>
        <w:annotationRef/>
      </w:r>
      <w:r>
        <w:t>Needs to be something other than '+' since "rle" is not a registered subtype, per IANA expert reviewer.</w:t>
      </w:r>
    </w:p>
  </w:comment>
  <w:comment w:id="680" w:author="James Philbin [2]" w:date="2016-05-31T05:24:00Z" w:initials="JP">
    <w:p w14:paraId="75C1C10C" w14:textId="5766B97A" w:rsidR="00543FE2" w:rsidRDefault="00543FE2">
      <w:pPr>
        <w:pStyle w:val="CommentText"/>
      </w:pPr>
      <w:r>
        <w:rPr>
          <w:rStyle w:val="CommentReference"/>
        </w:rPr>
        <w:annotationRef/>
      </w:r>
      <w:r>
        <w:t>Why not include dicom+rle in the new media types being registered?</w:t>
      </w:r>
    </w:p>
  </w:comment>
  <w:comment w:id="924" w:author="James Philbin" w:date="2016-05-25T12:39:00Z" w:initials="JP">
    <w:p w14:paraId="51E18ACF" w14:textId="77777777" w:rsidR="00543FE2" w:rsidRDefault="00543FE2">
      <w:pPr>
        <w:pStyle w:val="CommentText"/>
      </w:pPr>
      <w:r>
        <w:rPr>
          <w:rStyle w:val="CommentReference"/>
        </w:rPr>
        <w:annotationRef/>
      </w:r>
      <w:r>
        <w:t>Changed this back to "All DICOM Media Types"</w:t>
      </w:r>
    </w:p>
  </w:comment>
  <w:comment w:id="948" w:author="James Philbin [2]" w:date="2016-05-31T05:30:00Z" w:initials="JP">
    <w:p w14:paraId="54A945C5" w14:textId="114A42A3" w:rsidR="00543FE2" w:rsidRDefault="00543FE2">
      <w:pPr>
        <w:pStyle w:val="CommentText"/>
      </w:pPr>
      <w:r>
        <w:rPr>
          <w:rStyle w:val="CommentReference"/>
        </w:rPr>
        <w:annotationRef/>
      </w:r>
      <w:r>
        <w:t>I would like to delete this.</w:t>
      </w:r>
    </w:p>
  </w:comment>
  <w:comment w:id="1081" w:author="James Philbin [2]" w:date="2016-05-31T08:31:00Z" w:initials="JP">
    <w:p w14:paraId="1D47C563" w14:textId="69DC0A9C" w:rsidR="00A95FDB" w:rsidRDefault="00A95FDB">
      <w:pPr>
        <w:pStyle w:val="CommentText"/>
      </w:pPr>
      <w:r>
        <w:rPr>
          <w:rStyle w:val="CommentReference"/>
        </w:rPr>
        <w:annotationRef/>
      </w:r>
      <w:r>
        <w:t>Simplified syntax</w:t>
      </w:r>
    </w:p>
  </w:comment>
  <w:comment w:id="1221" w:author="David Clunie" w:date="2016-05-21T12:08:00Z" w:initials="DC">
    <w:p w14:paraId="54971771" w14:textId="77777777" w:rsidR="00543FE2" w:rsidRDefault="00543FE2">
      <w:pPr>
        <w:pStyle w:val="CommentText"/>
      </w:pPr>
      <w:r>
        <w:rPr>
          <w:rStyle w:val="CommentReference"/>
        </w:rPr>
        <w:annotationRef/>
      </w:r>
      <w:r>
        <w:t>Is this the right reference?</w:t>
      </w:r>
    </w:p>
  </w:comment>
  <w:comment w:id="1285" w:author="David Clunie" w:date="2016-05-26T09:30:00Z" w:initials="DC">
    <w:p w14:paraId="7B50988B" w14:textId="41E290FF" w:rsidR="00543FE2" w:rsidRDefault="00543FE2">
      <w:pPr>
        <w:pStyle w:val="CommentText"/>
      </w:pPr>
      <w:r>
        <w:rPr>
          <w:rStyle w:val="CommentReference"/>
        </w:rPr>
        <w:annotationRef/>
      </w:r>
      <w:r>
        <w:t>Deleted the dcm-parameters for the uri-media-type, since the only dcm-parameters are charset and transfer-synax, and neither is permitted</w:t>
      </w:r>
    </w:p>
  </w:comment>
  <w:comment w:id="1286" w:author="James Philbin [2]" w:date="2016-05-31T05:51:00Z" w:initials="JP">
    <w:p w14:paraId="338CF10D" w14:textId="4F3E64E3" w:rsidR="00B861F9" w:rsidRDefault="00B861F9">
      <w:pPr>
        <w:pStyle w:val="CommentText"/>
      </w:pPr>
      <w:r>
        <w:rPr>
          <w:rStyle w:val="CommentReference"/>
        </w:rPr>
        <w:annotationRef/>
      </w:r>
      <w:r>
        <w:t>I think media type parameters should be optional for URI.  It unifies and simplifies the exposition.  It is one less rule to understand.  And it makes it easier for new RS implementations to also support URI.</w:t>
      </w:r>
    </w:p>
  </w:comment>
  <w:comment w:id="1318" w:author="James Philbin [2]" w:date="2016-05-31T07:01:00Z" w:initials="JP">
    <w:p w14:paraId="190AB88E" w14:textId="2F43E49C" w:rsidR="00087629" w:rsidRDefault="00087629">
      <w:pPr>
        <w:pStyle w:val="CommentText"/>
      </w:pPr>
      <w:r>
        <w:rPr>
          <w:rStyle w:val="CommentReference"/>
        </w:rPr>
        <w:annotationRef/>
      </w:r>
      <w:r>
        <w:t>David, I inserted and updated this section to make the grammar consistent.</w:t>
      </w:r>
    </w:p>
  </w:comment>
  <w:comment w:id="1374" w:author="James Philbin" w:date="2016-05-26T08:34:00Z" w:initials="JP">
    <w:p w14:paraId="5DB6A242" w14:textId="77777777" w:rsidR="00543FE2" w:rsidRDefault="00543FE2" w:rsidP="00FA521F">
      <w:pPr>
        <w:pStyle w:val="CommentText"/>
      </w:pPr>
      <w:r>
        <w:rPr>
          <w:rStyle w:val="CommentReference"/>
        </w:rPr>
        <w:annotationRef/>
      </w:r>
      <w:r>
        <w:t>This seems like the best place for this until the re-doc.</w:t>
      </w:r>
    </w:p>
  </w:comment>
  <w:comment w:id="1424" w:author="David Clunie" w:date="2016-05-21T12:21:00Z" w:initials="DC">
    <w:p w14:paraId="436B27A3" w14:textId="77777777" w:rsidR="00543FE2" w:rsidRDefault="00543FE2">
      <w:pPr>
        <w:pStyle w:val="CommentText"/>
      </w:pPr>
      <w:r>
        <w:rPr>
          <w:rStyle w:val="CommentReference"/>
        </w:rPr>
        <w:annotationRef/>
      </w:r>
      <w:r>
        <w:t>Check this change and dropping the too explicit section reference.</w:t>
      </w:r>
    </w:p>
  </w:comment>
  <w:comment w:id="1425" w:author="James Philbin" w:date="2016-05-25T12:57:00Z" w:initials="JP">
    <w:p w14:paraId="00DC6D0A" w14:textId="77777777" w:rsidR="00543FE2" w:rsidRDefault="00543FE2">
      <w:pPr>
        <w:pStyle w:val="CommentText"/>
      </w:pPr>
      <w:r>
        <w:rPr>
          <w:rStyle w:val="CommentReference"/>
        </w:rPr>
        <w:annotationRef/>
      </w:r>
      <w:r>
        <w:t>Added URI- to line 326 and removed [dcm-parameters] from 329.</w:t>
      </w:r>
    </w:p>
  </w:comment>
  <w:comment w:id="1470" w:author="James Philbin [2]" w:date="2016-05-31T08:40:00Z" w:initials="JP">
    <w:p w14:paraId="1669D950" w14:textId="51A4728B" w:rsidR="00D83393" w:rsidRDefault="00D83393">
      <w:pPr>
        <w:pStyle w:val="CommentText"/>
      </w:pPr>
      <w:r>
        <w:rPr>
          <w:rStyle w:val="CommentReference"/>
        </w:rPr>
        <w:annotationRef/>
      </w:r>
      <w:r>
        <w:t>Cleaned up syntax</w:t>
      </w:r>
    </w:p>
  </w:comment>
  <w:comment w:id="1647" w:author="David Clunie" w:date="2016-05-21T12:56:00Z" w:initials="DC">
    <w:p w14:paraId="4522B931" w14:textId="77777777" w:rsidR="00543FE2" w:rsidRDefault="00543FE2">
      <w:pPr>
        <w:pStyle w:val="CommentText"/>
      </w:pPr>
      <w:r>
        <w:rPr>
          <w:rStyle w:val="CommentReference"/>
        </w:rPr>
        <w:annotationRef/>
      </w:r>
      <w:r>
        <w:t>Should there be a section with syntax describing these analagous to 6.1.1.8.5?</w:t>
      </w:r>
    </w:p>
  </w:comment>
  <w:comment w:id="1648" w:author="James Philbin [2]" w:date="2016-05-31T07:03:00Z" w:initials="JP">
    <w:p w14:paraId="46DD47F0" w14:textId="78EB6C6F" w:rsidR="0022609A" w:rsidRDefault="0022609A">
      <w:pPr>
        <w:pStyle w:val="CommentText"/>
      </w:pPr>
      <w:r>
        <w:rPr>
          <w:rStyle w:val="CommentReference"/>
        </w:rPr>
        <w:annotationRef/>
      </w:r>
      <w:r>
        <w:t>I think that would be a good idea.</w:t>
      </w:r>
    </w:p>
  </w:comment>
  <w:comment w:id="1727" w:author="James Philbin [2]" w:date="2016-05-31T07:06:00Z" w:initials="JP">
    <w:p w14:paraId="3DED05A8" w14:textId="638EAF9F" w:rsidR="0022609A" w:rsidRDefault="0022609A">
      <w:pPr>
        <w:pStyle w:val="CommentText"/>
      </w:pPr>
      <w:r>
        <w:rPr>
          <w:rStyle w:val="CommentReference"/>
        </w:rPr>
        <w:annotationRef/>
      </w:r>
      <w:r>
        <w:t>David, it is hard to see but there shouldn't be a semicolon before [dcm-parameters].  I've made this change below wherever it occurs.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FB8BBB" w15:done="0"/>
  <w15:commentEx w15:paraId="547D9022" w15:done="0"/>
  <w15:commentEx w15:paraId="75C1C10C" w15:paraIdParent="547D9022" w15:done="0"/>
  <w15:commentEx w15:paraId="51E18ACF" w15:done="0"/>
  <w15:commentEx w15:paraId="54A945C5" w15:done="0"/>
  <w15:commentEx w15:paraId="1D47C563" w15:done="0"/>
  <w15:commentEx w15:paraId="54971771" w15:done="0"/>
  <w15:commentEx w15:paraId="7B50988B" w15:done="0"/>
  <w15:commentEx w15:paraId="338CF10D" w15:paraIdParent="7B50988B" w15:done="0"/>
  <w15:commentEx w15:paraId="190AB88E" w15:done="0"/>
  <w15:commentEx w15:paraId="5DB6A242" w15:done="0"/>
  <w15:commentEx w15:paraId="436B27A3" w15:done="0"/>
  <w15:commentEx w15:paraId="00DC6D0A" w15:done="0"/>
  <w15:commentEx w15:paraId="1669D950" w15:done="0"/>
  <w15:commentEx w15:paraId="4522B931" w15:done="0"/>
  <w15:commentEx w15:paraId="46DD47F0" w15:paraIdParent="4522B931" w15:done="0"/>
  <w15:commentEx w15:paraId="3DED05A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D9FCE" w14:textId="77777777" w:rsidR="008304BB" w:rsidRPr="00B87192" w:rsidRDefault="008304BB" w:rsidP="00DE1F69">
      <w:pPr>
        <w:spacing w:after="0"/>
      </w:pPr>
      <w:r>
        <w:separator/>
      </w:r>
    </w:p>
  </w:endnote>
  <w:endnote w:type="continuationSeparator" w:id="0">
    <w:p w14:paraId="237DC48B" w14:textId="77777777" w:rsidR="008304BB" w:rsidRPr="00B87192" w:rsidRDefault="008304BB" w:rsidP="00DE1F69">
      <w:pPr>
        <w:spacing w:after="0"/>
      </w:pPr>
      <w:r>
        <w:continuationSeparator/>
      </w:r>
    </w:p>
  </w:endnote>
  <w:endnote w:type="continuationNotice" w:id="1">
    <w:p w14:paraId="647E09E2" w14:textId="77777777" w:rsidR="008304BB" w:rsidRDefault="008304B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 w:name="Helvetica Neue">
    <w:altName w:val="Times New Roman"/>
    <w:charset w:val="00"/>
    <w:family w:val="auto"/>
    <w:pitch w:val="default"/>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30946" w14:textId="1C23DFC9" w:rsidR="00543FE2" w:rsidRPr="00355B9F" w:rsidRDefault="00543FE2" w:rsidP="00DE1F69">
    <w:pPr>
      <w:pStyle w:val="Footer"/>
    </w:pPr>
    <w:r>
      <w:tab/>
      <w:t>Page</w:t>
    </w:r>
    <w:r w:rsidRPr="00355B9F">
      <w:t xml:space="preserve"> </w:t>
    </w:r>
    <w:r>
      <w:fldChar w:fldCharType="begin"/>
    </w:r>
    <w:r w:rsidRPr="00355B9F">
      <w:instrText xml:space="preserve"> PAGE    \* MERGEFORMAT </w:instrText>
    </w:r>
    <w:r>
      <w:fldChar w:fldCharType="separate"/>
    </w:r>
    <w:r w:rsidR="00D83393">
      <w:rPr>
        <w:noProof/>
      </w:rPr>
      <w:t>28</w:t>
    </w:r>
    <w:r>
      <w:fldChar w:fldCharType="end"/>
    </w:r>
  </w:p>
  <w:p w14:paraId="7E4798F8" w14:textId="77777777" w:rsidR="00543FE2" w:rsidRDefault="00543FE2" w:rsidP="00DE1F69">
    <w:pPr>
      <w:pStyle w:val="Footer"/>
    </w:pPr>
  </w:p>
  <w:p w14:paraId="1BC45A6E" w14:textId="77777777" w:rsidR="00543FE2" w:rsidRDefault="00543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FF34C" w14:textId="77777777" w:rsidR="008304BB" w:rsidRPr="00B87192" w:rsidRDefault="008304BB" w:rsidP="00DE1F69">
      <w:pPr>
        <w:spacing w:after="0"/>
      </w:pPr>
      <w:r>
        <w:separator/>
      </w:r>
    </w:p>
  </w:footnote>
  <w:footnote w:type="continuationSeparator" w:id="0">
    <w:p w14:paraId="20BF81DB" w14:textId="77777777" w:rsidR="008304BB" w:rsidRPr="00B87192" w:rsidRDefault="008304BB" w:rsidP="00DE1F69">
      <w:pPr>
        <w:spacing w:after="0"/>
      </w:pPr>
      <w:r>
        <w:continuationSeparator/>
      </w:r>
    </w:p>
  </w:footnote>
  <w:footnote w:type="continuationNotice" w:id="1">
    <w:p w14:paraId="16B7A4DF" w14:textId="77777777" w:rsidR="008304BB" w:rsidRDefault="008304BB">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29.7pt;height:14.85pt;visibility:visible;mso-wrap-style:square" o:bullet="t">
        <v:imagedata r:id="rId1" o:title=""/>
      </v:shape>
    </w:pict>
  </w:numPicBullet>
  <w:abstractNum w:abstractNumId="0" w15:restartNumberingAfterBreak="0">
    <w:nsid w:val="FFFFFEAA"/>
    <w:multiLevelType w:val="singleLevel"/>
    <w:tmpl w:val="6EEE37F6"/>
    <w:lvl w:ilvl="0">
      <w:start w:val="1"/>
      <w:numFmt w:val="bullet"/>
      <w:lvlText w:val="•"/>
      <w:lvlJc w:val="left"/>
      <w:rPr>
        <w:rFonts w:ascii="Arial" w:hAnsi="Arial"/>
        <w:color w:val="000000"/>
        <w:sz w:val="18"/>
      </w:rPr>
    </w:lvl>
  </w:abstractNum>
  <w:abstractNum w:abstractNumId="1" w15:restartNumberingAfterBreak="0">
    <w:nsid w:val="FFFFFEAB"/>
    <w:multiLevelType w:val="singleLevel"/>
    <w:tmpl w:val="CFA21224"/>
    <w:lvl w:ilvl="0">
      <w:start w:val="1"/>
      <w:numFmt w:val="bullet"/>
      <w:lvlText w:val="•"/>
      <w:lvlJc w:val="left"/>
      <w:rPr>
        <w:rFonts w:ascii="Arial" w:hAnsi="Arial"/>
        <w:color w:val="000000"/>
        <w:sz w:val="18"/>
      </w:rPr>
    </w:lvl>
  </w:abstractNum>
  <w:abstractNum w:abstractNumId="2" w15:restartNumberingAfterBreak="0">
    <w:nsid w:val="FFFFFEAC"/>
    <w:multiLevelType w:val="singleLevel"/>
    <w:tmpl w:val="D596938C"/>
    <w:lvl w:ilvl="0">
      <w:start w:val="1"/>
      <w:numFmt w:val="bullet"/>
      <w:lvlText w:val="•"/>
      <w:lvlJc w:val="left"/>
      <w:rPr>
        <w:rFonts w:ascii="Arial" w:hAnsi="Arial"/>
        <w:color w:val="000000"/>
        <w:sz w:val="18"/>
      </w:rPr>
    </w:lvl>
  </w:abstractNum>
  <w:abstractNum w:abstractNumId="3" w15:restartNumberingAfterBreak="0">
    <w:nsid w:val="FFFFFEAD"/>
    <w:multiLevelType w:val="singleLevel"/>
    <w:tmpl w:val="EA402D9A"/>
    <w:lvl w:ilvl="0">
      <w:start w:val="1"/>
      <w:numFmt w:val="bullet"/>
      <w:lvlText w:val="•"/>
      <w:lvlJc w:val="left"/>
      <w:rPr>
        <w:rFonts w:ascii="Arial" w:hAnsi="Arial"/>
        <w:color w:val="000000"/>
        <w:sz w:val="18"/>
      </w:rPr>
    </w:lvl>
  </w:abstractNum>
  <w:abstractNum w:abstractNumId="4" w15:restartNumberingAfterBreak="0">
    <w:nsid w:val="FFFFFEAE"/>
    <w:multiLevelType w:val="singleLevel"/>
    <w:tmpl w:val="EB244B9A"/>
    <w:lvl w:ilvl="0">
      <w:start w:val="1"/>
      <w:numFmt w:val="bullet"/>
      <w:lvlText w:val="•"/>
      <w:lvlJc w:val="left"/>
      <w:rPr>
        <w:rFonts w:ascii="Arial" w:hAnsi="Arial"/>
        <w:color w:val="000000"/>
        <w:sz w:val="18"/>
      </w:rPr>
    </w:lvl>
  </w:abstractNum>
  <w:abstractNum w:abstractNumId="5" w15:restartNumberingAfterBreak="0">
    <w:nsid w:val="FFFFFEAF"/>
    <w:multiLevelType w:val="singleLevel"/>
    <w:tmpl w:val="ED240DE2"/>
    <w:lvl w:ilvl="0">
      <w:start w:val="1"/>
      <w:numFmt w:val="bullet"/>
      <w:lvlText w:val="•"/>
      <w:lvlJc w:val="left"/>
      <w:rPr>
        <w:rFonts w:ascii="Arial" w:hAnsi="Arial"/>
        <w:color w:val="000000"/>
        <w:sz w:val="18"/>
      </w:rPr>
    </w:lvl>
  </w:abstractNum>
  <w:abstractNum w:abstractNumId="6" w15:restartNumberingAfterBreak="0">
    <w:nsid w:val="FFFFFEB0"/>
    <w:multiLevelType w:val="singleLevel"/>
    <w:tmpl w:val="062E70EE"/>
    <w:lvl w:ilvl="0">
      <w:start w:val="1"/>
      <w:numFmt w:val="bullet"/>
      <w:lvlText w:val="•"/>
      <w:lvlJc w:val="left"/>
      <w:rPr>
        <w:rFonts w:ascii="Arial" w:hAnsi="Arial"/>
        <w:color w:val="000000"/>
        <w:sz w:val="18"/>
      </w:rPr>
    </w:lvl>
  </w:abstractNum>
  <w:abstractNum w:abstractNumId="7" w15:restartNumberingAfterBreak="0">
    <w:nsid w:val="FFFFFEB1"/>
    <w:multiLevelType w:val="singleLevel"/>
    <w:tmpl w:val="55EA52DA"/>
    <w:lvl w:ilvl="0">
      <w:start w:val="1"/>
      <w:numFmt w:val="decimal"/>
      <w:lvlText w:val="%1."/>
      <w:lvlJc w:val="left"/>
      <w:rPr>
        <w:rFonts w:ascii="Arial" w:hAnsi="Arial"/>
        <w:color w:val="000000"/>
        <w:sz w:val="18"/>
      </w:rPr>
    </w:lvl>
  </w:abstractNum>
  <w:abstractNum w:abstractNumId="8" w15:restartNumberingAfterBreak="0">
    <w:nsid w:val="FFFFFEB2"/>
    <w:multiLevelType w:val="singleLevel"/>
    <w:tmpl w:val="67CEA152"/>
    <w:lvl w:ilvl="0">
      <w:start w:val="1"/>
      <w:numFmt w:val="bullet"/>
      <w:lvlText w:val="•"/>
      <w:lvlJc w:val="left"/>
      <w:rPr>
        <w:rFonts w:ascii="Arial" w:hAnsi="Arial"/>
        <w:color w:val="000000"/>
        <w:sz w:val="18"/>
      </w:rPr>
    </w:lvl>
  </w:abstractNum>
  <w:abstractNum w:abstractNumId="9" w15:restartNumberingAfterBreak="0">
    <w:nsid w:val="FFFFFEB3"/>
    <w:multiLevelType w:val="singleLevel"/>
    <w:tmpl w:val="32E26322"/>
    <w:lvl w:ilvl="0">
      <w:start w:val="1"/>
      <w:numFmt w:val="bullet"/>
      <w:lvlText w:val="•"/>
      <w:lvlJc w:val="left"/>
      <w:rPr>
        <w:rFonts w:ascii="Arial" w:hAnsi="Arial"/>
        <w:color w:val="000000"/>
        <w:sz w:val="18"/>
      </w:rPr>
    </w:lvl>
  </w:abstractNum>
  <w:abstractNum w:abstractNumId="10" w15:restartNumberingAfterBreak="0">
    <w:nsid w:val="FFFFFEB4"/>
    <w:multiLevelType w:val="singleLevel"/>
    <w:tmpl w:val="5D667508"/>
    <w:lvl w:ilvl="0">
      <w:start w:val="1"/>
      <w:numFmt w:val="bullet"/>
      <w:lvlText w:val="•"/>
      <w:lvlJc w:val="left"/>
      <w:rPr>
        <w:rFonts w:ascii="Arial" w:hAnsi="Arial"/>
        <w:color w:val="000000"/>
        <w:sz w:val="18"/>
      </w:rPr>
    </w:lvl>
  </w:abstractNum>
  <w:abstractNum w:abstractNumId="11" w15:restartNumberingAfterBreak="0">
    <w:nsid w:val="FFFFFEB5"/>
    <w:multiLevelType w:val="singleLevel"/>
    <w:tmpl w:val="6E3A4408"/>
    <w:lvl w:ilvl="0">
      <w:start w:val="1"/>
      <w:numFmt w:val="bullet"/>
      <w:lvlText w:val="•"/>
      <w:lvlJc w:val="left"/>
      <w:rPr>
        <w:rFonts w:ascii="Arial" w:hAnsi="Arial"/>
        <w:color w:val="000000"/>
        <w:sz w:val="18"/>
      </w:rPr>
    </w:lvl>
  </w:abstractNum>
  <w:abstractNum w:abstractNumId="12" w15:restartNumberingAfterBreak="0">
    <w:nsid w:val="FFFFFEB6"/>
    <w:multiLevelType w:val="singleLevel"/>
    <w:tmpl w:val="8F22A402"/>
    <w:lvl w:ilvl="0">
      <w:start w:val="1"/>
      <w:numFmt w:val="bullet"/>
      <w:lvlText w:val="•"/>
      <w:lvlJc w:val="left"/>
      <w:rPr>
        <w:rFonts w:ascii="Arial" w:hAnsi="Arial"/>
        <w:color w:val="000000"/>
        <w:sz w:val="18"/>
      </w:rPr>
    </w:lvl>
  </w:abstractNum>
  <w:abstractNum w:abstractNumId="13" w15:restartNumberingAfterBreak="0">
    <w:nsid w:val="FFFFFED8"/>
    <w:multiLevelType w:val="singleLevel"/>
    <w:tmpl w:val="D96CAFC0"/>
    <w:lvl w:ilvl="0">
      <w:start w:val="1"/>
      <w:numFmt w:val="bullet"/>
      <w:lvlText w:val="•"/>
      <w:lvlJc w:val="left"/>
      <w:rPr>
        <w:rFonts w:ascii="Arial" w:hAnsi="Arial"/>
        <w:color w:val="000000"/>
        <w:sz w:val="18"/>
      </w:rPr>
    </w:lvl>
  </w:abstractNum>
  <w:abstractNum w:abstractNumId="14" w15:restartNumberingAfterBreak="0">
    <w:nsid w:val="FFFFFED9"/>
    <w:multiLevelType w:val="singleLevel"/>
    <w:tmpl w:val="28CC9684"/>
    <w:lvl w:ilvl="0">
      <w:start w:val="1"/>
      <w:numFmt w:val="bullet"/>
      <w:lvlText w:val="•"/>
      <w:lvlJc w:val="left"/>
      <w:rPr>
        <w:rFonts w:ascii="Arial" w:hAnsi="Arial"/>
        <w:color w:val="000000"/>
        <w:sz w:val="18"/>
      </w:rPr>
    </w:lvl>
  </w:abstractNum>
  <w:abstractNum w:abstractNumId="15" w15:restartNumberingAfterBreak="0">
    <w:nsid w:val="FFFFFEDA"/>
    <w:multiLevelType w:val="singleLevel"/>
    <w:tmpl w:val="4A96CFB6"/>
    <w:lvl w:ilvl="0">
      <w:start w:val="1"/>
      <w:numFmt w:val="bullet"/>
      <w:lvlText w:val="•"/>
      <w:lvlJc w:val="left"/>
      <w:rPr>
        <w:rFonts w:ascii="Arial" w:hAnsi="Arial"/>
        <w:color w:val="000000"/>
        <w:sz w:val="18"/>
      </w:rPr>
    </w:lvl>
  </w:abstractNum>
  <w:abstractNum w:abstractNumId="16" w15:restartNumberingAfterBreak="0">
    <w:nsid w:val="FFFFFEDB"/>
    <w:multiLevelType w:val="singleLevel"/>
    <w:tmpl w:val="8EB65258"/>
    <w:lvl w:ilvl="0">
      <w:start w:val="1"/>
      <w:numFmt w:val="bullet"/>
      <w:lvlText w:val="•"/>
      <w:lvlJc w:val="left"/>
      <w:rPr>
        <w:rFonts w:ascii="Arial" w:hAnsi="Arial"/>
        <w:color w:val="000000"/>
        <w:sz w:val="18"/>
      </w:rPr>
    </w:lvl>
  </w:abstractNum>
  <w:abstractNum w:abstractNumId="17" w15:restartNumberingAfterBreak="0">
    <w:nsid w:val="FFFFFEDC"/>
    <w:multiLevelType w:val="singleLevel"/>
    <w:tmpl w:val="D0F61DD4"/>
    <w:lvl w:ilvl="0">
      <w:start w:val="1"/>
      <w:numFmt w:val="bullet"/>
      <w:lvlText w:val="•"/>
      <w:lvlJc w:val="left"/>
      <w:rPr>
        <w:rFonts w:ascii="Arial" w:hAnsi="Arial"/>
        <w:color w:val="000000"/>
        <w:sz w:val="18"/>
      </w:rPr>
    </w:lvl>
  </w:abstractNum>
  <w:abstractNum w:abstractNumId="18" w15:restartNumberingAfterBreak="0">
    <w:nsid w:val="FFFFFEDD"/>
    <w:multiLevelType w:val="singleLevel"/>
    <w:tmpl w:val="5464F356"/>
    <w:lvl w:ilvl="0">
      <w:start w:val="1"/>
      <w:numFmt w:val="bullet"/>
      <w:lvlText w:val="•"/>
      <w:lvlJc w:val="left"/>
      <w:rPr>
        <w:rFonts w:ascii="Arial" w:hAnsi="Arial"/>
        <w:color w:val="000000"/>
        <w:sz w:val="18"/>
      </w:rPr>
    </w:lvl>
  </w:abstractNum>
  <w:abstractNum w:abstractNumId="19" w15:restartNumberingAfterBreak="0">
    <w:nsid w:val="FFFFFEDE"/>
    <w:multiLevelType w:val="singleLevel"/>
    <w:tmpl w:val="5074CB4A"/>
    <w:lvl w:ilvl="0">
      <w:start w:val="1"/>
      <w:numFmt w:val="bullet"/>
      <w:lvlText w:val="•"/>
      <w:lvlJc w:val="left"/>
      <w:rPr>
        <w:rFonts w:ascii="Arial" w:hAnsi="Arial"/>
        <w:color w:val="000000"/>
        <w:sz w:val="18"/>
      </w:rPr>
    </w:lvl>
  </w:abstractNum>
  <w:abstractNum w:abstractNumId="20" w15:restartNumberingAfterBreak="0">
    <w:nsid w:val="FFFFFEDF"/>
    <w:multiLevelType w:val="singleLevel"/>
    <w:tmpl w:val="A1CED34A"/>
    <w:lvl w:ilvl="0">
      <w:start w:val="1"/>
      <w:numFmt w:val="bullet"/>
      <w:lvlText w:val="•"/>
      <w:lvlJc w:val="left"/>
      <w:rPr>
        <w:rFonts w:ascii="Arial" w:hAnsi="Arial"/>
        <w:color w:val="000000"/>
        <w:sz w:val="18"/>
      </w:rPr>
    </w:lvl>
  </w:abstractNum>
  <w:abstractNum w:abstractNumId="21" w15:restartNumberingAfterBreak="0">
    <w:nsid w:val="FFFFFEE4"/>
    <w:multiLevelType w:val="singleLevel"/>
    <w:tmpl w:val="BBDECDD8"/>
    <w:lvl w:ilvl="0">
      <w:start w:val="1"/>
      <w:numFmt w:val="bullet"/>
      <w:lvlText w:val="•"/>
      <w:lvlJc w:val="left"/>
      <w:rPr>
        <w:rFonts w:ascii="Arial" w:hAnsi="Arial"/>
        <w:color w:val="000000"/>
        <w:sz w:val="18"/>
      </w:rPr>
    </w:lvl>
  </w:abstractNum>
  <w:abstractNum w:abstractNumId="22" w15:restartNumberingAfterBreak="0">
    <w:nsid w:val="FFFFFEE5"/>
    <w:multiLevelType w:val="singleLevel"/>
    <w:tmpl w:val="6DEA40BC"/>
    <w:lvl w:ilvl="0">
      <w:start w:val="1"/>
      <w:numFmt w:val="bullet"/>
      <w:lvlText w:val="•"/>
      <w:lvlJc w:val="left"/>
      <w:rPr>
        <w:rFonts w:ascii="Arial" w:hAnsi="Arial"/>
        <w:color w:val="000000"/>
        <w:sz w:val="18"/>
      </w:rPr>
    </w:lvl>
  </w:abstractNum>
  <w:abstractNum w:abstractNumId="23" w15:restartNumberingAfterBreak="0">
    <w:nsid w:val="FFFFFEE6"/>
    <w:multiLevelType w:val="singleLevel"/>
    <w:tmpl w:val="6ADAA5C8"/>
    <w:lvl w:ilvl="0">
      <w:start w:val="1"/>
      <w:numFmt w:val="bullet"/>
      <w:lvlText w:val="•"/>
      <w:lvlJc w:val="left"/>
      <w:rPr>
        <w:rFonts w:ascii="Arial" w:hAnsi="Arial"/>
        <w:color w:val="000000"/>
        <w:sz w:val="18"/>
      </w:rPr>
    </w:lvl>
  </w:abstractNum>
  <w:abstractNum w:abstractNumId="24" w15:restartNumberingAfterBreak="0">
    <w:nsid w:val="FFFFFEE7"/>
    <w:multiLevelType w:val="singleLevel"/>
    <w:tmpl w:val="FC18C120"/>
    <w:lvl w:ilvl="0">
      <w:start w:val="1"/>
      <w:numFmt w:val="bullet"/>
      <w:lvlText w:val="•"/>
      <w:lvlJc w:val="left"/>
      <w:rPr>
        <w:rFonts w:ascii="Arial" w:hAnsi="Arial"/>
        <w:color w:val="000000"/>
        <w:sz w:val="18"/>
      </w:rPr>
    </w:lvl>
  </w:abstractNum>
  <w:abstractNum w:abstractNumId="25" w15:restartNumberingAfterBreak="0">
    <w:nsid w:val="FFFFFEE8"/>
    <w:multiLevelType w:val="singleLevel"/>
    <w:tmpl w:val="60E80E24"/>
    <w:lvl w:ilvl="0">
      <w:start w:val="1"/>
      <w:numFmt w:val="bullet"/>
      <w:lvlText w:val="•"/>
      <w:lvlJc w:val="left"/>
      <w:rPr>
        <w:rFonts w:ascii="Arial" w:hAnsi="Arial"/>
        <w:color w:val="000000"/>
        <w:sz w:val="18"/>
      </w:rPr>
    </w:lvl>
  </w:abstractNum>
  <w:abstractNum w:abstractNumId="26" w15:restartNumberingAfterBreak="0">
    <w:nsid w:val="FFFFFEE9"/>
    <w:multiLevelType w:val="singleLevel"/>
    <w:tmpl w:val="BA2837BA"/>
    <w:lvl w:ilvl="0">
      <w:start w:val="1"/>
      <w:numFmt w:val="bullet"/>
      <w:lvlText w:val="•"/>
      <w:lvlJc w:val="left"/>
      <w:rPr>
        <w:rFonts w:ascii="Arial" w:hAnsi="Arial"/>
        <w:color w:val="000000"/>
        <w:sz w:val="18"/>
      </w:rPr>
    </w:lvl>
  </w:abstractNum>
  <w:abstractNum w:abstractNumId="27" w15:restartNumberingAfterBreak="0">
    <w:nsid w:val="FFFFFEEA"/>
    <w:multiLevelType w:val="singleLevel"/>
    <w:tmpl w:val="87A4365C"/>
    <w:lvl w:ilvl="0">
      <w:start w:val="1"/>
      <w:numFmt w:val="bullet"/>
      <w:lvlText w:val="•"/>
      <w:lvlJc w:val="left"/>
      <w:rPr>
        <w:rFonts w:ascii="Arial" w:hAnsi="Arial"/>
        <w:color w:val="000000"/>
        <w:sz w:val="18"/>
      </w:rPr>
    </w:lvl>
  </w:abstractNum>
  <w:abstractNum w:abstractNumId="28" w15:restartNumberingAfterBreak="0">
    <w:nsid w:val="FFFFFEEB"/>
    <w:multiLevelType w:val="singleLevel"/>
    <w:tmpl w:val="E5B8859E"/>
    <w:lvl w:ilvl="0">
      <w:start w:val="1"/>
      <w:numFmt w:val="bullet"/>
      <w:lvlText w:val="•"/>
      <w:lvlJc w:val="left"/>
      <w:rPr>
        <w:rFonts w:ascii="Arial" w:hAnsi="Arial"/>
        <w:color w:val="000000"/>
        <w:sz w:val="18"/>
      </w:rPr>
    </w:lvl>
  </w:abstractNum>
  <w:abstractNum w:abstractNumId="29" w15:restartNumberingAfterBreak="0">
    <w:nsid w:val="FFFFFEEC"/>
    <w:multiLevelType w:val="singleLevel"/>
    <w:tmpl w:val="F3FE0840"/>
    <w:lvl w:ilvl="0">
      <w:start w:val="1"/>
      <w:numFmt w:val="bullet"/>
      <w:lvlText w:val="•"/>
      <w:lvlJc w:val="left"/>
      <w:rPr>
        <w:rFonts w:ascii="Arial" w:hAnsi="Arial"/>
        <w:color w:val="000000"/>
        <w:sz w:val="18"/>
      </w:rPr>
    </w:lvl>
  </w:abstractNum>
  <w:abstractNum w:abstractNumId="30" w15:restartNumberingAfterBreak="0">
    <w:nsid w:val="FFFFFEED"/>
    <w:multiLevelType w:val="singleLevel"/>
    <w:tmpl w:val="84AE6AA6"/>
    <w:lvl w:ilvl="0">
      <w:start w:val="1"/>
      <w:numFmt w:val="bullet"/>
      <w:lvlText w:val="•"/>
      <w:lvlJc w:val="left"/>
      <w:rPr>
        <w:rFonts w:ascii="Arial" w:hAnsi="Arial"/>
        <w:color w:val="000000"/>
        <w:sz w:val="18"/>
      </w:rPr>
    </w:lvl>
  </w:abstractNum>
  <w:abstractNum w:abstractNumId="31" w15:restartNumberingAfterBreak="0">
    <w:nsid w:val="FFFFFEEE"/>
    <w:multiLevelType w:val="singleLevel"/>
    <w:tmpl w:val="6158D8FA"/>
    <w:lvl w:ilvl="0">
      <w:start w:val="1"/>
      <w:numFmt w:val="bullet"/>
      <w:lvlText w:val="•"/>
      <w:lvlJc w:val="left"/>
      <w:rPr>
        <w:rFonts w:ascii="Arial" w:hAnsi="Arial"/>
        <w:color w:val="000000"/>
        <w:sz w:val="18"/>
      </w:rPr>
    </w:lvl>
  </w:abstractNum>
  <w:abstractNum w:abstractNumId="32" w15:restartNumberingAfterBreak="0">
    <w:nsid w:val="FFFFFEEF"/>
    <w:multiLevelType w:val="singleLevel"/>
    <w:tmpl w:val="BF0CE16A"/>
    <w:lvl w:ilvl="0">
      <w:start w:val="1"/>
      <w:numFmt w:val="bullet"/>
      <w:lvlText w:val="•"/>
      <w:lvlJc w:val="left"/>
      <w:rPr>
        <w:rFonts w:ascii="Arial" w:hAnsi="Arial"/>
        <w:color w:val="000000"/>
        <w:sz w:val="18"/>
      </w:rPr>
    </w:lvl>
  </w:abstractNum>
  <w:abstractNum w:abstractNumId="33" w15:restartNumberingAfterBreak="0">
    <w:nsid w:val="FFFFFEF0"/>
    <w:multiLevelType w:val="singleLevel"/>
    <w:tmpl w:val="827C2F30"/>
    <w:lvl w:ilvl="0">
      <w:start w:val="1"/>
      <w:numFmt w:val="bullet"/>
      <w:lvlText w:val="•"/>
      <w:lvlJc w:val="left"/>
      <w:rPr>
        <w:rFonts w:ascii="Arial" w:hAnsi="Arial"/>
        <w:color w:val="000000"/>
        <w:sz w:val="18"/>
      </w:rPr>
    </w:lvl>
  </w:abstractNum>
  <w:abstractNum w:abstractNumId="34" w15:restartNumberingAfterBreak="0">
    <w:nsid w:val="FFFFFEF1"/>
    <w:multiLevelType w:val="singleLevel"/>
    <w:tmpl w:val="F74CBD9C"/>
    <w:lvl w:ilvl="0">
      <w:start w:val="1"/>
      <w:numFmt w:val="bullet"/>
      <w:lvlText w:val="•"/>
      <w:lvlJc w:val="left"/>
      <w:rPr>
        <w:rFonts w:ascii="Arial" w:hAnsi="Arial"/>
        <w:color w:val="000000"/>
        <w:sz w:val="18"/>
      </w:rPr>
    </w:lvl>
  </w:abstractNum>
  <w:abstractNum w:abstractNumId="35" w15:restartNumberingAfterBreak="0">
    <w:nsid w:val="FFFFFEF2"/>
    <w:multiLevelType w:val="singleLevel"/>
    <w:tmpl w:val="AE2C43DE"/>
    <w:lvl w:ilvl="0">
      <w:start w:val="1"/>
      <w:numFmt w:val="bullet"/>
      <w:lvlText w:val="•"/>
      <w:lvlJc w:val="left"/>
      <w:rPr>
        <w:rFonts w:ascii="Arial" w:hAnsi="Arial"/>
        <w:color w:val="000000"/>
        <w:sz w:val="18"/>
      </w:rPr>
    </w:lvl>
  </w:abstractNum>
  <w:abstractNum w:abstractNumId="36" w15:restartNumberingAfterBreak="0">
    <w:nsid w:val="FFFFFEF3"/>
    <w:multiLevelType w:val="singleLevel"/>
    <w:tmpl w:val="6DC6B4B8"/>
    <w:lvl w:ilvl="0">
      <w:start w:val="1"/>
      <w:numFmt w:val="bullet"/>
      <w:lvlText w:val="•"/>
      <w:lvlJc w:val="left"/>
      <w:rPr>
        <w:rFonts w:ascii="Arial" w:hAnsi="Arial"/>
        <w:color w:val="000000"/>
        <w:sz w:val="18"/>
      </w:rPr>
    </w:lvl>
  </w:abstractNum>
  <w:abstractNum w:abstractNumId="37" w15:restartNumberingAfterBreak="0">
    <w:nsid w:val="FFFFFEF4"/>
    <w:multiLevelType w:val="singleLevel"/>
    <w:tmpl w:val="98DCB7E6"/>
    <w:lvl w:ilvl="0">
      <w:start w:val="1"/>
      <w:numFmt w:val="bullet"/>
      <w:lvlText w:val="•"/>
      <w:lvlJc w:val="left"/>
      <w:rPr>
        <w:rFonts w:ascii="Arial" w:hAnsi="Arial"/>
        <w:color w:val="000000"/>
        <w:sz w:val="18"/>
      </w:rPr>
    </w:lvl>
  </w:abstractNum>
  <w:abstractNum w:abstractNumId="38" w15:restartNumberingAfterBreak="0">
    <w:nsid w:val="FFFFFEF5"/>
    <w:multiLevelType w:val="singleLevel"/>
    <w:tmpl w:val="E6505030"/>
    <w:lvl w:ilvl="0">
      <w:start w:val="1"/>
      <w:numFmt w:val="bullet"/>
      <w:lvlText w:val="•"/>
      <w:lvlJc w:val="left"/>
      <w:rPr>
        <w:rFonts w:ascii="Arial" w:hAnsi="Arial"/>
        <w:color w:val="000000"/>
        <w:sz w:val="18"/>
      </w:rPr>
    </w:lvl>
  </w:abstractNum>
  <w:abstractNum w:abstractNumId="39" w15:restartNumberingAfterBreak="0">
    <w:nsid w:val="FFFFFEF6"/>
    <w:multiLevelType w:val="singleLevel"/>
    <w:tmpl w:val="B8529EBA"/>
    <w:lvl w:ilvl="0">
      <w:start w:val="1"/>
      <w:numFmt w:val="bullet"/>
      <w:lvlText w:val="•"/>
      <w:lvlJc w:val="left"/>
      <w:rPr>
        <w:rFonts w:ascii="Arial" w:hAnsi="Arial"/>
        <w:color w:val="000000"/>
        <w:sz w:val="18"/>
      </w:rPr>
    </w:lvl>
  </w:abstractNum>
  <w:abstractNum w:abstractNumId="40" w15:restartNumberingAfterBreak="0">
    <w:nsid w:val="FFFFFEF7"/>
    <w:multiLevelType w:val="singleLevel"/>
    <w:tmpl w:val="CB8408BE"/>
    <w:lvl w:ilvl="0">
      <w:start w:val="1"/>
      <w:numFmt w:val="bullet"/>
      <w:lvlText w:val="•"/>
      <w:lvlJc w:val="left"/>
      <w:rPr>
        <w:rFonts w:ascii="Arial" w:hAnsi="Arial"/>
        <w:color w:val="000000"/>
        <w:sz w:val="18"/>
      </w:rPr>
    </w:lvl>
  </w:abstractNum>
  <w:abstractNum w:abstractNumId="41" w15:restartNumberingAfterBreak="0">
    <w:nsid w:val="FFFFFEFC"/>
    <w:multiLevelType w:val="singleLevel"/>
    <w:tmpl w:val="4A6EDD02"/>
    <w:lvl w:ilvl="0">
      <w:start w:val="1"/>
      <w:numFmt w:val="bullet"/>
      <w:lvlText w:val="•"/>
      <w:lvlJc w:val="left"/>
      <w:rPr>
        <w:rFonts w:ascii="Arial" w:hAnsi="Arial"/>
        <w:color w:val="000000"/>
        <w:sz w:val="18"/>
      </w:rPr>
    </w:lvl>
  </w:abstractNum>
  <w:abstractNum w:abstractNumId="42" w15:restartNumberingAfterBreak="0">
    <w:nsid w:val="FFFFFEFE"/>
    <w:multiLevelType w:val="singleLevel"/>
    <w:tmpl w:val="D4484DC2"/>
    <w:lvl w:ilvl="0">
      <w:start w:val="1"/>
      <w:numFmt w:val="bullet"/>
      <w:lvlText w:val="•"/>
      <w:lvlJc w:val="left"/>
      <w:rPr>
        <w:rFonts w:ascii="Arial" w:hAnsi="Arial"/>
        <w:color w:val="000000"/>
        <w:sz w:val="18"/>
      </w:rPr>
    </w:lvl>
  </w:abstractNum>
  <w:abstractNum w:abstractNumId="43" w15:restartNumberingAfterBreak="0">
    <w:nsid w:val="FFFFFEFF"/>
    <w:multiLevelType w:val="singleLevel"/>
    <w:tmpl w:val="1A00F1C0"/>
    <w:lvl w:ilvl="0">
      <w:start w:val="1"/>
      <w:numFmt w:val="bullet"/>
      <w:lvlText w:val="•"/>
      <w:lvlJc w:val="left"/>
      <w:rPr>
        <w:rFonts w:ascii="Arial" w:hAnsi="Arial"/>
        <w:color w:val="000000"/>
        <w:sz w:val="18"/>
      </w:rPr>
    </w:lvl>
  </w:abstractNum>
  <w:abstractNum w:abstractNumId="44" w15:restartNumberingAfterBreak="0">
    <w:nsid w:val="FFFFFF00"/>
    <w:multiLevelType w:val="singleLevel"/>
    <w:tmpl w:val="D122BB26"/>
    <w:lvl w:ilvl="0">
      <w:start w:val="1"/>
      <w:numFmt w:val="bullet"/>
      <w:lvlText w:val="•"/>
      <w:lvlJc w:val="left"/>
      <w:rPr>
        <w:rFonts w:ascii="Arial" w:hAnsi="Arial"/>
        <w:color w:val="000000"/>
        <w:sz w:val="18"/>
      </w:rPr>
    </w:lvl>
  </w:abstractNum>
  <w:abstractNum w:abstractNumId="45" w15:restartNumberingAfterBreak="0">
    <w:nsid w:val="FFFFFF01"/>
    <w:multiLevelType w:val="singleLevel"/>
    <w:tmpl w:val="FF8AE110"/>
    <w:lvl w:ilvl="0">
      <w:start w:val="1"/>
      <w:numFmt w:val="bullet"/>
      <w:lvlText w:val="•"/>
      <w:lvlJc w:val="left"/>
      <w:rPr>
        <w:rFonts w:ascii="Arial" w:hAnsi="Arial"/>
        <w:color w:val="000000"/>
        <w:sz w:val="18"/>
      </w:rPr>
    </w:lvl>
  </w:abstractNum>
  <w:abstractNum w:abstractNumId="46" w15:restartNumberingAfterBreak="0">
    <w:nsid w:val="FFFFFF02"/>
    <w:multiLevelType w:val="singleLevel"/>
    <w:tmpl w:val="2A788280"/>
    <w:lvl w:ilvl="0">
      <w:start w:val="1"/>
      <w:numFmt w:val="bullet"/>
      <w:lvlText w:val="•"/>
      <w:lvlJc w:val="left"/>
      <w:rPr>
        <w:rFonts w:ascii="Arial" w:hAnsi="Arial"/>
        <w:color w:val="000000"/>
        <w:sz w:val="18"/>
      </w:rPr>
    </w:lvl>
  </w:abstractNum>
  <w:abstractNum w:abstractNumId="47" w15:restartNumberingAfterBreak="0">
    <w:nsid w:val="FFFFFF07"/>
    <w:multiLevelType w:val="singleLevel"/>
    <w:tmpl w:val="AED2490E"/>
    <w:lvl w:ilvl="0">
      <w:start w:val="1"/>
      <w:numFmt w:val="bullet"/>
      <w:lvlText w:val="•"/>
      <w:lvlJc w:val="left"/>
      <w:rPr>
        <w:rFonts w:ascii="Arial" w:hAnsi="Arial"/>
        <w:color w:val="000000"/>
        <w:sz w:val="18"/>
      </w:rPr>
    </w:lvl>
  </w:abstractNum>
  <w:abstractNum w:abstractNumId="48" w15:restartNumberingAfterBreak="0">
    <w:nsid w:val="FFFFFF08"/>
    <w:multiLevelType w:val="singleLevel"/>
    <w:tmpl w:val="50AE87A0"/>
    <w:lvl w:ilvl="0">
      <w:start w:val="1"/>
      <w:numFmt w:val="bullet"/>
      <w:lvlText w:val="•"/>
      <w:lvlJc w:val="left"/>
      <w:rPr>
        <w:rFonts w:ascii="Arial" w:hAnsi="Arial"/>
        <w:color w:val="000000"/>
        <w:sz w:val="18"/>
      </w:rPr>
    </w:lvl>
  </w:abstractNum>
  <w:abstractNum w:abstractNumId="49" w15:restartNumberingAfterBreak="0">
    <w:nsid w:val="FFFFFF09"/>
    <w:multiLevelType w:val="singleLevel"/>
    <w:tmpl w:val="BD12FB32"/>
    <w:lvl w:ilvl="0">
      <w:start w:val="1"/>
      <w:numFmt w:val="bullet"/>
      <w:lvlText w:val="•"/>
      <w:lvlJc w:val="left"/>
      <w:rPr>
        <w:rFonts w:ascii="Arial" w:hAnsi="Arial"/>
        <w:color w:val="000000"/>
        <w:sz w:val="18"/>
      </w:rPr>
    </w:lvl>
  </w:abstractNum>
  <w:abstractNum w:abstractNumId="50" w15:restartNumberingAfterBreak="0">
    <w:nsid w:val="FFFFFF0A"/>
    <w:multiLevelType w:val="singleLevel"/>
    <w:tmpl w:val="62F23D86"/>
    <w:lvl w:ilvl="0">
      <w:start w:val="1"/>
      <w:numFmt w:val="bullet"/>
      <w:lvlText w:val="•"/>
      <w:lvlJc w:val="left"/>
      <w:rPr>
        <w:rFonts w:ascii="Arial" w:hAnsi="Arial"/>
        <w:color w:val="000000"/>
        <w:sz w:val="18"/>
      </w:rPr>
    </w:lvl>
  </w:abstractNum>
  <w:abstractNum w:abstractNumId="51" w15:restartNumberingAfterBreak="0">
    <w:nsid w:val="FFFFFF0B"/>
    <w:multiLevelType w:val="singleLevel"/>
    <w:tmpl w:val="E5CA1C34"/>
    <w:lvl w:ilvl="0">
      <w:start w:val="1"/>
      <w:numFmt w:val="bullet"/>
      <w:lvlText w:val="•"/>
      <w:lvlJc w:val="left"/>
      <w:rPr>
        <w:rFonts w:ascii="Arial" w:hAnsi="Arial"/>
        <w:color w:val="000000"/>
        <w:sz w:val="18"/>
      </w:rPr>
    </w:lvl>
  </w:abstractNum>
  <w:abstractNum w:abstractNumId="52" w15:restartNumberingAfterBreak="0">
    <w:nsid w:val="FFFFFF0C"/>
    <w:multiLevelType w:val="singleLevel"/>
    <w:tmpl w:val="D04EC2BA"/>
    <w:lvl w:ilvl="0">
      <w:start w:val="1"/>
      <w:numFmt w:val="bullet"/>
      <w:lvlText w:val="•"/>
      <w:lvlJc w:val="left"/>
      <w:rPr>
        <w:rFonts w:ascii="Arial" w:hAnsi="Arial"/>
        <w:color w:val="000000"/>
        <w:sz w:val="18"/>
      </w:rPr>
    </w:lvl>
  </w:abstractNum>
  <w:abstractNum w:abstractNumId="53" w15:restartNumberingAfterBreak="0">
    <w:nsid w:val="FFFFFF0D"/>
    <w:multiLevelType w:val="singleLevel"/>
    <w:tmpl w:val="15C20728"/>
    <w:lvl w:ilvl="0">
      <w:start w:val="1"/>
      <w:numFmt w:val="bullet"/>
      <w:lvlText w:val="•"/>
      <w:lvlJc w:val="left"/>
      <w:rPr>
        <w:rFonts w:ascii="Arial" w:hAnsi="Arial"/>
        <w:color w:val="000000"/>
        <w:sz w:val="18"/>
      </w:rPr>
    </w:lvl>
  </w:abstractNum>
  <w:abstractNum w:abstractNumId="54" w15:restartNumberingAfterBreak="0">
    <w:nsid w:val="FFFFFF0E"/>
    <w:multiLevelType w:val="singleLevel"/>
    <w:tmpl w:val="23E46904"/>
    <w:lvl w:ilvl="0">
      <w:start w:val="1"/>
      <w:numFmt w:val="bullet"/>
      <w:lvlText w:val="•"/>
      <w:lvlJc w:val="left"/>
      <w:rPr>
        <w:rFonts w:ascii="Arial" w:hAnsi="Arial"/>
        <w:color w:val="000000"/>
        <w:sz w:val="18"/>
      </w:rPr>
    </w:lvl>
  </w:abstractNum>
  <w:abstractNum w:abstractNumId="55" w15:restartNumberingAfterBreak="0">
    <w:nsid w:val="FFFFFF11"/>
    <w:multiLevelType w:val="singleLevel"/>
    <w:tmpl w:val="CDB2BE2E"/>
    <w:lvl w:ilvl="0">
      <w:start w:val="1"/>
      <w:numFmt w:val="bullet"/>
      <w:lvlText w:val="•"/>
      <w:lvlJc w:val="left"/>
      <w:rPr>
        <w:rFonts w:ascii="Arial" w:hAnsi="Arial"/>
        <w:color w:val="000000"/>
        <w:sz w:val="18"/>
      </w:rPr>
    </w:lvl>
  </w:abstractNum>
  <w:abstractNum w:abstractNumId="56" w15:restartNumberingAfterBreak="0">
    <w:nsid w:val="FFFFFF12"/>
    <w:multiLevelType w:val="singleLevel"/>
    <w:tmpl w:val="654A4EFE"/>
    <w:lvl w:ilvl="0">
      <w:start w:val="1"/>
      <w:numFmt w:val="bullet"/>
      <w:lvlText w:val="•"/>
      <w:lvlJc w:val="left"/>
      <w:rPr>
        <w:rFonts w:ascii="Arial" w:hAnsi="Arial"/>
        <w:color w:val="000000"/>
        <w:sz w:val="18"/>
      </w:rPr>
    </w:lvl>
  </w:abstractNum>
  <w:abstractNum w:abstractNumId="57" w15:restartNumberingAfterBreak="0">
    <w:nsid w:val="FFFFFF13"/>
    <w:multiLevelType w:val="singleLevel"/>
    <w:tmpl w:val="19763A0C"/>
    <w:lvl w:ilvl="0">
      <w:start w:val="1"/>
      <w:numFmt w:val="bullet"/>
      <w:lvlText w:val="•"/>
      <w:lvlJc w:val="left"/>
      <w:rPr>
        <w:rFonts w:ascii="Arial" w:hAnsi="Arial"/>
        <w:color w:val="000000"/>
        <w:sz w:val="18"/>
      </w:rPr>
    </w:lvl>
  </w:abstractNum>
  <w:abstractNum w:abstractNumId="58" w15:restartNumberingAfterBreak="0">
    <w:nsid w:val="FFFFFF14"/>
    <w:multiLevelType w:val="singleLevel"/>
    <w:tmpl w:val="47247D0E"/>
    <w:lvl w:ilvl="0">
      <w:start w:val="1"/>
      <w:numFmt w:val="bullet"/>
      <w:lvlText w:val="•"/>
      <w:lvlJc w:val="left"/>
      <w:rPr>
        <w:rFonts w:ascii="Arial" w:hAnsi="Arial"/>
        <w:color w:val="000000"/>
        <w:sz w:val="18"/>
      </w:rPr>
    </w:lvl>
  </w:abstractNum>
  <w:abstractNum w:abstractNumId="59" w15:restartNumberingAfterBreak="0">
    <w:nsid w:val="FFFFFF15"/>
    <w:multiLevelType w:val="singleLevel"/>
    <w:tmpl w:val="1360B5EA"/>
    <w:lvl w:ilvl="0">
      <w:start w:val="1"/>
      <w:numFmt w:val="bullet"/>
      <w:lvlText w:val="•"/>
      <w:lvlJc w:val="left"/>
      <w:rPr>
        <w:rFonts w:ascii="Arial" w:hAnsi="Arial"/>
        <w:color w:val="000000"/>
        <w:sz w:val="18"/>
      </w:rPr>
    </w:lvl>
  </w:abstractNum>
  <w:abstractNum w:abstractNumId="60" w15:restartNumberingAfterBreak="0">
    <w:nsid w:val="FFFFFF16"/>
    <w:multiLevelType w:val="singleLevel"/>
    <w:tmpl w:val="BD3677DE"/>
    <w:lvl w:ilvl="0">
      <w:start w:val="1"/>
      <w:numFmt w:val="bullet"/>
      <w:lvlText w:val="•"/>
      <w:lvlJc w:val="left"/>
      <w:rPr>
        <w:rFonts w:ascii="Arial" w:hAnsi="Arial"/>
        <w:color w:val="000000"/>
        <w:sz w:val="18"/>
      </w:rPr>
    </w:lvl>
  </w:abstractNum>
  <w:abstractNum w:abstractNumId="61" w15:restartNumberingAfterBreak="0">
    <w:nsid w:val="FFFFFF17"/>
    <w:multiLevelType w:val="singleLevel"/>
    <w:tmpl w:val="E9FE6ED0"/>
    <w:lvl w:ilvl="0">
      <w:start w:val="1"/>
      <w:numFmt w:val="bullet"/>
      <w:lvlText w:val="•"/>
      <w:lvlJc w:val="left"/>
      <w:rPr>
        <w:rFonts w:ascii="Arial" w:hAnsi="Arial"/>
        <w:color w:val="000000"/>
        <w:sz w:val="18"/>
      </w:rPr>
    </w:lvl>
  </w:abstractNum>
  <w:abstractNum w:abstractNumId="62" w15:restartNumberingAfterBreak="0">
    <w:nsid w:val="FFFFFF18"/>
    <w:multiLevelType w:val="singleLevel"/>
    <w:tmpl w:val="D382A9BA"/>
    <w:lvl w:ilvl="0">
      <w:start w:val="1"/>
      <w:numFmt w:val="bullet"/>
      <w:lvlText w:val="•"/>
      <w:lvlJc w:val="left"/>
      <w:rPr>
        <w:rFonts w:ascii="Arial" w:hAnsi="Arial"/>
        <w:color w:val="000000"/>
        <w:sz w:val="18"/>
      </w:rPr>
    </w:lvl>
  </w:abstractNum>
  <w:abstractNum w:abstractNumId="63" w15:restartNumberingAfterBreak="0">
    <w:nsid w:val="FFFFFF1D"/>
    <w:multiLevelType w:val="multilevel"/>
    <w:tmpl w:val="A1AE20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4" w15:restartNumberingAfterBreak="0">
    <w:nsid w:val="FFFFFF1E"/>
    <w:multiLevelType w:val="singleLevel"/>
    <w:tmpl w:val="5228391A"/>
    <w:lvl w:ilvl="0">
      <w:start w:val="1"/>
      <w:numFmt w:val="bullet"/>
      <w:lvlText w:val="•"/>
      <w:lvlJc w:val="left"/>
      <w:rPr>
        <w:rFonts w:ascii="Arial" w:hAnsi="Arial"/>
        <w:color w:val="000000"/>
        <w:sz w:val="18"/>
      </w:rPr>
    </w:lvl>
  </w:abstractNum>
  <w:abstractNum w:abstractNumId="65" w15:restartNumberingAfterBreak="0">
    <w:nsid w:val="FFFFFF1F"/>
    <w:multiLevelType w:val="singleLevel"/>
    <w:tmpl w:val="94C82FBA"/>
    <w:lvl w:ilvl="0">
      <w:start w:val="1"/>
      <w:numFmt w:val="bullet"/>
      <w:lvlText w:val="•"/>
      <w:lvlJc w:val="left"/>
      <w:rPr>
        <w:rFonts w:ascii="Arial" w:hAnsi="Arial"/>
        <w:color w:val="000000"/>
        <w:sz w:val="18"/>
      </w:rPr>
    </w:lvl>
  </w:abstractNum>
  <w:abstractNum w:abstractNumId="66" w15:restartNumberingAfterBreak="0">
    <w:nsid w:val="FFFFFF20"/>
    <w:multiLevelType w:val="singleLevel"/>
    <w:tmpl w:val="4A284B06"/>
    <w:lvl w:ilvl="0">
      <w:start w:val="1"/>
      <w:numFmt w:val="bullet"/>
      <w:lvlText w:val="•"/>
      <w:lvlJc w:val="left"/>
      <w:rPr>
        <w:rFonts w:ascii="Arial" w:hAnsi="Arial"/>
        <w:color w:val="000000"/>
        <w:sz w:val="18"/>
      </w:rPr>
    </w:lvl>
  </w:abstractNum>
  <w:abstractNum w:abstractNumId="67" w15:restartNumberingAfterBreak="0">
    <w:nsid w:val="FFFFFF21"/>
    <w:multiLevelType w:val="singleLevel"/>
    <w:tmpl w:val="D820EB16"/>
    <w:lvl w:ilvl="0">
      <w:start w:val="1"/>
      <w:numFmt w:val="bullet"/>
      <w:lvlText w:val="•"/>
      <w:lvlJc w:val="left"/>
      <w:rPr>
        <w:rFonts w:ascii="Arial" w:hAnsi="Arial"/>
        <w:color w:val="000000"/>
        <w:sz w:val="18"/>
      </w:rPr>
    </w:lvl>
  </w:abstractNum>
  <w:abstractNum w:abstractNumId="68" w15:restartNumberingAfterBreak="0">
    <w:nsid w:val="FFFFFF22"/>
    <w:multiLevelType w:val="singleLevel"/>
    <w:tmpl w:val="B9241A00"/>
    <w:lvl w:ilvl="0">
      <w:start w:val="1"/>
      <w:numFmt w:val="bullet"/>
      <w:lvlText w:val="•"/>
      <w:lvlJc w:val="left"/>
      <w:rPr>
        <w:rFonts w:ascii="Arial" w:hAnsi="Arial"/>
        <w:color w:val="000000"/>
        <w:sz w:val="18"/>
      </w:rPr>
    </w:lvl>
  </w:abstractNum>
  <w:abstractNum w:abstractNumId="69" w15:restartNumberingAfterBreak="0">
    <w:nsid w:val="FFFFFF2C"/>
    <w:multiLevelType w:val="singleLevel"/>
    <w:tmpl w:val="9132C8B4"/>
    <w:lvl w:ilvl="0">
      <w:start w:val="1"/>
      <w:numFmt w:val="bullet"/>
      <w:lvlText w:val="•"/>
      <w:lvlJc w:val="left"/>
      <w:rPr>
        <w:rFonts w:ascii="Arial" w:hAnsi="Arial"/>
        <w:color w:val="000000"/>
        <w:sz w:val="18"/>
      </w:rPr>
    </w:lvl>
  </w:abstractNum>
  <w:abstractNum w:abstractNumId="70" w15:restartNumberingAfterBreak="0">
    <w:nsid w:val="FFFFFF2D"/>
    <w:multiLevelType w:val="singleLevel"/>
    <w:tmpl w:val="94AAC3FE"/>
    <w:lvl w:ilvl="0">
      <w:start w:val="1"/>
      <w:numFmt w:val="bullet"/>
      <w:lvlText w:val="•"/>
      <w:lvlJc w:val="left"/>
      <w:rPr>
        <w:rFonts w:ascii="Arial" w:hAnsi="Arial"/>
        <w:color w:val="000000"/>
        <w:sz w:val="18"/>
      </w:rPr>
    </w:lvl>
  </w:abstractNum>
  <w:abstractNum w:abstractNumId="71" w15:restartNumberingAfterBreak="0">
    <w:nsid w:val="FFFFFF32"/>
    <w:multiLevelType w:val="singleLevel"/>
    <w:tmpl w:val="DB7CBF4E"/>
    <w:lvl w:ilvl="0">
      <w:start w:val="1"/>
      <w:numFmt w:val="bullet"/>
      <w:lvlText w:val="•"/>
      <w:lvlJc w:val="left"/>
      <w:rPr>
        <w:rFonts w:ascii="Arial" w:hAnsi="Arial"/>
        <w:color w:val="000000"/>
        <w:sz w:val="18"/>
      </w:rPr>
    </w:lvl>
  </w:abstractNum>
  <w:abstractNum w:abstractNumId="72" w15:restartNumberingAfterBreak="0">
    <w:nsid w:val="FFFFFF34"/>
    <w:multiLevelType w:val="singleLevel"/>
    <w:tmpl w:val="07DCD85C"/>
    <w:lvl w:ilvl="0">
      <w:start w:val="1"/>
      <w:numFmt w:val="bullet"/>
      <w:lvlText w:val="•"/>
      <w:lvlJc w:val="left"/>
      <w:rPr>
        <w:rFonts w:ascii="Arial" w:hAnsi="Arial"/>
        <w:color w:val="000000"/>
        <w:sz w:val="18"/>
      </w:rPr>
    </w:lvl>
  </w:abstractNum>
  <w:abstractNum w:abstractNumId="73" w15:restartNumberingAfterBreak="0">
    <w:nsid w:val="FFFFFF35"/>
    <w:multiLevelType w:val="singleLevel"/>
    <w:tmpl w:val="5E764178"/>
    <w:lvl w:ilvl="0">
      <w:start w:val="1"/>
      <w:numFmt w:val="bullet"/>
      <w:lvlText w:val="•"/>
      <w:lvlJc w:val="left"/>
      <w:rPr>
        <w:rFonts w:ascii="Arial" w:hAnsi="Arial"/>
        <w:color w:val="000000"/>
        <w:sz w:val="18"/>
      </w:rPr>
    </w:lvl>
  </w:abstractNum>
  <w:abstractNum w:abstractNumId="74" w15:restartNumberingAfterBreak="0">
    <w:nsid w:val="FFFFFF36"/>
    <w:multiLevelType w:val="singleLevel"/>
    <w:tmpl w:val="ED06BC68"/>
    <w:lvl w:ilvl="0">
      <w:start w:val="1"/>
      <w:numFmt w:val="bullet"/>
      <w:lvlText w:val="•"/>
      <w:lvlJc w:val="left"/>
      <w:rPr>
        <w:rFonts w:ascii="Arial" w:hAnsi="Arial"/>
        <w:color w:val="000000"/>
        <w:sz w:val="18"/>
      </w:rPr>
    </w:lvl>
  </w:abstractNum>
  <w:abstractNum w:abstractNumId="75" w15:restartNumberingAfterBreak="0">
    <w:nsid w:val="FFFFFF37"/>
    <w:multiLevelType w:val="singleLevel"/>
    <w:tmpl w:val="4C0498EA"/>
    <w:lvl w:ilvl="0">
      <w:start w:val="1"/>
      <w:numFmt w:val="bullet"/>
      <w:lvlText w:val="•"/>
      <w:lvlJc w:val="left"/>
      <w:rPr>
        <w:rFonts w:ascii="Arial" w:hAnsi="Arial"/>
        <w:color w:val="000000"/>
        <w:sz w:val="18"/>
      </w:rPr>
    </w:lvl>
  </w:abstractNum>
  <w:abstractNum w:abstractNumId="76" w15:restartNumberingAfterBreak="0">
    <w:nsid w:val="FFFFFF3B"/>
    <w:multiLevelType w:val="singleLevel"/>
    <w:tmpl w:val="CC94CADE"/>
    <w:lvl w:ilvl="0">
      <w:start w:val="1"/>
      <w:numFmt w:val="bullet"/>
      <w:lvlText w:val="•"/>
      <w:lvlJc w:val="left"/>
      <w:rPr>
        <w:rFonts w:ascii="Arial" w:hAnsi="Arial"/>
        <w:color w:val="000000"/>
        <w:sz w:val="18"/>
      </w:rPr>
    </w:lvl>
  </w:abstractNum>
  <w:abstractNum w:abstractNumId="77" w15:restartNumberingAfterBreak="0">
    <w:nsid w:val="FFFFFF3E"/>
    <w:multiLevelType w:val="singleLevel"/>
    <w:tmpl w:val="18860D8C"/>
    <w:lvl w:ilvl="0">
      <w:start w:val="1"/>
      <w:numFmt w:val="bullet"/>
      <w:lvlText w:val="•"/>
      <w:lvlJc w:val="left"/>
      <w:rPr>
        <w:rFonts w:ascii="Arial" w:hAnsi="Arial"/>
        <w:color w:val="000000"/>
        <w:sz w:val="18"/>
      </w:rPr>
    </w:lvl>
  </w:abstractNum>
  <w:abstractNum w:abstractNumId="78" w15:restartNumberingAfterBreak="0">
    <w:nsid w:val="FFFFFF3F"/>
    <w:multiLevelType w:val="singleLevel"/>
    <w:tmpl w:val="A60A6196"/>
    <w:lvl w:ilvl="0">
      <w:start w:val="1"/>
      <w:numFmt w:val="bullet"/>
      <w:lvlText w:val="•"/>
      <w:lvlJc w:val="left"/>
      <w:rPr>
        <w:rFonts w:ascii="Arial" w:hAnsi="Arial"/>
        <w:color w:val="000000"/>
        <w:sz w:val="18"/>
      </w:rPr>
    </w:lvl>
  </w:abstractNum>
  <w:abstractNum w:abstractNumId="79" w15:restartNumberingAfterBreak="0">
    <w:nsid w:val="FFFFFF40"/>
    <w:multiLevelType w:val="singleLevel"/>
    <w:tmpl w:val="2938942A"/>
    <w:lvl w:ilvl="0">
      <w:start w:val="1"/>
      <w:numFmt w:val="bullet"/>
      <w:lvlText w:val="•"/>
      <w:lvlJc w:val="left"/>
      <w:rPr>
        <w:rFonts w:ascii="Arial" w:hAnsi="Arial"/>
        <w:color w:val="000000"/>
        <w:sz w:val="18"/>
      </w:rPr>
    </w:lvl>
  </w:abstractNum>
  <w:abstractNum w:abstractNumId="80" w15:restartNumberingAfterBreak="0">
    <w:nsid w:val="FFFFFF41"/>
    <w:multiLevelType w:val="singleLevel"/>
    <w:tmpl w:val="6A0A9824"/>
    <w:lvl w:ilvl="0">
      <w:start w:val="1"/>
      <w:numFmt w:val="bullet"/>
      <w:lvlText w:val="•"/>
      <w:lvlJc w:val="left"/>
      <w:rPr>
        <w:rFonts w:ascii="Arial" w:hAnsi="Arial"/>
        <w:color w:val="000000"/>
        <w:sz w:val="18"/>
      </w:rPr>
    </w:lvl>
  </w:abstractNum>
  <w:abstractNum w:abstractNumId="81" w15:restartNumberingAfterBreak="0">
    <w:nsid w:val="FFFFFF42"/>
    <w:multiLevelType w:val="singleLevel"/>
    <w:tmpl w:val="DD5CA206"/>
    <w:lvl w:ilvl="0">
      <w:start w:val="1"/>
      <w:numFmt w:val="bullet"/>
      <w:lvlText w:val="•"/>
      <w:lvlJc w:val="left"/>
      <w:rPr>
        <w:rFonts w:ascii="Arial" w:hAnsi="Arial"/>
        <w:color w:val="000000"/>
        <w:sz w:val="18"/>
      </w:rPr>
    </w:lvl>
  </w:abstractNum>
  <w:abstractNum w:abstractNumId="82" w15:restartNumberingAfterBreak="0">
    <w:nsid w:val="FFFFFF43"/>
    <w:multiLevelType w:val="singleLevel"/>
    <w:tmpl w:val="0A804A4C"/>
    <w:lvl w:ilvl="0">
      <w:start w:val="1"/>
      <w:numFmt w:val="bullet"/>
      <w:lvlText w:val="•"/>
      <w:lvlJc w:val="left"/>
      <w:rPr>
        <w:rFonts w:ascii="Arial" w:hAnsi="Arial"/>
        <w:color w:val="000000"/>
        <w:sz w:val="18"/>
      </w:rPr>
    </w:lvl>
  </w:abstractNum>
  <w:abstractNum w:abstractNumId="83" w15:restartNumberingAfterBreak="0">
    <w:nsid w:val="FFFFFF44"/>
    <w:multiLevelType w:val="singleLevel"/>
    <w:tmpl w:val="B2783E0E"/>
    <w:lvl w:ilvl="0">
      <w:start w:val="1"/>
      <w:numFmt w:val="bullet"/>
      <w:lvlText w:val="•"/>
      <w:lvlJc w:val="left"/>
      <w:rPr>
        <w:rFonts w:ascii="Arial" w:hAnsi="Arial"/>
        <w:color w:val="000000"/>
        <w:sz w:val="18"/>
      </w:rPr>
    </w:lvl>
  </w:abstractNum>
  <w:abstractNum w:abstractNumId="84" w15:restartNumberingAfterBreak="0">
    <w:nsid w:val="FFFFFF45"/>
    <w:multiLevelType w:val="singleLevel"/>
    <w:tmpl w:val="49908D22"/>
    <w:lvl w:ilvl="0">
      <w:start w:val="1"/>
      <w:numFmt w:val="bullet"/>
      <w:lvlText w:val="•"/>
      <w:lvlJc w:val="left"/>
      <w:rPr>
        <w:rFonts w:ascii="Arial" w:hAnsi="Arial"/>
        <w:color w:val="000000"/>
        <w:sz w:val="18"/>
      </w:rPr>
    </w:lvl>
  </w:abstractNum>
  <w:abstractNum w:abstractNumId="85" w15:restartNumberingAfterBreak="0">
    <w:nsid w:val="FFFFFF48"/>
    <w:multiLevelType w:val="singleLevel"/>
    <w:tmpl w:val="5BFA13AE"/>
    <w:lvl w:ilvl="0">
      <w:start w:val="1"/>
      <w:numFmt w:val="bullet"/>
      <w:lvlText w:val="•"/>
      <w:lvlJc w:val="left"/>
      <w:rPr>
        <w:rFonts w:ascii="Arial" w:hAnsi="Arial"/>
        <w:color w:val="000000"/>
        <w:sz w:val="18"/>
      </w:rPr>
    </w:lvl>
  </w:abstractNum>
  <w:abstractNum w:abstractNumId="86" w15:restartNumberingAfterBreak="0">
    <w:nsid w:val="FFFFFF4C"/>
    <w:multiLevelType w:val="singleLevel"/>
    <w:tmpl w:val="CDDC087E"/>
    <w:lvl w:ilvl="0">
      <w:start w:val="1"/>
      <w:numFmt w:val="bullet"/>
      <w:lvlText w:val="•"/>
      <w:lvlJc w:val="left"/>
      <w:rPr>
        <w:rFonts w:ascii="Arial" w:hAnsi="Arial"/>
        <w:color w:val="000000"/>
        <w:sz w:val="18"/>
      </w:rPr>
    </w:lvl>
  </w:abstractNum>
  <w:abstractNum w:abstractNumId="87" w15:restartNumberingAfterBreak="0">
    <w:nsid w:val="FFFFFF4D"/>
    <w:multiLevelType w:val="singleLevel"/>
    <w:tmpl w:val="BBD45EE4"/>
    <w:lvl w:ilvl="0">
      <w:start w:val="1"/>
      <w:numFmt w:val="bullet"/>
      <w:lvlText w:val="•"/>
      <w:lvlJc w:val="left"/>
      <w:rPr>
        <w:rFonts w:ascii="Arial" w:hAnsi="Arial"/>
        <w:color w:val="000000"/>
        <w:sz w:val="18"/>
      </w:rPr>
    </w:lvl>
  </w:abstractNum>
  <w:abstractNum w:abstractNumId="88" w15:restartNumberingAfterBreak="0">
    <w:nsid w:val="FFFFFF4E"/>
    <w:multiLevelType w:val="singleLevel"/>
    <w:tmpl w:val="AC84D598"/>
    <w:lvl w:ilvl="0">
      <w:start w:val="1"/>
      <w:numFmt w:val="bullet"/>
      <w:lvlText w:val="•"/>
      <w:lvlJc w:val="left"/>
      <w:rPr>
        <w:rFonts w:ascii="Arial" w:hAnsi="Arial"/>
        <w:color w:val="000000"/>
        <w:sz w:val="18"/>
      </w:rPr>
    </w:lvl>
  </w:abstractNum>
  <w:abstractNum w:abstractNumId="89" w15:restartNumberingAfterBreak="0">
    <w:nsid w:val="FFFFFF4F"/>
    <w:multiLevelType w:val="singleLevel"/>
    <w:tmpl w:val="BD84E416"/>
    <w:lvl w:ilvl="0">
      <w:start w:val="1"/>
      <w:numFmt w:val="bullet"/>
      <w:lvlText w:val="•"/>
      <w:lvlJc w:val="left"/>
      <w:rPr>
        <w:rFonts w:ascii="Arial" w:hAnsi="Arial"/>
        <w:color w:val="000000"/>
        <w:sz w:val="18"/>
      </w:rPr>
    </w:lvl>
  </w:abstractNum>
  <w:abstractNum w:abstractNumId="90" w15:restartNumberingAfterBreak="0">
    <w:nsid w:val="FFFFFF50"/>
    <w:multiLevelType w:val="singleLevel"/>
    <w:tmpl w:val="19AC22AE"/>
    <w:lvl w:ilvl="0">
      <w:start w:val="1"/>
      <w:numFmt w:val="bullet"/>
      <w:lvlText w:val="•"/>
      <w:lvlJc w:val="left"/>
      <w:rPr>
        <w:rFonts w:ascii="Arial" w:hAnsi="Arial"/>
        <w:color w:val="000000"/>
        <w:sz w:val="18"/>
      </w:rPr>
    </w:lvl>
  </w:abstractNum>
  <w:abstractNum w:abstractNumId="91" w15:restartNumberingAfterBreak="0">
    <w:nsid w:val="FFFFFF51"/>
    <w:multiLevelType w:val="singleLevel"/>
    <w:tmpl w:val="779E684E"/>
    <w:lvl w:ilvl="0">
      <w:start w:val="1"/>
      <w:numFmt w:val="bullet"/>
      <w:lvlText w:val="•"/>
      <w:lvlJc w:val="left"/>
      <w:rPr>
        <w:rFonts w:ascii="Arial" w:hAnsi="Arial"/>
        <w:color w:val="000000"/>
        <w:sz w:val="18"/>
      </w:rPr>
    </w:lvl>
  </w:abstractNum>
  <w:abstractNum w:abstractNumId="92" w15:restartNumberingAfterBreak="0">
    <w:nsid w:val="FFFFFF52"/>
    <w:multiLevelType w:val="singleLevel"/>
    <w:tmpl w:val="5FA6B75A"/>
    <w:lvl w:ilvl="0">
      <w:start w:val="1"/>
      <w:numFmt w:val="bullet"/>
      <w:lvlText w:val="•"/>
      <w:lvlJc w:val="left"/>
      <w:rPr>
        <w:rFonts w:ascii="Arial" w:hAnsi="Arial"/>
        <w:color w:val="000000"/>
        <w:sz w:val="18"/>
      </w:rPr>
    </w:lvl>
  </w:abstractNum>
  <w:abstractNum w:abstractNumId="93" w15:restartNumberingAfterBreak="0">
    <w:nsid w:val="FFFFFF53"/>
    <w:multiLevelType w:val="singleLevel"/>
    <w:tmpl w:val="9718F646"/>
    <w:lvl w:ilvl="0">
      <w:start w:val="1"/>
      <w:numFmt w:val="bullet"/>
      <w:lvlText w:val="•"/>
      <w:lvlJc w:val="left"/>
      <w:rPr>
        <w:rFonts w:ascii="Arial" w:hAnsi="Arial"/>
        <w:color w:val="000000"/>
        <w:sz w:val="18"/>
      </w:rPr>
    </w:lvl>
  </w:abstractNum>
  <w:abstractNum w:abstractNumId="94" w15:restartNumberingAfterBreak="0">
    <w:nsid w:val="FFFFFF54"/>
    <w:multiLevelType w:val="singleLevel"/>
    <w:tmpl w:val="E25A4926"/>
    <w:lvl w:ilvl="0">
      <w:start w:val="1"/>
      <w:numFmt w:val="bullet"/>
      <w:lvlText w:val="•"/>
      <w:lvlJc w:val="left"/>
      <w:rPr>
        <w:rFonts w:ascii="Arial" w:hAnsi="Arial"/>
        <w:color w:val="000000"/>
        <w:sz w:val="18"/>
      </w:rPr>
    </w:lvl>
  </w:abstractNum>
  <w:abstractNum w:abstractNumId="95" w15:restartNumberingAfterBreak="0">
    <w:nsid w:val="FFFFFF55"/>
    <w:multiLevelType w:val="singleLevel"/>
    <w:tmpl w:val="1930A022"/>
    <w:lvl w:ilvl="0">
      <w:start w:val="1"/>
      <w:numFmt w:val="bullet"/>
      <w:lvlText w:val="•"/>
      <w:lvlJc w:val="left"/>
      <w:rPr>
        <w:rFonts w:ascii="Arial" w:hAnsi="Arial"/>
        <w:color w:val="000000"/>
        <w:sz w:val="18"/>
      </w:rPr>
    </w:lvl>
  </w:abstractNum>
  <w:abstractNum w:abstractNumId="96" w15:restartNumberingAfterBreak="0">
    <w:nsid w:val="FFFFFF56"/>
    <w:multiLevelType w:val="singleLevel"/>
    <w:tmpl w:val="5E8454F8"/>
    <w:lvl w:ilvl="0">
      <w:start w:val="1"/>
      <w:numFmt w:val="bullet"/>
      <w:lvlText w:val="•"/>
      <w:lvlJc w:val="left"/>
      <w:rPr>
        <w:rFonts w:ascii="Arial" w:hAnsi="Arial"/>
        <w:color w:val="000000"/>
        <w:sz w:val="18"/>
      </w:rPr>
    </w:lvl>
  </w:abstractNum>
  <w:abstractNum w:abstractNumId="97" w15:restartNumberingAfterBreak="0">
    <w:nsid w:val="FFFFFF57"/>
    <w:multiLevelType w:val="singleLevel"/>
    <w:tmpl w:val="10C80DB0"/>
    <w:lvl w:ilvl="0">
      <w:start w:val="1"/>
      <w:numFmt w:val="bullet"/>
      <w:lvlText w:val="•"/>
      <w:lvlJc w:val="left"/>
      <w:rPr>
        <w:rFonts w:ascii="Arial" w:hAnsi="Arial"/>
        <w:color w:val="000000"/>
        <w:sz w:val="18"/>
      </w:rPr>
    </w:lvl>
  </w:abstractNum>
  <w:abstractNum w:abstractNumId="98" w15:restartNumberingAfterBreak="0">
    <w:nsid w:val="FFFFFF58"/>
    <w:multiLevelType w:val="singleLevel"/>
    <w:tmpl w:val="1EB6B7C8"/>
    <w:lvl w:ilvl="0">
      <w:start w:val="1"/>
      <w:numFmt w:val="bullet"/>
      <w:lvlText w:val="•"/>
      <w:lvlJc w:val="left"/>
      <w:rPr>
        <w:rFonts w:ascii="Arial" w:hAnsi="Arial"/>
        <w:color w:val="000000"/>
        <w:sz w:val="18"/>
      </w:rPr>
    </w:lvl>
  </w:abstractNum>
  <w:abstractNum w:abstractNumId="99" w15:restartNumberingAfterBreak="0">
    <w:nsid w:val="FFFFFF59"/>
    <w:multiLevelType w:val="singleLevel"/>
    <w:tmpl w:val="895864F8"/>
    <w:lvl w:ilvl="0">
      <w:start w:val="1"/>
      <w:numFmt w:val="bullet"/>
      <w:lvlText w:val="•"/>
      <w:lvlJc w:val="left"/>
      <w:rPr>
        <w:rFonts w:ascii="Arial" w:hAnsi="Arial"/>
        <w:color w:val="000000"/>
        <w:sz w:val="18"/>
      </w:rPr>
    </w:lvl>
  </w:abstractNum>
  <w:abstractNum w:abstractNumId="100" w15:restartNumberingAfterBreak="0">
    <w:nsid w:val="FFFFFF5A"/>
    <w:multiLevelType w:val="singleLevel"/>
    <w:tmpl w:val="58DC89D0"/>
    <w:lvl w:ilvl="0">
      <w:start w:val="1"/>
      <w:numFmt w:val="bullet"/>
      <w:lvlText w:val="•"/>
      <w:lvlJc w:val="left"/>
      <w:rPr>
        <w:rFonts w:ascii="Arial" w:hAnsi="Arial"/>
        <w:color w:val="000000"/>
        <w:sz w:val="18"/>
      </w:rPr>
    </w:lvl>
  </w:abstractNum>
  <w:abstractNum w:abstractNumId="101" w15:restartNumberingAfterBreak="0">
    <w:nsid w:val="FFFFFF61"/>
    <w:multiLevelType w:val="singleLevel"/>
    <w:tmpl w:val="63A42778"/>
    <w:lvl w:ilvl="0">
      <w:start w:val="1"/>
      <w:numFmt w:val="decimal"/>
      <w:lvlText w:val="%1."/>
      <w:lvlJc w:val="left"/>
      <w:rPr>
        <w:rFonts w:ascii="Arial" w:hAnsi="Arial"/>
        <w:color w:val="000000"/>
        <w:sz w:val="18"/>
      </w:rPr>
    </w:lvl>
  </w:abstractNum>
  <w:abstractNum w:abstractNumId="102" w15:restartNumberingAfterBreak="0">
    <w:nsid w:val="FFFFFF62"/>
    <w:multiLevelType w:val="singleLevel"/>
    <w:tmpl w:val="796EDA04"/>
    <w:lvl w:ilvl="0">
      <w:start w:val="1"/>
      <w:numFmt w:val="decimal"/>
      <w:lvlText w:val="%1."/>
      <w:lvlJc w:val="left"/>
      <w:rPr>
        <w:rFonts w:ascii="Arial" w:hAnsi="Arial"/>
        <w:color w:val="000000"/>
        <w:sz w:val="18"/>
      </w:rPr>
    </w:lvl>
  </w:abstractNum>
  <w:abstractNum w:abstractNumId="103" w15:restartNumberingAfterBreak="0">
    <w:nsid w:val="FFFFFF63"/>
    <w:multiLevelType w:val="singleLevel"/>
    <w:tmpl w:val="38880F76"/>
    <w:lvl w:ilvl="0">
      <w:start w:val="1"/>
      <w:numFmt w:val="decimal"/>
      <w:lvlText w:val="%1."/>
      <w:lvlJc w:val="left"/>
      <w:rPr>
        <w:rFonts w:ascii="Arial" w:hAnsi="Arial"/>
        <w:color w:val="000000"/>
        <w:sz w:val="18"/>
      </w:rPr>
    </w:lvl>
  </w:abstractNum>
  <w:abstractNum w:abstractNumId="104" w15:restartNumberingAfterBreak="0">
    <w:nsid w:val="FFFFFF64"/>
    <w:multiLevelType w:val="multilevel"/>
    <w:tmpl w:val="309095A6"/>
    <w:lvl w:ilvl="0">
      <w:start w:val="1"/>
      <w:numFmt w:val="decimal"/>
      <w:lvlText w:val="%1."/>
      <w:lvlJc w:val="left"/>
      <w:rPr>
        <w:rFonts w:ascii="Arial" w:hAnsi="Arial"/>
        <w:color w:val="000000"/>
        <w:sz w:val="18"/>
      </w:rPr>
    </w:lvl>
    <w:lvl w:ilvl="1">
      <w:start w:val="8"/>
      <w:numFmt w:val="decimal"/>
      <w:isLgl/>
      <w:lvlText w:val="%1.%2"/>
      <w:lvlJc w:val="left"/>
      <w:pPr>
        <w:ind w:left="900" w:hanging="900"/>
      </w:pPr>
      <w:rPr>
        <w:rFonts w:hint="default"/>
      </w:rPr>
    </w:lvl>
    <w:lvl w:ilvl="2">
      <w:start w:val="1"/>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2"/>
      <w:numFmt w:val="decimal"/>
      <w:isLgl/>
      <w:lvlText w:val="%1.%2.%3.%4.%5"/>
      <w:lvlJc w:val="left"/>
      <w:pPr>
        <w:ind w:left="1080" w:hanging="1080"/>
      </w:pPr>
      <w:rPr>
        <w:rFonts w:hint="default"/>
      </w:rPr>
    </w:lvl>
    <w:lvl w:ilvl="5">
      <w:start w:val="4"/>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5" w15:restartNumberingAfterBreak="0">
    <w:nsid w:val="FFFFFF65"/>
    <w:multiLevelType w:val="singleLevel"/>
    <w:tmpl w:val="47608164"/>
    <w:lvl w:ilvl="0">
      <w:start w:val="1"/>
      <w:numFmt w:val="bullet"/>
      <w:lvlText w:val="•"/>
      <w:lvlJc w:val="left"/>
      <w:rPr>
        <w:rFonts w:ascii="Arial" w:hAnsi="Arial"/>
        <w:color w:val="000000"/>
        <w:sz w:val="18"/>
      </w:rPr>
    </w:lvl>
  </w:abstractNum>
  <w:abstractNum w:abstractNumId="106" w15:restartNumberingAfterBreak="0">
    <w:nsid w:val="FFFFFF66"/>
    <w:multiLevelType w:val="singleLevel"/>
    <w:tmpl w:val="134487F6"/>
    <w:lvl w:ilvl="0">
      <w:start w:val="1"/>
      <w:numFmt w:val="bullet"/>
      <w:lvlText w:val="•"/>
      <w:lvlJc w:val="left"/>
      <w:rPr>
        <w:rFonts w:ascii="Arial" w:hAnsi="Arial"/>
        <w:color w:val="000000"/>
        <w:sz w:val="18"/>
      </w:rPr>
    </w:lvl>
  </w:abstractNum>
  <w:abstractNum w:abstractNumId="107" w15:restartNumberingAfterBreak="0">
    <w:nsid w:val="FFFFFF6A"/>
    <w:multiLevelType w:val="singleLevel"/>
    <w:tmpl w:val="D624D3B4"/>
    <w:lvl w:ilvl="0">
      <w:start w:val="1"/>
      <w:numFmt w:val="bullet"/>
      <w:lvlText w:val="•"/>
      <w:lvlJc w:val="left"/>
      <w:rPr>
        <w:rFonts w:ascii="Arial" w:hAnsi="Arial"/>
        <w:color w:val="000000"/>
        <w:sz w:val="18"/>
      </w:rPr>
    </w:lvl>
  </w:abstractNum>
  <w:abstractNum w:abstractNumId="108" w15:restartNumberingAfterBreak="0">
    <w:nsid w:val="FFFFFF6B"/>
    <w:multiLevelType w:val="singleLevel"/>
    <w:tmpl w:val="9AD44830"/>
    <w:lvl w:ilvl="0">
      <w:start w:val="1"/>
      <w:numFmt w:val="bullet"/>
      <w:lvlText w:val="•"/>
      <w:lvlJc w:val="left"/>
      <w:rPr>
        <w:rFonts w:ascii="Arial" w:hAnsi="Arial"/>
        <w:color w:val="000000"/>
        <w:sz w:val="18"/>
      </w:rPr>
    </w:lvl>
  </w:abstractNum>
  <w:abstractNum w:abstractNumId="109" w15:restartNumberingAfterBreak="0">
    <w:nsid w:val="FFFFFF6C"/>
    <w:multiLevelType w:val="singleLevel"/>
    <w:tmpl w:val="9CFE6308"/>
    <w:lvl w:ilvl="0">
      <w:start w:val="1"/>
      <w:numFmt w:val="bullet"/>
      <w:lvlText w:val="•"/>
      <w:lvlJc w:val="left"/>
      <w:rPr>
        <w:rFonts w:ascii="Arial" w:hAnsi="Arial"/>
        <w:color w:val="000000"/>
        <w:sz w:val="18"/>
      </w:rPr>
    </w:lvl>
  </w:abstractNum>
  <w:abstractNum w:abstractNumId="110" w15:restartNumberingAfterBreak="0">
    <w:nsid w:val="FFFFFF6D"/>
    <w:multiLevelType w:val="singleLevel"/>
    <w:tmpl w:val="C9CE8CB6"/>
    <w:lvl w:ilvl="0">
      <w:start w:val="1"/>
      <w:numFmt w:val="bullet"/>
      <w:lvlText w:val="•"/>
      <w:lvlJc w:val="left"/>
      <w:rPr>
        <w:rFonts w:ascii="Arial" w:hAnsi="Arial"/>
        <w:color w:val="000000"/>
        <w:sz w:val="18"/>
      </w:rPr>
    </w:lvl>
  </w:abstractNum>
  <w:abstractNum w:abstractNumId="111" w15:restartNumberingAfterBreak="0">
    <w:nsid w:val="FFFFFF6F"/>
    <w:multiLevelType w:val="singleLevel"/>
    <w:tmpl w:val="280A8D04"/>
    <w:lvl w:ilvl="0">
      <w:start w:val="1"/>
      <w:numFmt w:val="bullet"/>
      <w:lvlText w:val="•"/>
      <w:lvlJc w:val="left"/>
      <w:rPr>
        <w:rFonts w:ascii="Arial" w:hAnsi="Arial"/>
        <w:color w:val="000000"/>
        <w:sz w:val="18"/>
      </w:rPr>
    </w:lvl>
  </w:abstractNum>
  <w:abstractNum w:abstractNumId="112" w15:restartNumberingAfterBreak="0">
    <w:nsid w:val="FFFFFF70"/>
    <w:multiLevelType w:val="singleLevel"/>
    <w:tmpl w:val="E62227DA"/>
    <w:lvl w:ilvl="0">
      <w:start w:val="1"/>
      <w:numFmt w:val="bullet"/>
      <w:lvlText w:val="•"/>
      <w:lvlJc w:val="left"/>
      <w:rPr>
        <w:rFonts w:ascii="Arial" w:hAnsi="Arial"/>
        <w:color w:val="000000"/>
        <w:sz w:val="18"/>
      </w:rPr>
    </w:lvl>
  </w:abstractNum>
  <w:abstractNum w:abstractNumId="113" w15:restartNumberingAfterBreak="0">
    <w:nsid w:val="FFFFFF71"/>
    <w:multiLevelType w:val="singleLevel"/>
    <w:tmpl w:val="5F9C6C22"/>
    <w:lvl w:ilvl="0">
      <w:start w:val="1"/>
      <w:numFmt w:val="decimal"/>
      <w:lvlText w:val="%1."/>
      <w:lvlJc w:val="left"/>
      <w:rPr>
        <w:rFonts w:ascii="Arial" w:hAnsi="Arial"/>
        <w:color w:val="000000"/>
        <w:sz w:val="18"/>
      </w:rPr>
    </w:lvl>
  </w:abstractNum>
  <w:abstractNum w:abstractNumId="114" w15:restartNumberingAfterBreak="0">
    <w:nsid w:val="FFFFFF72"/>
    <w:multiLevelType w:val="singleLevel"/>
    <w:tmpl w:val="65D8A0BE"/>
    <w:lvl w:ilvl="0">
      <w:start w:val="1"/>
      <w:numFmt w:val="bullet"/>
      <w:lvlText w:val="•"/>
      <w:lvlJc w:val="left"/>
      <w:rPr>
        <w:rFonts w:ascii="Arial" w:hAnsi="Arial"/>
        <w:color w:val="000000"/>
        <w:sz w:val="18"/>
      </w:rPr>
    </w:lvl>
  </w:abstractNum>
  <w:abstractNum w:abstractNumId="115" w15:restartNumberingAfterBreak="0">
    <w:nsid w:val="FFFFFF73"/>
    <w:multiLevelType w:val="singleLevel"/>
    <w:tmpl w:val="A3F22EB6"/>
    <w:lvl w:ilvl="0">
      <w:start w:val="1"/>
      <w:numFmt w:val="bullet"/>
      <w:lvlText w:val="•"/>
      <w:lvlJc w:val="left"/>
      <w:rPr>
        <w:rFonts w:ascii="Arial" w:hAnsi="Arial"/>
        <w:color w:val="000000"/>
        <w:sz w:val="18"/>
      </w:rPr>
    </w:lvl>
  </w:abstractNum>
  <w:abstractNum w:abstractNumId="116" w15:restartNumberingAfterBreak="0">
    <w:nsid w:val="FFFFFF74"/>
    <w:multiLevelType w:val="singleLevel"/>
    <w:tmpl w:val="A3F22EB6"/>
    <w:lvl w:ilvl="0">
      <w:start w:val="1"/>
      <w:numFmt w:val="bullet"/>
      <w:lvlText w:val="•"/>
      <w:lvlJc w:val="left"/>
      <w:rPr>
        <w:rFonts w:ascii="Arial" w:hAnsi="Arial"/>
        <w:color w:val="000000"/>
        <w:sz w:val="18"/>
      </w:rPr>
    </w:lvl>
  </w:abstractNum>
  <w:abstractNum w:abstractNumId="117" w15:restartNumberingAfterBreak="0">
    <w:nsid w:val="FFFFFF75"/>
    <w:multiLevelType w:val="singleLevel"/>
    <w:tmpl w:val="A3F22EB6"/>
    <w:lvl w:ilvl="0">
      <w:start w:val="1"/>
      <w:numFmt w:val="bullet"/>
      <w:lvlText w:val="•"/>
      <w:lvlJc w:val="left"/>
      <w:rPr>
        <w:rFonts w:ascii="Arial" w:hAnsi="Arial"/>
        <w:color w:val="000000"/>
        <w:sz w:val="18"/>
      </w:rPr>
    </w:lvl>
  </w:abstractNum>
  <w:abstractNum w:abstractNumId="118" w15:restartNumberingAfterBreak="0">
    <w:nsid w:val="FFFFFF76"/>
    <w:multiLevelType w:val="singleLevel"/>
    <w:tmpl w:val="A3F22EB6"/>
    <w:lvl w:ilvl="0">
      <w:start w:val="1"/>
      <w:numFmt w:val="bullet"/>
      <w:lvlText w:val="•"/>
      <w:lvlJc w:val="left"/>
      <w:rPr>
        <w:rFonts w:ascii="Arial" w:hAnsi="Arial"/>
        <w:color w:val="000000"/>
        <w:sz w:val="18"/>
      </w:rPr>
    </w:lvl>
  </w:abstractNum>
  <w:abstractNum w:abstractNumId="119" w15:restartNumberingAfterBreak="0">
    <w:nsid w:val="FFFFFF77"/>
    <w:multiLevelType w:val="singleLevel"/>
    <w:tmpl w:val="A3F22EB6"/>
    <w:lvl w:ilvl="0">
      <w:start w:val="1"/>
      <w:numFmt w:val="bullet"/>
      <w:lvlText w:val="•"/>
      <w:lvlJc w:val="left"/>
      <w:rPr>
        <w:rFonts w:ascii="Arial" w:hAnsi="Arial"/>
        <w:color w:val="000000"/>
        <w:sz w:val="18"/>
      </w:rPr>
    </w:lvl>
  </w:abstractNum>
  <w:abstractNum w:abstractNumId="120" w15:restartNumberingAfterBreak="0">
    <w:nsid w:val="FFFFFF78"/>
    <w:multiLevelType w:val="singleLevel"/>
    <w:tmpl w:val="A3F22EB6"/>
    <w:lvl w:ilvl="0">
      <w:start w:val="1"/>
      <w:numFmt w:val="bullet"/>
      <w:lvlText w:val="•"/>
      <w:lvlJc w:val="left"/>
      <w:rPr>
        <w:rFonts w:ascii="Arial" w:hAnsi="Arial"/>
        <w:color w:val="000000"/>
        <w:sz w:val="18"/>
      </w:rPr>
    </w:lvl>
  </w:abstractNum>
  <w:abstractNum w:abstractNumId="121" w15:restartNumberingAfterBreak="0">
    <w:nsid w:val="FFFFFF79"/>
    <w:multiLevelType w:val="singleLevel"/>
    <w:tmpl w:val="A3F22EB6"/>
    <w:lvl w:ilvl="0">
      <w:start w:val="1"/>
      <w:numFmt w:val="bullet"/>
      <w:lvlText w:val="•"/>
      <w:lvlJc w:val="left"/>
      <w:rPr>
        <w:rFonts w:ascii="Arial" w:hAnsi="Arial"/>
        <w:color w:val="000000"/>
        <w:sz w:val="18"/>
      </w:rPr>
    </w:lvl>
  </w:abstractNum>
  <w:abstractNum w:abstractNumId="122" w15:restartNumberingAfterBreak="0">
    <w:nsid w:val="FFFFFF7A"/>
    <w:multiLevelType w:val="singleLevel"/>
    <w:tmpl w:val="0B3EADDE"/>
    <w:lvl w:ilvl="0">
      <w:start w:val="1"/>
      <w:numFmt w:val="bullet"/>
      <w:lvlText w:val="•"/>
      <w:lvlJc w:val="left"/>
      <w:rPr>
        <w:rFonts w:ascii="Arial" w:hAnsi="Arial"/>
        <w:color w:val="000000"/>
        <w:sz w:val="18"/>
      </w:rPr>
    </w:lvl>
  </w:abstractNum>
  <w:abstractNum w:abstractNumId="123" w15:restartNumberingAfterBreak="0">
    <w:nsid w:val="FFFFFF7B"/>
    <w:multiLevelType w:val="singleLevel"/>
    <w:tmpl w:val="A3F22EB6"/>
    <w:lvl w:ilvl="0">
      <w:start w:val="1"/>
      <w:numFmt w:val="bullet"/>
      <w:lvlText w:val="•"/>
      <w:lvlJc w:val="left"/>
      <w:rPr>
        <w:rFonts w:ascii="Arial" w:hAnsi="Arial"/>
        <w:color w:val="000000"/>
        <w:sz w:val="18"/>
      </w:rPr>
    </w:lvl>
  </w:abstractNum>
  <w:abstractNum w:abstractNumId="124" w15:restartNumberingAfterBreak="0">
    <w:nsid w:val="FFFFFF7C"/>
    <w:multiLevelType w:val="singleLevel"/>
    <w:tmpl w:val="FBD24C52"/>
    <w:lvl w:ilvl="0">
      <w:start w:val="1"/>
      <w:numFmt w:val="decimal"/>
      <w:lvlText w:val="%1."/>
      <w:lvlJc w:val="left"/>
      <w:pPr>
        <w:tabs>
          <w:tab w:val="num" w:pos="1800"/>
        </w:tabs>
        <w:ind w:left="1800" w:hanging="360"/>
      </w:pPr>
    </w:lvl>
  </w:abstractNum>
  <w:abstractNum w:abstractNumId="125" w15:restartNumberingAfterBreak="0">
    <w:nsid w:val="FFFFFF7D"/>
    <w:multiLevelType w:val="singleLevel"/>
    <w:tmpl w:val="3C6EAF6A"/>
    <w:lvl w:ilvl="0">
      <w:start w:val="1"/>
      <w:numFmt w:val="decimal"/>
      <w:lvlText w:val="%1."/>
      <w:lvlJc w:val="left"/>
      <w:pPr>
        <w:tabs>
          <w:tab w:val="num" w:pos="1440"/>
        </w:tabs>
        <w:ind w:left="1440" w:hanging="360"/>
      </w:pPr>
    </w:lvl>
  </w:abstractNum>
  <w:abstractNum w:abstractNumId="126" w15:restartNumberingAfterBreak="0">
    <w:nsid w:val="FFFFFF7E"/>
    <w:multiLevelType w:val="singleLevel"/>
    <w:tmpl w:val="42CC15F2"/>
    <w:lvl w:ilvl="0">
      <w:start w:val="1"/>
      <w:numFmt w:val="decimal"/>
      <w:lvlText w:val="%1."/>
      <w:lvlJc w:val="left"/>
      <w:pPr>
        <w:tabs>
          <w:tab w:val="num" w:pos="1080"/>
        </w:tabs>
        <w:ind w:left="1080" w:hanging="360"/>
      </w:pPr>
    </w:lvl>
  </w:abstractNum>
  <w:abstractNum w:abstractNumId="127" w15:restartNumberingAfterBreak="0">
    <w:nsid w:val="FFFFFF7F"/>
    <w:multiLevelType w:val="singleLevel"/>
    <w:tmpl w:val="0A5E192E"/>
    <w:lvl w:ilvl="0">
      <w:start w:val="1"/>
      <w:numFmt w:val="decimal"/>
      <w:lvlText w:val="%1."/>
      <w:lvlJc w:val="left"/>
      <w:pPr>
        <w:tabs>
          <w:tab w:val="num" w:pos="720"/>
        </w:tabs>
        <w:ind w:left="720" w:hanging="360"/>
      </w:pPr>
    </w:lvl>
  </w:abstractNum>
  <w:abstractNum w:abstractNumId="128" w15:restartNumberingAfterBreak="0">
    <w:nsid w:val="FFFFFF80"/>
    <w:multiLevelType w:val="singleLevel"/>
    <w:tmpl w:val="6DE08644"/>
    <w:lvl w:ilvl="0">
      <w:start w:val="1"/>
      <w:numFmt w:val="bullet"/>
      <w:lvlText w:val=""/>
      <w:lvlJc w:val="left"/>
      <w:pPr>
        <w:tabs>
          <w:tab w:val="num" w:pos="1800"/>
        </w:tabs>
        <w:ind w:left="1800" w:hanging="360"/>
      </w:pPr>
      <w:rPr>
        <w:rFonts w:ascii="Symbol" w:hAnsi="Symbol" w:hint="default"/>
      </w:rPr>
    </w:lvl>
  </w:abstractNum>
  <w:abstractNum w:abstractNumId="129" w15:restartNumberingAfterBreak="0">
    <w:nsid w:val="FFFFFF81"/>
    <w:multiLevelType w:val="singleLevel"/>
    <w:tmpl w:val="53729004"/>
    <w:lvl w:ilvl="0">
      <w:start w:val="1"/>
      <w:numFmt w:val="bullet"/>
      <w:lvlText w:val=""/>
      <w:lvlJc w:val="left"/>
      <w:pPr>
        <w:tabs>
          <w:tab w:val="num" w:pos="1440"/>
        </w:tabs>
        <w:ind w:left="1440" w:hanging="360"/>
      </w:pPr>
      <w:rPr>
        <w:rFonts w:ascii="Symbol" w:hAnsi="Symbol" w:hint="default"/>
      </w:rPr>
    </w:lvl>
  </w:abstractNum>
  <w:abstractNum w:abstractNumId="130" w15:restartNumberingAfterBreak="0">
    <w:nsid w:val="FFFFFF82"/>
    <w:multiLevelType w:val="singleLevel"/>
    <w:tmpl w:val="A6407CE2"/>
    <w:lvl w:ilvl="0">
      <w:start w:val="1"/>
      <w:numFmt w:val="bullet"/>
      <w:lvlText w:val=""/>
      <w:lvlJc w:val="left"/>
      <w:pPr>
        <w:tabs>
          <w:tab w:val="num" w:pos="1080"/>
        </w:tabs>
        <w:ind w:left="1080" w:hanging="360"/>
      </w:pPr>
      <w:rPr>
        <w:rFonts w:ascii="Symbol" w:hAnsi="Symbol" w:hint="default"/>
      </w:rPr>
    </w:lvl>
  </w:abstractNum>
  <w:abstractNum w:abstractNumId="131" w15:restartNumberingAfterBreak="0">
    <w:nsid w:val="FFFFFF83"/>
    <w:multiLevelType w:val="singleLevel"/>
    <w:tmpl w:val="13F29228"/>
    <w:lvl w:ilvl="0">
      <w:start w:val="1"/>
      <w:numFmt w:val="bullet"/>
      <w:lvlText w:val=""/>
      <w:lvlJc w:val="left"/>
      <w:pPr>
        <w:tabs>
          <w:tab w:val="num" w:pos="720"/>
        </w:tabs>
        <w:ind w:left="720" w:hanging="360"/>
      </w:pPr>
      <w:rPr>
        <w:rFonts w:ascii="Symbol" w:hAnsi="Symbol" w:hint="default"/>
      </w:rPr>
    </w:lvl>
  </w:abstractNum>
  <w:abstractNum w:abstractNumId="132" w15:restartNumberingAfterBreak="0">
    <w:nsid w:val="FFFFFF84"/>
    <w:multiLevelType w:val="singleLevel"/>
    <w:tmpl w:val="A3F22EB6"/>
    <w:lvl w:ilvl="0">
      <w:start w:val="1"/>
      <w:numFmt w:val="bullet"/>
      <w:lvlText w:val="•"/>
      <w:lvlJc w:val="left"/>
      <w:rPr>
        <w:rFonts w:ascii="Arial" w:hAnsi="Arial"/>
        <w:color w:val="000000"/>
        <w:sz w:val="18"/>
      </w:rPr>
    </w:lvl>
  </w:abstractNum>
  <w:abstractNum w:abstractNumId="133" w15:restartNumberingAfterBreak="0">
    <w:nsid w:val="FFFFFF85"/>
    <w:multiLevelType w:val="singleLevel"/>
    <w:tmpl w:val="FBC8C480"/>
    <w:lvl w:ilvl="0">
      <w:start w:val="1"/>
      <w:numFmt w:val="bullet"/>
      <w:lvlText w:val="•"/>
      <w:lvlJc w:val="left"/>
      <w:rPr>
        <w:rFonts w:ascii="Arial" w:hAnsi="Arial"/>
        <w:color w:val="000000"/>
        <w:sz w:val="18"/>
      </w:rPr>
    </w:lvl>
  </w:abstractNum>
  <w:abstractNum w:abstractNumId="134" w15:restartNumberingAfterBreak="0">
    <w:nsid w:val="FFFFFF88"/>
    <w:multiLevelType w:val="singleLevel"/>
    <w:tmpl w:val="775C6160"/>
    <w:lvl w:ilvl="0">
      <w:start w:val="1"/>
      <w:numFmt w:val="decimal"/>
      <w:lvlText w:val="%1."/>
      <w:lvlJc w:val="left"/>
      <w:pPr>
        <w:tabs>
          <w:tab w:val="num" w:pos="360"/>
        </w:tabs>
        <w:ind w:left="360" w:hanging="360"/>
      </w:pPr>
    </w:lvl>
  </w:abstractNum>
  <w:abstractNum w:abstractNumId="135" w15:restartNumberingAfterBreak="0">
    <w:nsid w:val="FFFFFF89"/>
    <w:multiLevelType w:val="singleLevel"/>
    <w:tmpl w:val="36C0DD94"/>
    <w:lvl w:ilvl="0">
      <w:start w:val="1"/>
      <w:numFmt w:val="bullet"/>
      <w:lvlText w:val=""/>
      <w:lvlJc w:val="left"/>
      <w:pPr>
        <w:tabs>
          <w:tab w:val="num" w:pos="360"/>
        </w:tabs>
        <w:ind w:left="360" w:hanging="360"/>
      </w:pPr>
      <w:rPr>
        <w:rFonts w:ascii="Symbol" w:hAnsi="Symbol" w:hint="default"/>
      </w:rPr>
    </w:lvl>
  </w:abstractNum>
  <w:abstractNum w:abstractNumId="136" w15:restartNumberingAfterBreak="0">
    <w:nsid w:val="FFFFFF8C"/>
    <w:multiLevelType w:val="singleLevel"/>
    <w:tmpl w:val="F73AEE8A"/>
    <w:lvl w:ilvl="0">
      <w:start w:val="1"/>
      <w:numFmt w:val="bullet"/>
      <w:lvlText w:val="•"/>
      <w:lvlJc w:val="left"/>
      <w:rPr>
        <w:rFonts w:ascii="Arial" w:hAnsi="Arial"/>
        <w:color w:val="000000"/>
        <w:sz w:val="18"/>
      </w:rPr>
    </w:lvl>
  </w:abstractNum>
  <w:abstractNum w:abstractNumId="137" w15:restartNumberingAfterBreak="0">
    <w:nsid w:val="FFFFFF8D"/>
    <w:multiLevelType w:val="singleLevel"/>
    <w:tmpl w:val="A3F22EB6"/>
    <w:lvl w:ilvl="0">
      <w:start w:val="1"/>
      <w:numFmt w:val="bullet"/>
      <w:lvlText w:val="•"/>
      <w:lvlJc w:val="left"/>
      <w:rPr>
        <w:rFonts w:ascii="Arial" w:hAnsi="Arial"/>
        <w:color w:val="000000"/>
        <w:sz w:val="18"/>
      </w:rPr>
    </w:lvl>
  </w:abstractNum>
  <w:abstractNum w:abstractNumId="138" w15:restartNumberingAfterBreak="0">
    <w:nsid w:val="FFFFFF8E"/>
    <w:multiLevelType w:val="singleLevel"/>
    <w:tmpl w:val="A3F22EB6"/>
    <w:lvl w:ilvl="0">
      <w:start w:val="1"/>
      <w:numFmt w:val="bullet"/>
      <w:lvlText w:val="•"/>
      <w:lvlJc w:val="left"/>
      <w:rPr>
        <w:rFonts w:ascii="Arial" w:hAnsi="Arial"/>
        <w:color w:val="000000"/>
        <w:sz w:val="18"/>
      </w:rPr>
    </w:lvl>
  </w:abstractNum>
  <w:abstractNum w:abstractNumId="139" w15:restartNumberingAfterBreak="0">
    <w:nsid w:val="FFFFFF8F"/>
    <w:multiLevelType w:val="singleLevel"/>
    <w:tmpl w:val="A3F22EB6"/>
    <w:lvl w:ilvl="0">
      <w:start w:val="1"/>
      <w:numFmt w:val="bullet"/>
      <w:lvlText w:val="•"/>
      <w:lvlJc w:val="left"/>
      <w:rPr>
        <w:rFonts w:ascii="Arial" w:hAnsi="Arial"/>
        <w:color w:val="000000"/>
        <w:sz w:val="18"/>
      </w:rPr>
    </w:lvl>
  </w:abstractNum>
  <w:abstractNum w:abstractNumId="140" w15:restartNumberingAfterBreak="0">
    <w:nsid w:val="FFFFFF90"/>
    <w:multiLevelType w:val="singleLevel"/>
    <w:tmpl w:val="A3F22EB6"/>
    <w:lvl w:ilvl="0">
      <w:start w:val="1"/>
      <w:numFmt w:val="bullet"/>
      <w:lvlText w:val="•"/>
      <w:lvlJc w:val="left"/>
      <w:rPr>
        <w:rFonts w:ascii="Arial" w:hAnsi="Arial"/>
        <w:color w:val="000000"/>
        <w:sz w:val="18"/>
      </w:rPr>
    </w:lvl>
  </w:abstractNum>
  <w:abstractNum w:abstractNumId="141" w15:restartNumberingAfterBreak="0">
    <w:nsid w:val="FFFFFF91"/>
    <w:multiLevelType w:val="singleLevel"/>
    <w:tmpl w:val="A3F22EB6"/>
    <w:lvl w:ilvl="0">
      <w:start w:val="1"/>
      <w:numFmt w:val="bullet"/>
      <w:lvlText w:val="•"/>
      <w:lvlJc w:val="left"/>
      <w:rPr>
        <w:rFonts w:ascii="Arial" w:hAnsi="Arial"/>
        <w:color w:val="000000"/>
        <w:sz w:val="18"/>
      </w:rPr>
    </w:lvl>
  </w:abstractNum>
  <w:abstractNum w:abstractNumId="142" w15:restartNumberingAfterBreak="0">
    <w:nsid w:val="FFFFFF92"/>
    <w:multiLevelType w:val="singleLevel"/>
    <w:tmpl w:val="A3F22EB6"/>
    <w:lvl w:ilvl="0">
      <w:start w:val="1"/>
      <w:numFmt w:val="bullet"/>
      <w:lvlText w:val="•"/>
      <w:lvlJc w:val="left"/>
      <w:rPr>
        <w:rFonts w:ascii="Arial" w:hAnsi="Arial"/>
        <w:color w:val="000000"/>
        <w:sz w:val="18"/>
      </w:rPr>
    </w:lvl>
  </w:abstractNum>
  <w:abstractNum w:abstractNumId="143" w15:restartNumberingAfterBreak="0">
    <w:nsid w:val="FFFFFF93"/>
    <w:multiLevelType w:val="singleLevel"/>
    <w:tmpl w:val="AC4665CE"/>
    <w:lvl w:ilvl="0">
      <w:start w:val="1"/>
      <w:numFmt w:val="bullet"/>
      <w:lvlText w:val="•"/>
      <w:lvlJc w:val="left"/>
      <w:rPr>
        <w:rFonts w:ascii="Arial" w:hAnsi="Arial"/>
        <w:color w:val="000000"/>
        <w:sz w:val="18"/>
      </w:rPr>
    </w:lvl>
  </w:abstractNum>
  <w:abstractNum w:abstractNumId="144" w15:restartNumberingAfterBreak="0">
    <w:nsid w:val="FFFFFF94"/>
    <w:multiLevelType w:val="singleLevel"/>
    <w:tmpl w:val="80D27CAE"/>
    <w:lvl w:ilvl="0">
      <w:start w:val="1"/>
      <w:numFmt w:val="bullet"/>
      <w:lvlText w:val="•"/>
      <w:lvlJc w:val="left"/>
      <w:rPr>
        <w:rFonts w:ascii="Arial" w:hAnsi="Arial"/>
        <w:color w:val="000000"/>
        <w:sz w:val="18"/>
      </w:rPr>
    </w:lvl>
  </w:abstractNum>
  <w:abstractNum w:abstractNumId="145" w15:restartNumberingAfterBreak="0">
    <w:nsid w:val="FFFFFF95"/>
    <w:multiLevelType w:val="singleLevel"/>
    <w:tmpl w:val="67F6AFFA"/>
    <w:lvl w:ilvl="0">
      <w:start w:val="1"/>
      <w:numFmt w:val="bullet"/>
      <w:lvlText w:val="•"/>
      <w:lvlJc w:val="left"/>
      <w:rPr>
        <w:rFonts w:ascii="Arial" w:hAnsi="Arial"/>
        <w:color w:val="000000"/>
        <w:sz w:val="18"/>
      </w:rPr>
    </w:lvl>
  </w:abstractNum>
  <w:abstractNum w:abstractNumId="146" w15:restartNumberingAfterBreak="0">
    <w:nsid w:val="FFFFFF96"/>
    <w:multiLevelType w:val="singleLevel"/>
    <w:tmpl w:val="1D2EC9A6"/>
    <w:lvl w:ilvl="0">
      <w:start w:val="1"/>
      <w:numFmt w:val="bullet"/>
      <w:lvlText w:val="•"/>
      <w:lvlJc w:val="left"/>
      <w:rPr>
        <w:rFonts w:ascii="Arial" w:hAnsi="Arial"/>
        <w:color w:val="000000"/>
        <w:sz w:val="18"/>
      </w:rPr>
    </w:lvl>
  </w:abstractNum>
  <w:abstractNum w:abstractNumId="147" w15:restartNumberingAfterBreak="0">
    <w:nsid w:val="FFFFFF99"/>
    <w:multiLevelType w:val="singleLevel"/>
    <w:tmpl w:val="C42EA72A"/>
    <w:lvl w:ilvl="0">
      <w:start w:val="1"/>
      <w:numFmt w:val="bullet"/>
      <w:lvlText w:val="•"/>
      <w:lvlJc w:val="left"/>
      <w:rPr>
        <w:rFonts w:ascii="Arial" w:hAnsi="Arial"/>
        <w:color w:val="000000"/>
        <w:sz w:val="18"/>
      </w:rPr>
    </w:lvl>
  </w:abstractNum>
  <w:abstractNum w:abstractNumId="148" w15:restartNumberingAfterBreak="0">
    <w:nsid w:val="FFFFFF9D"/>
    <w:multiLevelType w:val="singleLevel"/>
    <w:tmpl w:val="01E402D4"/>
    <w:lvl w:ilvl="0">
      <w:start w:val="1"/>
      <w:numFmt w:val="bullet"/>
      <w:lvlText w:val="•"/>
      <w:lvlJc w:val="left"/>
      <w:rPr>
        <w:rFonts w:ascii="Arial" w:hAnsi="Arial"/>
        <w:color w:val="000000"/>
        <w:sz w:val="18"/>
      </w:rPr>
    </w:lvl>
  </w:abstractNum>
  <w:abstractNum w:abstractNumId="149" w15:restartNumberingAfterBreak="0">
    <w:nsid w:val="FFFFFF9E"/>
    <w:multiLevelType w:val="singleLevel"/>
    <w:tmpl w:val="A3F22EB6"/>
    <w:lvl w:ilvl="0">
      <w:start w:val="1"/>
      <w:numFmt w:val="bullet"/>
      <w:lvlText w:val="•"/>
      <w:lvlJc w:val="left"/>
      <w:rPr>
        <w:rFonts w:ascii="Arial" w:hAnsi="Arial"/>
        <w:color w:val="000000"/>
        <w:sz w:val="18"/>
      </w:rPr>
    </w:lvl>
  </w:abstractNum>
  <w:abstractNum w:abstractNumId="150" w15:restartNumberingAfterBreak="0">
    <w:nsid w:val="FFFFFF9F"/>
    <w:multiLevelType w:val="singleLevel"/>
    <w:tmpl w:val="A3F22EB6"/>
    <w:lvl w:ilvl="0">
      <w:start w:val="1"/>
      <w:numFmt w:val="bullet"/>
      <w:lvlText w:val="•"/>
      <w:lvlJc w:val="left"/>
      <w:rPr>
        <w:rFonts w:ascii="Arial" w:hAnsi="Arial"/>
        <w:color w:val="000000"/>
        <w:sz w:val="18"/>
      </w:rPr>
    </w:lvl>
  </w:abstractNum>
  <w:abstractNum w:abstractNumId="151" w15:restartNumberingAfterBreak="0">
    <w:nsid w:val="FFFFFFA0"/>
    <w:multiLevelType w:val="singleLevel"/>
    <w:tmpl w:val="A3F22EB6"/>
    <w:lvl w:ilvl="0">
      <w:start w:val="1"/>
      <w:numFmt w:val="bullet"/>
      <w:lvlText w:val="•"/>
      <w:lvlJc w:val="left"/>
      <w:rPr>
        <w:rFonts w:ascii="Arial" w:hAnsi="Arial"/>
        <w:color w:val="000000"/>
        <w:sz w:val="18"/>
      </w:rPr>
    </w:lvl>
  </w:abstractNum>
  <w:abstractNum w:abstractNumId="152" w15:restartNumberingAfterBreak="0">
    <w:nsid w:val="FFFFFFA1"/>
    <w:multiLevelType w:val="singleLevel"/>
    <w:tmpl w:val="A3F22EB6"/>
    <w:lvl w:ilvl="0">
      <w:start w:val="1"/>
      <w:numFmt w:val="bullet"/>
      <w:lvlText w:val="•"/>
      <w:lvlJc w:val="left"/>
      <w:rPr>
        <w:rFonts w:ascii="Arial" w:hAnsi="Arial"/>
        <w:color w:val="000000"/>
        <w:sz w:val="18"/>
      </w:rPr>
    </w:lvl>
  </w:abstractNum>
  <w:abstractNum w:abstractNumId="153" w15:restartNumberingAfterBreak="0">
    <w:nsid w:val="FFFFFFA2"/>
    <w:multiLevelType w:val="singleLevel"/>
    <w:tmpl w:val="A3F22EB6"/>
    <w:lvl w:ilvl="0">
      <w:start w:val="1"/>
      <w:numFmt w:val="bullet"/>
      <w:lvlText w:val="•"/>
      <w:lvlJc w:val="left"/>
      <w:rPr>
        <w:rFonts w:ascii="Arial" w:hAnsi="Arial"/>
        <w:color w:val="000000"/>
        <w:sz w:val="18"/>
      </w:rPr>
    </w:lvl>
  </w:abstractNum>
  <w:abstractNum w:abstractNumId="154" w15:restartNumberingAfterBreak="0">
    <w:nsid w:val="FFFFFFA3"/>
    <w:multiLevelType w:val="singleLevel"/>
    <w:tmpl w:val="A3F22EB6"/>
    <w:lvl w:ilvl="0">
      <w:start w:val="1"/>
      <w:numFmt w:val="bullet"/>
      <w:lvlText w:val="•"/>
      <w:lvlJc w:val="left"/>
      <w:rPr>
        <w:rFonts w:ascii="Arial" w:hAnsi="Arial"/>
        <w:color w:val="000000"/>
        <w:sz w:val="18"/>
      </w:rPr>
    </w:lvl>
  </w:abstractNum>
  <w:abstractNum w:abstractNumId="155" w15:restartNumberingAfterBreak="0">
    <w:nsid w:val="FFFFFFA4"/>
    <w:multiLevelType w:val="singleLevel"/>
    <w:tmpl w:val="1B70E6A6"/>
    <w:lvl w:ilvl="0">
      <w:start w:val="1"/>
      <w:numFmt w:val="bullet"/>
      <w:lvlText w:val="•"/>
      <w:lvlJc w:val="left"/>
      <w:rPr>
        <w:rFonts w:ascii="Arial" w:hAnsi="Arial"/>
        <w:color w:val="000000"/>
        <w:sz w:val="18"/>
      </w:rPr>
    </w:lvl>
  </w:abstractNum>
  <w:abstractNum w:abstractNumId="156" w15:restartNumberingAfterBreak="0">
    <w:nsid w:val="FFFFFFA5"/>
    <w:multiLevelType w:val="singleLevel"/>
    <w:tmpl w:val="DECCE2B6"/>
    <w:lvl w:ilvl="0">
      <w:start w:val="1"/>
      <w:numFmt w:val="bullet"/>
      <w:lvlText w:val="•"/>
      <w:lvlJc w:val="left"/>
      <w:rPr>
        <w:rFonts w:ascii="Arial" w:hAnsi="Arial"/>
        <w:color w:val="000000"/>
        <w:sz w:val="18"/>
      </w:rPr>
    </w:lvl>
  </w:abstractNum>
  <w:abstractNum w:abstractNumId="157" w15:restartNumberingAfterBreak="0">
    <w:nsid w:val="FFFFFFA6"/>
    <w:multiLevelType w:val="singleLevel"/>
    <w:tmpl w:val="50A674D0"/>
    <w:lvl w:ilvl="0">
      <w:start w:val="1"/>
      <w:numFmt w:val="bullet"/>
      <w:lvlText w:val="•"/>
      <w:lvlJc w:val="left"/>
      <w:rPr>
        <w:rFonts w:ascii="Arial" w:hAnsi="Arial"/>
        <w:color w:val="000000"/>
        <w:sz w:val="18"/>
      </w:rPr>
    </w:lvl>
  </w:abstractNum>
  <w:abstractNum w:abstractNumId="158" w15:restartNumberingAfterBreak="0">
    <w:nsid w:val="FFFFFFA7"/>
    <w:multiLevelType w:val="singleLevel"/>
    <w:tmpl w:val="40F8F7D6"/>
    <w:lvl w:ilvl="0">
      <w:start w:val="1"/>
      <w:numFmt w:val="bullet"/>
      <w:lvlText w:val="•"/>
      <w:lvlJc w:val="left"/>
      <w:rPr>
        <w:rFonts w:ascii="Arial" w:hAnsi="Arial"/>
        <w:color w:val="000000"/>
        <w:sz w:val="18"/>
      </w:rPr>
    </w:lvl>
  </w:abstractNum>
  <w:abstractNum w:abstractNumId="159" w15:restartNumberingAfterBreak="0">
    <w:nsid w:val="FFFFFFAA"/>
    <w:multiLevelType w:val="singleLevel"/>
    <w:tmpl w:val="FDC4D0C6"/>
    <w:lvl w:ilvl="0">
      <w:start w:val="1"/>
      <w:numFmt w:val="bullet"/>
      <w:lvlText w:val="•"/>
      <w:lvlJc w:val="left"/>
      <w:rPr>
        <w:rFonts w:ascii="Arial" w:hAnsi="Arial"/>
        <w:color w:val="000000"/>
        <w:sz w:val="18"/>
      </w:rPr>
    </w:lvl>
  </w:abstractNum>
  <w:abstractNum w:abstractNumId="160" w15:restartNumberingAfterBreak="0">
    <w:nsid w:val="FFFFFFAE"/>
    <w:multiLevelType w:val="singleLevel"/>
    <w:tmpl w:val="34AABD16"/>
    <w:lvl w:ilvl="0">
      <w:start w:val="1"/>
      <w:numFmt w:val="bullet"/>
      <w:lvlText w:val="•"/>
      <w:lvlJc w:val="left"/>
      <w:rPr>
        <w:rFonts w:ascii="Arial" w:hAnsi="Arial"/>
        <w:color w:val="000000"/>
        <w:sz w:val="18"/>
      </w:rPr>
    </w:lvl>
  </w:abstractNum>
  <w:abstractNum w:abstractNumId="161" w15:restartNumberingAfterBreak="0">
    <w:nsid w:val="FFFFFFAF"/>
    <w:multiLevelType w:val="singleLevel"/>
    <w:tmpl w:val="A3F22EB6"/>
    <w:lvl w:ilvl="0">
      <w:start w:val="1"/>
      <w:numFmt w:val="bullet"/>
      <w:lvlText w:val="•"/>
      <w:lvlJc w:val="left"/>
      <w:rPr>
        <w:rFonts w:ascii="Arial" w:hAnsi="Arial"/>
        <w:color w:val="000000"/>
        <w:sz w:val="18"/>
      </w:rPr>
    </w:lvl>
  </w:abstractNum>
  <w:abstractNum w:abstractNumId="162" w15:restartNumberingAfterBreak="0">
    <w:nsid w:val="FFFFFFB0"/>
    <w:multiLevelType w:val="singleLevel"/>
    <w:tmpl w:val="A3F22EB6"/>
    <w:lvl w:ilvl="0">
      <w:start w:val="1"/>
      <w:numFmt w:val="bullet"/>
      <w:lvlText w:val="•"/>
      <w:lvlJc w:val="left"/>
      <w:rPr>
        <w:rFonts w:ascii="Arial" w:hAnsi="Arial"/>
        <w:color w:val="000000"/>
        <w:sz w:val="18"/>
      </w:rPr>
    </w:lvl>
  </w:abstractNum>
  <w:abstractNum w:abstractNumId="163" w15:restartNumberingAfterBreak="0">
    <w:nsid w:val="FFFFFFB1"/>
    <w:multiLevelType w:val="singleLevel"/>
    <w:tmpl w:val="A3F22EB6"/>
    <w:lvl w:ilvl="0">
      <w:start w:val="1"/>
      <w:numFmt w:val="bullet"/>
      <w:lvlText w:val="•"/>
      <w:lvlJc w:val="left"/>
      <w:rPr>
        <w:rFonts w:ascii="Arial" w:hAnsi="Arial"/>
        <w:color w:val="000000"/>
        <w:sz w:val="18"/>
      </w:rPr>
    </w:lvl>
  </w:abstractNum>
  <w:abstractNum w:abstractNumId="164" w15:restartNumberingAfterBreak="0">
    <w:nsid w:val="FFFFFFB2"/>
    <w:multiLevelType w:val="singleLevel"/>
    <w:tmpl w:val="A3F22EB6"/>
    <w:lvl w:ilvl="0">
      <w:start w:val="1"/>
      <w:numFmt w:val="bullet"/>
      <w:lvlText w:val="•"/>
      <w:lvlJc w:val="left"/>
      <w:rPr>
        <w:rFonts w:ascii="Arial" w:hAnsi="Arial"/>
        <w:color w:val="000000"/>
        <w:sz w:val="18"/>
      </w:rPr>
    </w:lvl>
  </w:abstractNum>
  <w:abstractNum w:abstractNumId="165" w15:restartNumberingAfterBreak="0">
    <w:nsid w:val="FFFFFFB3"/>
    <w:multiLevelType w:val="singleLevel"/>
    <w:tmpl w:val="A3F22EB6"/>
    <w:lvl w:ilvl="0">
      <w:start w:val="1"/>
      <w:numFmt w:val="bullet"/>
      <w:lvlText w:val="•"/>
      <w:lvlJc w:val="left"/>
      <w:rPr>
        <w:rFonts w:ascii="Arial" w:hAnsi="Arial"/>
        <w:color w:val="000000"/>
        <w:sz w:val="18"/>
      </w:rPr>
    </w:lvl>
  </w:abstractNum>
  <w:abstractNum w:abstractNumId="166" w15:restartNumberingAfterBreak="0">
    <w:nsid w:val="FFFFFFB4"/>
    <w:multiLevelType w:val="singleLevel"/>
    <w:tmpl w:val="A3F22EB6"/>
    <w:lvl w:ilvl="0">
      <w:start w:val="1"/>
      <w:numFmt w:val="bullet"/>
      <w:lvlText w:val="•"/>
      <w:lvlJc w:val="left"/>
      <w:rPr>
        <w:rFonts w:ascii="Arial" w:hAnsi="Arial"/>
        <w:color w:val="000000"/>
        <w:sz w:val="18"/>
      </w:rPr>
    </w:lvl>
  </w:abstractNum>
  <w:abstractNum w:abstractNumId="167" w15:restartNumberingAfterBreak="0">
    <w:nsid w:val="FFFFFFB5"/>
    <w:multiLevelType w:val="singleLevel"/>
    <w:tmpl w:val="8954D652"/>
    <w:lvl w:ilvl="0">
      <w:start w:val="1"/>
      <w:numFmt w:val="bullet"/>
      <w:lvlText w:val="•"/>
      <w:lvlJc w:val="left"/>
      <w:rPr>
        <w:rFonts w:ascii="Arial" w:hAnsi="Arial"/>
        <w:color w:val="000000"/>
        <w:sz w:val="18"/>
      </w:rPr>
    </w:lvl>
  </w:abstractNum>
  <w:abstractNum w:abstractNumId="168" w15:restartNumberingAfterBreak="0">
    <w:nsid w:val="FFFFFFB6"/>
    <w:multiLevelType w:val="singleLevel"/>
    <w:tmpl w:val="2C8C471C"/>
    <w:lvl w:ilvl="0">
      <w:start w:val="1"/>
      <w:numFmt w:val="bullet"/>
      <w:lvlText w:val="•"/>
      <w:lvlJc w:val="left"/>
      <w:rPr>
        <w:rFonts w:ascii="Arial" w:hAnsi="Arial"/>
        <w:color w:val="000000"/>
        <w:sz w:val="18"/>
      </w:rPr>
    </w:lvl>
  </w:abstractNum>
  <w:abstractNum w:abstractNumId="169" w15:restartNumberingAfterBreak="0">
    <w:nsid w:val="FFFFFFB7"/>
    <w:multiLevelType w:val="singleLevel"/>
    <w:tmpl w:val="E1726974"/>
    <w:lvl w:ilvl="0">
      <w:start w:val="1"/>
      <w:numFmt w:val="bullet"/>
      <w:lvlText w:val="•"/>
      <w:lvlJc w:val="left"/>
      <w:rPr>
        <w:rFonts w:ascii="Arial" w:hAnsi="Arial"/>
        <w:color w:val="000000"/>
        <w:sz w:val="18"/>
      </w:rPr>
    </w:lvl>
  </w:abstractNum>
  <w:abstractNum w:abstractNumId="170" w15:restartNumberingAfterBreak="0">
    <w:nsid w:val="FFFFFFB8"/>
    <w:multiLevelType w:val="singleLevel"/>
    <w:tmpl w:val="3C9E0E0A"/>
    <w:lvl w:ilvl="0">
      <w:start w:val="1"/>
      <w:numFmt w:val="bullet"/>
      <w:lvlText w:val="•"/>
      <w:lvlJc w:val="left"/>
      <w:rPr>
        <w:rFonts w:ascii="Arial" w:hAnsi="Arial"/>
        <w:color w:val="000000"/>
        <w:sz w:val="18"/>
      </w:rPr>
    </w:lvl>
  </w:abstractNum>
  <w:abstractNum w:abstractNumId="171" w15:restartNumberingAfterBreak="0">
    <w:nsid w:val="FFFFFFBF"/>
    <w:multiLevelType w:val="singleLevel"/>
    <w:tmpl w:val="59A8E312"/>
    <w:lvl w:ilvl="0">
      <w:start w:val="1"/>
      <w:numFmt w:val="bullet"/>
      <w:lvlText w:val="•"/>
      <w:lvlJc w:val="left"/>
      <w:rPr>
        <w:rFonts w:ascii="Arial" w:hAnsi="Arial"/>
        <w:color w:val="000000"/>
        <w:sz w:val="18"/>
      </w:rPr>
    </w:lvl>
  </w:abstractNum>
  <w:abstractNum w:abstractNumId="172" w15:restartNumberingAfterBreak="0">
    <w:nsid w:val="FFFFFFC0"/>
    <w:multiLevelType w:val="singleLevel"/>
    <w:tmpl w:val="1D4431E4"/>
    <w:lvl w:ilvl="0">
      <w:start w:val="1"/>
      <w:numFmt w:val="bullet"/>
      <w:lvlText w:val="•"/>
      <w:lvlJc w:val="left"/>
      <w:rPr>
        <w:rFonts w:ascii="Arial" w:hAnsi="Arial"/>
        <w:color w:val="000000"/>
        <w:sz w:val="18"/>
      </w:rPr>
    </w:lvl>
  </w:abstractNum>
  <w:abstractNum w:abstractNumId="173" w15:restartNumberingAfterBreak="0">
    <w:nsid w:val="FFFFFFC1"/>
    <w:multiLevelType w:val="singleLevel"/>
    <w:tmpl w:val="E7E82D96"/>
    <w:lvl w:ilvl="0">
      <w:start w:val="1"/>
      <w:numFmt w:val="bullet"/>
      <w:lvlText w:val="•"/>
      <w:lvlJc w:val="left"/>
      <w:rPr>
        <w:rFonts w:ascii="Arial" w:hAnsi="Arial"/>
        <w:color w:val="000000"/>
        <w:sz w:val="18"/>
      </w:rPr>
    </w:lvl>
  </w:abstractNum>
  <w:abstractNum w:abstractNumId="174" w15:restartNumberingAfterBreak="0">
    <w:nsid w:val="FFFFFFC2"/>
    <w:multiLevelType w:val="singleLevel"/>
    <w:tmpl w:val="4C8604EA"/>
    <w:lvl w:ilvl="0">
      <w:start w:val="1"/>
      <w:numFmt w:val="decimal"/>
      <w:lvlText w:val="%1."/>
      <w:lvlJc w:val="left"/>
      <w:rPr>
        <w:rFonts w:ascii="Arial" w:hAnsi="Arial"/>
        <w:color w:val="000000"/>
        <w:sz w:val="18"/>
      </w:rPr>
    </w:lvl>
  </w:abstractNum>
  <w:abstractNum w:abstractNumId="175" w15:restartNumberingAfterBreak="0">
    <w:nsid w:val="FFFFFFC6"/>
    <w:multiLevelType w:val="singleLevel"/>
    <w:tmpl w:val="980EF87C"/>
    <w:lvl w:ilvl="0">
      <w:start w:val="1"/>
      <w:numFmt w:val="bullet"/>
      <w:lvlText w:val="•"/>
      <w:lvlJc w:val="left"/>
      <w:rPr>
        <w:rFonts w:ascii="Arial" w:hAnsi="Arial"/>
        <w:color w:val="000000"/>
        <w:sz w:val="18"/>
      </w:rPr>
    </w:lvl>
  </w:abstractNum>
  <w:abstractNum w:abstractNumId="176" w15:restartNumberingAfterBreak="0">
    <w:nsid w:val="FFFFFFC7"/>
    <w:multiLevelType w:val="singleLevel"/>
    <w:tmpl w:val="5D0ABB4A"/>
    <w:lvl w:ilvl="0">
      <w:start w:val="1"/>
      <w:numFmt w:val="bullet"/>
      <w:lvlText w:val="•"/>
      <w:lvlJc w:val="left"/>
      <w:rPr>
        <w:rFonts w:ascii="Arial" w:hAnsi="Arial"/>
        <w:color w:val="000000"/>
        <w:sz w:val="18"/>
      </w:rPr>
    </w:lvl>
  </w:abstractNum>
  <w:abstractNum w:abstractNumId="177" w15:restartNumberingAfterBreak="0">
    <w:nsid w:val="FFFFFFC8"/>
    <w:multiLevelType w:val="singleLevel"/>
    <w:tmpl w:val="6DD606CE"/>
    <w:lvl w:ilvl="0">
      <w:start w:val="1"/>
      <w:numFmt w:val="bullet"/>
      <w:lvlText w:val="•"/>
      <w:lvlJc w:val="left"/>
      <w:rPr>
        <w:rFonts w:ascii="Arial" w:hAnsi="Arial"/>
        <w:color w:val="000000"/>
        <w:sz w:val="18"/>
      </w:rPr>
    </w:lvl>
  </w:abstractNum>
  <w:abstractNum w:abstractNumId="178" w15:restartNumberingAfterBreak="0">
    <w:nsid w:val="FFFFFFC9"/>
    <w:multiLevelType w:val="singleLevel"/>
    <w:tmpl w:val="DF02CA5A"/>
    <w:lvl w:ilvl="0">
      <w:start w:val="1"/>
      <w:numFmt w:val="bullet"/>
      <w:lvlText w:val="•"/>
      <w:lvlJc w:val="left"/>
      <w:rPr>
        <w:rFonts w:ascii="Arial" w:hAnsi="Arial"/>
        <w:color w:val="000000"/>
        <w:sz w:val="18"/>
      </w:rPr>
    </w:lvl>
  </w:abstractNum>
  <w:abstractNum w:abstractNumId="179" w15:restartNumberingAfterBreak="0">
    <w:nsid w:val="FFFFFFCA"/>
    <w:multiLevelType w:val="singleLevel"/>
    <w:tmpl w:val="18DC05E0"/>
    <w:lvl w:ilvl="0">
      <w:start w:val="1"/>
      <w:numFmt w:val="bullet"/>
      <w:lvlText w:val="•"/>
      <w:lvlJc w:val="left"/>
      <w:rPr>
        <w:rFonts w:ascii="Arial" w:hAnsi="Arial"/>
        <w:color w:val="000000"/>
        <w:sz w:val="18"/>
      </w:rPr>
    </w:lvl>
  </w:abstractNum>
  <w:abstractNum w:abstractNumId="180" w15:restartNumberingAfterBreak="0">
    <w:nsid w:val="FFFFFFCB"/>
    <w:multiLevelType w:val="singleLevel"/>
    <w:tmpl w:val="5FF2318C"/>
    <w:lvl w:ilvl="0">
      <w:start w:val="1"/>
      <w:numFmt w:val="bullet"/>
      <w:lvlText w:val="•"/>
      <w:lvlJc w:val="left"/>
      <w:rPr>
        <w:rFonts w:ascii="Arial" w:hAnsi="Arial"/>
        <w:color w:val="000000"/>
        <w:sz w:val="18"/>
      </w:rPr>
    </w:lvl>
  </w:abstractNum>
  <w:abstractNum w:abstractNumId="181" w15:restartNumberingAfterBreak="0">
    <w:nsid w:val="FFFFFFCE"/>
    <w:multiLevelType w:val="singleLevel"/>
    <w:tmpl w:val="AD169F94"/>
    <w:lvl w:ilvl="0">
      <w:start w:val="1"/>
      <w:numFmt w:val="decimal"/>
      <w:lvlText w:val="%1."/>
      <w:lvlJc w:val="left"/>
      <w:rPr>
        <w:rFonts w:ascii="Arial" w:hAnsi="Arial"/>
        <w:color w:val="000000"/>
        <w:sz w:val="18"/>
      </w:rPr>
    </w:lvl>
  </w:abstractNum>
  <w:abstractNum w:abstractNumId="182" w15:restartNumberingAfterBreak="0">
    <w:nsid w:val="FFFFFFF2"/>
    <w:multiLevelType w:val="singleLevel"/>
    <w:tmpl w:val="513010D2"/>
    <w:lvl w:ilvl="0">
      <w:start w:val="1"/>
      <w:numFmt w:val="decimal"/>
      <w:lvlText w:val="%1."/>
      <w:lvlJc w:val="left"/>
      <w:rPr>
        <w:rFonts w:ascii="Arial" w:hAnsi="Arial"/>
        <w:color w:val="000000"/>
        <w:sz w:val="18"/>
      </w:rPr>
    </w:lvl>
  </w:abstractNum>
  <w:abstractNum w:abstractNumId="183" w15:restartNumberingAfterBreak="0">
    <w:nsid w:val="FFFFFFF3"/>
    <w:multiLevelType w:val="singleLevel"/>
    <w:tmpl w:val="F5508A48"/>
    <w:lvl w:ilvl="0">
      <w:start w:val="1"/>
      <w:numFmt w:val="decimal"/>
      <w:lvlText w:val="%1."/>
      <w:lvlJc w:val="left"/>
      <w:rPr>
        <w:rFonts w:ascii="Arial" w:hAnsi="Arial"/>
        <w:color w:val="000000"/>
        <w:sz w:val="18"/>
      </w:rPr>
    </w:lvl>
  </w:abstractNum>
  <w:abstractNum w:abstractNumId="184" w15:restartNumberingAfterBreak="0">
    <w:nsid w:val="FFFFFFF4"/>
    <w:multiLevelType w:val="singleLevel"/>
    <w:tmpl w:val="0576D1F4"/>
    <w:lvl w:ilvl="0">
      <w:start w:val="1"/>
      <w:numFmt w:val="bullet"/>
      <w:lvlText w:val="•"/>
      <w:lvlJc w:val="left"/>
      <w:rPr>
        <w:rFonts w:ascii="Arial" w:hAnsi="Arial"/>
        <w:color w:val="000000"/>
        <w:sz w:val="18"/>
      </w:rPr>
    </w:lvl>
  </w:abstractNum>
  <w:abstractNum w:abstractNumId="185" w15:restartNumberingAfterBreak="0">
    <w:nsid w:val="FFFFFFF5"/>
    <w:multiLevelType w:val="singleLevel"/>
    <w:tmpl w:val="C9160D8C"/>
    <w:lvl w:ilvl="0">
      <w:start w:val="1"/>
      <w:numFmt w:val="decimal"/>
      <w:lvlText w:val="%1."/>
      <w:lvlJc w:val="left"/>
      <w:rPr>
        <w:rFonts w:ascii="Arial" w:hAnsi="Arial"/>
        <w:color w:val="000000"/>
        <w:sz w:val="18"/>
      </w:rPr>
    </w:lvl>
  </w:abstractNum>
  <w:abstractNum w:abstractNumId="186" w15:restartNumberingAfterBreak="0">
    <w:nsid w:val="FFFFFFF6"/>
    <w:multiLevelType w:val="singleLevel"/>
    <w:tmpl w:val="2DC66E8E"/>
    <w:lvl w:ilvl="0">
      <w:start w:val="1"/>
      <w:numFmt w:val="decimal"/>
      <w:lvlText w:val="%1."/>
      <w:lvlJc w:val="left"/>
      <w:rPr>
        <w:rFonts w:ascii="Arial" w:hAnsi="Arial"/>
        <w:color w:val="000000"/>
        <w:sz w:val="18"/>
      </w:rPr>
    </w:lvl>
  </w:abstractNum>
  <w:abstractNum w:abstractNumId="187" w15:restartNumberingAfterBreak="0">
    <w:nsid w:val="FFFFFFF7"/>
    <w:multiLevelType w:val="singleLevel"/>
    <w:tmpl w:val="6C043C2E"/>
    <w:lvl w:ilvl="0">
      <w:start w:val="1"/>
      <w:numFmt w:val="decimal"/>
      <w:lvlText w:val="%1."/>
      <w:lvlJc w:val="left"/>
      <w:rPr>
        <w:rFonts w:ascii="Arial" w:hAnsi="Arial"/>
        <w:color w:val="000000"/>
        <w:sz w:val="18"/>
      </w:rPr>
    </w:lvl>
  </w:abstractNum>
  <w:abstractNum w:abstractNumId="188" w15:restartNumberingAfterBreak="0">
    <w:nsid w:val="FFFFFFF8"/>
    <w:multiLevelType w:val="singleLevel"/>
    <w:tmpl w:val="316A1DD8"/>
    <w:lvl w:ilvl="0">
      <w:start w:val="1"/>
      <w:numFmt w:val="decimal"/>
      <w:lvlText w:val="%1."/>
      <w:lvlJc w:val="left"/>
      <w:rPr>
        <w:rFonts w:ascii="Arial" w:hAnsi="Arial"/>
        <w:color w:val="000000"/>
        <w:sz w:val="18"/>
      </w:rPr>
    </w:lvl>
  </w:abstractNum>
  <w:abstractNum w:abstractNumId="189" w15:restartNumberingAfterBreak="0">
    <w:nsid w:val="03F031F3"/>
    <w:multiLevelType w:val="hybridMultilevel"/>
    <w:tmpl w:val="FD02F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118B27A1"/>
    <w:multiLevelType w:val="hybridMultilevel"/>
    <w:tmpl w:val="77067E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157A29AF"/>
    <w:multiLevelType w:val="hybridMultilevel"/>
    <w:tmpl w:val="CF964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16B70EE8"/>
    <w:multiLevelType w:val="hybridMultilevel"/>
    <w:tmpl w:val="C7720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16BD7B85"/>
    <w:multiLevelType w:val="hybridMultilevel"/>
    <w:tmpl w:val="817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17F84552"/>
    <w:multiLevelType w:val="hybridMultilevel"/>
    <w:tmpl w:val="2CF06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18F11AC8"/>
    <w:multiLevelType w:val="hybridMultilevel"/>
    <w:tmpl w:val="1D2C7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1CA92318"/>
    <w:multiLevelType w:val="hybridMultilevel"/>
    <w:tmpl w:val="3132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12D028F"/>
    <w:multiLevelType w:val="hybridMultilevel"/>
    <w:tmpl w:val="96B2B58C"/>
    <w:lvl w:ilvl="0" w:tplc="527CF6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2A4D73C7"/>
    <w:multiLevelType w:val="hybridMultilevel"/>
    <w:tmpl w:val="77067E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15:restartNumberingAfterBreak="0">
    <w:nsid w:val="2E884C43"/>
    <w:multiLevelType w:val="hybridMultilevel"/>
    <w:tmpl w:val="C8BEB62A"/>
    <w:lvl w:ilvl="0" w:tplc="A3F22EB6">
      <w:start w:val="1"/>
      <w:numFmt w:val="bullet"/>
      <w:lvlText w:val="•"/>
      <w:lvlJc w:val="left"/>
      <w:rPr>
        <w:rFonts w:ascii="Arial" w:hAnsi="Arial"/>
        <w:color w:val="000000"/>
        <w:sz w:val="1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31F95670"/>
    <w:multiLevelType w:val="hybridMultilevel"/>
    <w:tmpl w:val="77BE48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34A72642"/>
    <w:multiLevelType w:val="hybridMultilevel"/>
    <w:tmpl w:val="BFA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353A429D"/>
    <w:multiLevelType w:val="hybridMultilevel"/>
    <w:tmpl w:val="7BE8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36FC2FEC"/>
    <w:multiLevelType w:val="hybridMultilevel"/>
    <w:tmpl w:val="3274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28A77A8"/>
    <w:multiLevelType w:val="hybridMultilevel"/>
    <w:tmpl w:val="666A58A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5" w15:restartNumberingAfterBreak="0">
    <w:nsid w:val="42F60E11"/>
    <w:multiLevelType w:val="hybridMultilevel"/>
    <w:tmpl w:val="A4782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38E654F"/>
    <w:multiLevelType w:val="hybridMultilevel"/>
    <w:tmpl w:val="2070B74A"/>
    <w:lvl w:ilvl="0" w:tplc="E5827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49F8021D"/>
    <w:multiLevelType w:val="hybridMultilevel"/>
    <w:tmpl w:val="3BBA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C272F61"/>
    <w:multiLevelType w:val="hybridMultilevel"/>
    <w:tmpl w:val="B65EA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4E7F321D"/>
    <w:multiLevelType w:val="hybridMultilevel"/>
    <w:tmpl w:val="4CE8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0E52AEC"/>
    <w:multiLevelType w:val="hybridMultilevel"/>
    <w:tmpl w:val="D86E7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57343E11"/>
    <w:multiLevelType w:val="hybridMultilevel"/>
    <w:tmpl w:val="2318C2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12" w15:restartNumberingAfterBreak="0">
    <w:nsid w:val="5C41766E"/>
    <w:multiLevelType w:val="hybridMultilevel"/>
    <w:tmpl w:val="C246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FE8086C"/>
    <w:multiLevelType w:val="hybridMultilevel"/>
    <w:tmpl w:val="6C3C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54730FD"/>
    <w:multiLevelType w:val="hybridMultilevel"/>
    <w:tmpl w:val="51A451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5" w15:restartNumberingAfterBreak="0">
    <w:nsid w:val="659B43CF"/>
    <w:multiLevelType w:val="hybridMultilevel"/>
    <w:tmpl w:val="3954B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6D666AE"/>
    <w:multiLevelType w:val="hybridMultilevel"/>
    <w:tmpl w:val="E578CA9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7" w15:restartNumberingAfterBreak="0">
    <w:nsid w:val="69BF1CF8"/>
    <w:multiLevelType w:val="hybridMultilevel"/>
    <w:tmpl w:val="27DC6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9C87DA2"/>
    <w:multiLevelType w:val="hybridMultilevel"/>
    <w:tmpl w:val="2D9AB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DC86DFB"/>
    <w:multiLevelType w:val="hybridMultilevel"/>
    <w:tmpl w:val="F5E27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6F723196"/>
    <w:multiLevelType w:val="hybridMultilevel"/>
    <w:tmpl w:val="169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FFA0918"/>
    <w:multiLevelType w:val="hybridMultilevel"/>
    <w:tmpl w:val="5266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7541EE0"/>
    <w:multiLevelType w:val="hybridMultilevel"/>
    <w:tmpl w:val="5D0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A090B9F"/>
    <w:multiLevelType w:val="hybridMultilevel"/>
    <w:tmpl w:val="0CA45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7CED6962"/>
    <w:multiLevelType w:val="hybridMultilevel"/>
    <w:tmpl w:val="3636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DED3C4B"/>
    <w:multiLevelType w:val="hybridMultilevel"/>
    <w:tmpl w:val="B87A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0"/>
  </w:num>
  <w:num w:numId="2">
    <w:abstractNumId w:val="179"/>
  </w:num>
  <w:num w:numId="3">
    <w:abstractNumId w:val="178"/>
  </w:num>
  <w:num w:numId="4">
    <w:abstractNumId w:val="177"/>
  </w:num>
  <w:num w:numId="5">
    <w:abstractNumId w:val="176"/>
  </w:num>
  <w:num w:numId="6">
    <w:abstractNumId w:val="175"/>
  </w:num>
  <w:num w:numId="7">
    <w:abstractNumId w:val="113"/>
  </w:num>
  <w:num w:numId="8">
    <w:abstractNumId w:val="112"/>
  </w:num>
  <w:num w:numId="9">
    <w:abstractNumId w:val="111"/>
  </w:num>
  <w:num w:numId="10">
    <w:abstractNumId w:val="202"/>
  </w:num>
  <w:num w:numId="11">
    <w:abstractNumId w:val="204"/>
  </w:num>
  <w:num w:numId="12">
    <w:abstractNumId w:val="205"/>
  </w:num>
  <w:num w:numId="13">
    <w:abstractNumId w:val="210"/>
  </w:num>
  <w:num w:numId="14">
    <w:abstractNumId w:val="169"/>
  </w:num>
  <w:num w:numId="15">
    <w:abstractNumId w:val="203"/>
  </w:num>
  <w:num w:numId="16">
    <w:abstractNumId w:val="209"/>
  </w:num>
  <w:num w:numId="17">
    <w:abstractNumId w:val="200"/>
  </w:num>
  <w:num w:numId="18">
    <w:abstractNumId w:val="214"/>
  </w:num>
  <w:num w:numId="19">
    <w:abstractNumId w:val="213"/>
  </w:num>
  <w:num w:numId="20">
    <w:abstractNumId w:val="12"/>
  </w:num>
  <w:num w:numId="21">
    <w:abstractNumId w:val="11"/>
  </w:num>
  <w:num w:numId="22">
    <w:abstractNumId w:val="10"/>
  </w:num>
  <w:num w:numId="23">
    <w:abstractNumId w:val="9"/>
  </w:num>
  <w:num w:numId="24">
    <w:abstractNumId w:val="8"/>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24"/>
  </w:num>
  <w:num w:numId="34">
    <w:abstractNumId w:val="197"/>
  </w:num>
  <w:num w:numId="35">
    <w:abstractNumId w:val="221"/>
  </w:num>
  <w:num w:numId="36">
    <w:abstractNumId w:val="206"/>
  </w:num>
  <w:num w:numId="37">
    <w:abstractNumId w:val="207"/>
  </w:num>
  <w:num w:numId="38">
    <w:abstractNumId w:val="216"/>
  </w:num>
  <w:num w:numId="39">
    <w:abstractNumId w:val="192"/>
  </w:num>
  <w:num w:numId="40">
    <w:abstractNumId w:val="181"/>
  </w:num>
  <w:num w:numId="41">
    <w:abstractNumId w:val="211"/>
  </w:num>
  <w:num w:numId="42">
    <w:abstractNumId w:val="190"/>
  </w:num>
  <w:num w:numId="43">
    <w:abstractNumId w:val="198"/>
  </w:num>
  <w:num w:numId="44">
    <w:abstractNumId w:val="195"/>
  </w:num>
  <w:num w:numId="45">
    <w:abstractNumId w:val="215"/>
  </w:num>
  <w:num w:numId="46">
    <w:abstractNumId w:val="189"/>
  </w:num>
  <w:num w:numId="47">
    <w:abstractNumId w:val="212"/>
  </w:num>
  <w:num w:numId="48">
    <w:abstractNumId w:val="196"/>
  </w:num>
  <w:num w:numId="49">
    <w:abstractNumId w:val="217"/>
  </w:num>
  <w:num w:numId="50">
    <w:abstractNumId w:val="193"/>
  </w:num>
  <w:num w:numId="51">
    <w:abstractNumId w:val="172"/>
  </w:num>
  <w:num w:numId="52">
    <w:abstractNumId w:val="171"/>
  </w:num>
  <w:num w:numId="53">
    <w:abstractNumId w:val="174"/>
  </w:num>
  <w:num w:numId="54">
    <w:abstractNumId w:val="173"/>
  </w:num>
  <w:num w:numId="55">
    <w:abstractNumId w:val="135"/>
  </w:num>
  <w:num w:numId="56">
    <w:abstractNumId w:val="131"/>
  </w:num>
  <w:num w:numId="57">
    <w:abstractNumId w:val="130"/>
  </w:num>
  <w:num w:numId="58">
    <w:abstractNumId w:val="129"/>
  </w:num>
  <w:num w:numId="59">
    <w:abstractNumId w:val="128"/>
  </w:num>
  <w:num w:numId="60">
    <w:abstractNumId w:val="134"/>
  </w:num>
  <w:num w:numId="61">
    <w:abstractNumId w:val="127"/>
  </w:num>
  <w:num w:numId="62">
    <w:abstractNumId w:val="126"/>
  </w:num>
  <w:num w:numId="63">
    <w:abstractNumId w:val="125"/>
  </w:num>
  <w:num w:numId="64">
    <w:abstractNumId w:val="124"/>
  </w:num>
  <w:num w:numId="65">
    <w:abstractNumId w:val="63"/>
  </w:num>
  <w:num w:numId="66">
    <w:abstractNumId w:val="188"/>
  </w:num>
  <w:num w:numId="67">
    <w:abstractNumId w:val="187"/>
  </w:num>
  <w:num w:numId="68">
    <w:abstractNumId w:val="186"/>
  </w:num>
  <w:num w:numId="69">
    <w:abstractNumId w:val="185"/>
  </w:num>
  <w:num w:numId="70">
    <w:abstractNumId w:val="184"/>
  </w:num>
  <w:num w:numId="71">
    <w:abstractNumId w:val="183"/>
  </w:num>
  <w:num w:numId="72">
    <w:abstractNumId w:val="182"/>
  </w:num>
  <w:num w:numId="73">
    <w:abstractNumId w:val="122"/>
  </w:num>
  <w:num w:numId="74">
    <w:abstractNumId w:val="222"/>
  </w:num>
  <w:num w:numId="75">
    <w:abstractNumId w:val="147"/>
  </w:num>
  <w:num w:numId="76">
    <w:abstractNumId w:val="159"/>
  </w:num>
  <w:num w:numId="77">
    <w:abstractNumId w:val="170"/>
  </w:num>
  <w:num w:numId="78">
    <w:abstractNumId w:val="168"/>
  </w:num>
  <w:num w:numId="79">
    <w:abstractNumId w:val="167"/>
  </w:num>
  <w:num w:numId="80">
    <w:abstractNumId w:val="160"/>
  </w:num>
  <w:num w:numId="81">
    <w:abstractNumId w:val="158"/>
  </w:num>
  <w:num w:numId="82">
    <w:abstractNumId w:val="157"/>
  </w:num>
  <w:num w:numId="83">
    <w:abstractNumId w:val="156"/>
  </w:num>
  <w:num w:numId="84">
    <w:abstractNumId w:val="155"/>
  </w:num>
  <w:num w:numId="85">
    <w:abstractNumId w:val="148"/>
  </w:num>
  <w:num w:numId="86">
    <w:abstractNumId w:val="146"/>
  </w:num>
  <w:num w:numId="87">
    <w:abstractNumId w:val="145"/>
  </w:num>
  <w:num w:numId="88">
    <w:abstractNumId w:val="144"/>
  </w:num>
  <w:num w:numId="89">
    <w:abstractNumId w:val="143"/>
  </w:num>
  <w:num w:numId="90">
    <w:abstractNumId w:val="136"/>
  </w:num>
  <w:num w:numId="91">
    <w:abstractNumId w:val="133"/>
  </w:num>
  <w:num w:numId="92">
    <w:abstractNumId w:val="191"/>
  </w:num>
  <w:num w:numId="93">
    <w:abstractNumId w:val="118"/>
  </w:num>
  <w:num w:numId="94">
    <w:abstractNumId w:val="114"/>
  </w:num>
  <w:num w:numId="95">
    <w:abstractNumId w:val="110"/>
  </w:num>
  <w:num w:numId="96">
    <w:abstractNumId w:val="109"/>
  </w:num>
  <w:num w:numId="97">
    <w:abstractNumId w:val="108"/>
  </w:num>
  <w:num w:numId="98">
    <w:abstractNumId w:val="107"/>
  </w:num>
  <w:num w:numId="99">
    <w:abstractNumId w:val="100"/>
  </w:num>
  <w:num w:numId="100">
    <w:abstractNumId w:val="99"/>
  </w:num>
  <w:num w:numId="101">
    <w:abstractNumId w:val="98"/>
  </w:num>
  <w:num w:numId="102">
    <w:abstractNumId w:val="97"/>
  </w:num>
  <w:num w:numId="103">
    <w:abstractNumId w:val="96"/>
  </w:num>
  <w:num w:numId="104">
    <w:abstractNumId w:val="95"/>
  </w:num>
  <w:num w:numId="105">
    <w:abstractNumId w:val="94"/>
  </w:num>
  <w:num w:numId="106">
    <w:abstractNumId w:val="93"/>
  </w:num>
  <w:num w:numId="107">
    <w:abstractNumId w:val="92"/>
  </w:num>
  <w:num w:numId="108">
    <w:abstractNumId w:val="91"/>
  </w:num>
  <w:num w:numId="109">
    <w:abstractNumId w:val="90"/>
  </w:num>
  <w:num w:numId="110">
    <w:abstractNumId w:val="89"/>
  </w:num>
  <w:num w:numId="111">
    <w:abstractNumId w:val="88"/>
  </w:num>
  <w:num w:numId="112">
    <w:abstractNumId w:val="87"/>
  </w:num>
  <w:num w:numId="113">
    <w:abstractNumId w:val="85"/>
  </w:num>
  <w:num w:numId="114">
    <w:abstractNumId w:val="84"/>
  </w:num>
  <w:num w:numId="115">
    <w:abstractNumId w:val="83"/>
  </w:num>
  <w:num w:numId="116">
    <w:abstractNumId w:val="82"/>
  </w:num>
  <w:num w:numId="117">
    <w:abstractNumId w:val="81"/>
  </w:num>
  <w:num w:numId="118">
    <w:abstractNumId w:val="80"/>
  </w:num>
  <w:num w:numId="119">
    <w:abstractNumId w:val="79"/>
  </w:num>
  <w:num w:numId="120">
    <w:abstractNumId w:val="78"/>
  </w:num>
  <w:num w:numId="121">
    <w:abstractNumId w:val="77"/>
  </w:num>
  <w:num w:numId="122">
    <w:abstractNumId w:val="76"/>
  </w:num>
  <w:num w:numId="123">
    <w:abstractNumId w:val="75"/>
  </w:num>
  <w:num w:numId="124">
    <w:abstractNumId w:val="74"/>
  </w:num>
  <w:num w:numId="125">
    <w:abstractNumId w:val="73"/>
  </w:num>
  <w:num w:numId="126">
    <w:abstractNumId w:val="72"/>
  </w:num>
  <w:num w:numId="127">
    <w:abstractNumId w:val="71"/>
  </w:num>
  <w:num w:numId="128">
    <w:abstractNumId w:val="104"/>
  </w:num>
  <w:num w:numId="129">
    <w:abstractNumId w:val="103"/>
  </w:num>
  <w:num w:numId="130">
    <w:abstractNumId w:val="102"/>
  </w:num>
  <w:num w:numId="131">
    <w:abstractNumId w:val="101"/>
  </w:num>
  <w:num w:numId="132">
    <w:abstractNumId w:val="106"/>
  </w:num>
  <w:num w:numId="133">
    <w:abstractNumId w:val="105"/>
  </w:num>
  <w:num w:numId="134">
    <w:abstractNumId w:val="70"/>
  </w:num>
  <w:num w:numId="135">
    <w:abstractNumId w:val="69"/>
  </w:num>
  <w:num w:numId="136">
    <w:abstractNumId w:val="68"/>
  </w:num>
  <w:num w:numId="137">
    <w:abstractNumId w:val="67"/>
  </w:num>
  <w:num w:numId="138">
    <w:abstractNumId w:val="66"/>
  </w:num>
  <w:num w:numId="139">
    <w:abstractNumId w:val="65"/>
  </w:num>
  <w:num w:numId="140">
    <w:abstractNumId w:val="64"/>
  </w:num>
  <w:num w:numId="141">
    <w:abstractNumId w:val="62"/>
  </w:num>
  <w:num w:numId="142">
    <w:abstractNumId w:val="61"/>
  </w:num>
  <w:num w:numId="143">
    <w:abstractNumId w:val="60"/>
  </w:num>
  <w:num w:numId="144">
    <w:abstractNumId w:val="59"/>
  </w:num>
  <w:num w:numId="145">
    <w:abstractNumId w:val="58"/>
  </w:num>
  <w:num w:numId="146">
    <w:abstractNumId w:val="57"/>
  </w:num>
  <w:num w:numId="147">
    <w:abstractNumId w:val="56"/>
  </w:num>
  <w:num w:numId="148">
    <w:abstractNumId w:val="55"/>
  </w:num>
  <w:num w:numId="149">
    <w:abstractNumId w:val="54"/>
  </w:num>
  <w:num w:numId="150">
    <w:abstractNumId w:val="53"/>
  </w:num>
  <w:num w:numId="151">
    <w:abstractNumId w:val="52"/>
  </w:num>
  <w:num w:numId="152">
    <w:abstractNumId w:val="51"/>
  </w:num>
  <w:num w:numId="153">
    <w:abstractNumId w:val="50"/>
  </w:num>
  <w:num w:numId="154">
    <w:abstractNumId w:val="49"/>
  </w:num>
  <w:num w:numId="155">
    <w:abstractNumId w:val="48"/>
  </w:num>
  <w:num w:numId="156">
    <w:abstractNumId w:val="47"/>
  </w:num>
  <w:num w:numId="157">
    <w:abstractNumId w:val="86"/>
  </w:num>
  <w:num w:numId="158">
    <w:abstractNumId w:val="46"/>
  </w:num>
  <w:num w:numId="159">
    <w:abstractNumId w:val="45"/>
  </w:num>
  <w:num w:numId="160">
    <w:abstractNumId w:val="44"/>
  </w:num>
  <w:num w:numId="161">
    <w:abstractNumId w:val="43"/>
  </w:num>
  <w:num w:numId="162">
    <w:abstractNumId w:val="42"/>
  </w:num>
  <w:num w:numId="163">
    <w:abstractNumId w:val="41"/>
  </w:num>
  <w:num w:numId="164">
    <w:abstractNumId w:val="40"/>
  </w:num>
  <w:num w:numId="165">
    <w:abstractNumId w:val="39"/>
  </w:num>
  <w:num w:numId="166">
    <w:abstractNumId w:val="38"/>
  </w:num>
  <w:num w:numId="167">
    <w:abstractNumId w:val="37"/>
  </w:num>
  <w:num w:numId="168">
    <w:abstractNumId w:val="36"/>
  </w:num>
  <w:num w:numId="169">
    <w:abstractNumId w:val="35"/>
  </w:num>
  <w:num w:numId="170">
    <w:abstractNumId w:val="34"/>
  </w:num>
  <w:num w:numId="171">
    <w:abstractNumId w:val="33"/>
  </w:num>
  <w:num w:numId="172">
    <w:abstractNumId w:val="32"/>
  </w:num>
  <w:num w:numId="173">
    <w:abstractNumId w:val="31"/>
  </w:num>
  <w:num w:numId="174">
    <w:abstractNumId w:val="30"/>
  </w:num>
  <w:num w:numId="175">
    <w:abstractNumId w:val="29"/>
  </w:num>
  <w:num w:numId="176">
    <w:abstractNumId w:val="28"/>
  </w:num>
  <w:num w:numId="177">
    <w:abstractNumId w:val="27"/>
  </w:num>
  <w:num w:numId="178">
    <w:abstractNumId w:val="26"/>
  </w:num>
  <w:num w:numId="179">
    <w:abstractNumId w:val="25"/>
  </w:num>
  <w:num w:numId="180">
    <w:abstractNumId w:val="24"/>
  </w:num>
  <w:num w:numId="181">
    <w:abstractNumId w:val="23"/>
  </w:num>
  <w:num w:numId="182">
    <w:abstractNumId w:val="22"/>
  </w:num>
  <w:num w:numId="183">
    <w:abstractNumId w:val="21"/>
  </w:num>
  <w:num w:numId="184">
    <w:abstractNumId w:val="20"/>
  </w:num>
  <w:num w:numId="185">
    <w:abstractNumId w:val="19"/>
  </w:num>
  <w:num w:numId="186">
    <w:abstractNumId w:val="18"/>
  </w:num>
  <w:num w:numId="187">
    <w:abstractNumId w:val="17"/>
  </w:num>
  <w:num w:numId="188">
    <w:abstractNumId w:val="16"/>
  </w:num>
  <w:num w:numId="189">
    <w:abstractNumId w:val="15"/>
  </w:num>
  <w:num w:numId="190">
    <w:abstractNumId w:val="14"/>
  </w:num>
  <w:num w:numId="191">
    <w:abstractNumId w:val="13"/>
  </w:num>
  <w:num w:numId="192">
    <w:abstractNumId w:val="123"/>
  </w:num>
  <w:num w:numId="193">
    <w:abstractNumId w:val="120"/>
  </w:num>
  <w:num w:numId="194">
    <w:abstractNumId w:val="119"/>
  </w:num>
  <w:num w:numId="195">
    <w:abstractNumId w:val="121"/>
  </w:num>
  <w:num w:numId="196">
    <w:abstractNumId w:val="117"/>
  </w:num>
  <w:num w:numId="197">
    <w:abstractNumId w:val="116"/>
  </w:num>
  <w:num w:numId="198">
    <w:abstractNumId w:val="115"/>
  </w:num>
  <w:num w:numId="199">
    <w:abstractNumId w:val="132"/>
  </w:num>
  <w:num w:numId="200">
    <w:abstractNumId w:val="199"/>
  </w:num>
  <w:num w:numId="201">
    <w:abstractNumId w:val="219"/>
  </w:num>
  <w:num w:numId="202">
    <w:abstractNumId w:val="208"/>
  </w:num>
  <w:num w:numId="203">
    <w:abstractNumId w:val="223"/>
  </w:num>
  <w:num w:numId="204">
    <w:abstractNumId w:val="218"/>
  </w:num>
  <w:num w:numId="205">
    <w:abstractNumId w:val="201"/>
  </w:num>
  <w:num w:numId="206">
    <w:abstractNumId w:val="220"/>
  </w:num>
  <w:num w:numId="207">
    <w:abstractNumId w:val="194"/>
  </w:num>
  <w:num w:numId="208">
    <w:abstractNumId w:val="225"/>
  </w:num>
  <w:num w:numId="209">
    <w:abstractNumId w:val="142"/>
  </w:num>
  <w:num w:numId="210">
    <w:abstractNumId w:val="141"/>
  </w:num>
  <w:num w:numId="211">
    <w:abstractNumId w:val="140"/>
  </w:num>
  <w:num w:numId="212">
    <w:abstractNumId w:val="139"/>
  </w:num>
  <w:num w:numId="213">
    <w:abstractNumId w:val="138"/>
  </w:num>
  <w:num w:numId="214">
    <w:abstractNumId w:val="137"/>
  </w:num>
  <w:num w:numId="215">
    <w:abstractNumId w:val="154"/>
  </w:num>
  <w:num w:numId="216">
    <w:abstractNumId w:val="153"/>
  </w:num>
  <w:num w:numId="217">
    <w:abstractNumId w:val="152"/>
  </w:num>
  <w:num w:numId="218">
    <w:abstractNumId w:val="151"/>
  </w:num>
  <w:num w:numId="219">
    <w:abstractNumId w:val="150"/>
  </w:num>
  <w:num w:numId="220">
    <w:abstractNumId w:val="149"/>
  </w:num>
  <w:num w:numId="221">
    <w:abstractNumId w:val="166"/>
  </w:num>
  <w:num w:numId="222">
    <w:abstractNumId w:val="165"/>
  </w:num>
  <w:num w:numId="223">
    <w:abstractNumId w:val="164"/>
  </w:num>
  <w:num w:numId="224">
    <w:abstractNumId w:val="163"/>
  </w:num>
  <w:num w:numId="225">
    <w:abstractNumId w:val="162"/>
  </w:num>
  <w:num w:numId="226">
    <w:abstractNumId w:val="161"/>
  </w:num>
  <w:numIdMacAtCleanup w:val="2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Philbin">
    <w15:presenceInfo w15:providerId="Windows Live" w15:userId="d20c4b1056219cbf"/>
  </w15:person>
  <w15:person w15:author="James Philbin [2]">
    <w15:presenceInfo w15:providerId="Windows Live" w15:userId="884e578f284457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69"/>
    <w:rsid w:val="00000CD2"/>
    <w:rsid w:val="00003D14"/>
    <w:rsid w:val="00010565"/>
    <w:rsid w:val="00010C48"/>
    <w:rsid w:val="00010F8A"/>
    <w:rsid w:val="00011B5D"/>
    <w:rsid w:val="00012CE5"/>
    <w:rsid w:val="000133C1"/>
    <w:rsid w:val="00015D78"/>
    <w:rsid w:val="00016DFF"/>
    <w:rsid w:val="00016F98"/>
    <w:rsid w:val="00020BBB"/>
    <w:rsid w:val="000216E5"/>
    <w:rsid w:val="00025526"/>
    <w:rsid w:val="000259D7"/>
    <w:rsid w:val="000259FA"/>
    <w:rsid w:val="00032907"/>
    <w:rsid w:val="000343D2"/>
    <w:rsid w:val="0003478E"/>
    <w:rsid w:val="00034DE6"/>
    <w:rsid w:val="0003730A"/>
    <w:rsid w:val="0003763C"/>
    <w:rsid w:val="000402A7"/>
    <w:rsid w:val="00040AC5"/>
    <w:rsid w:val="0004281C"/>
    <w:rsid w:val="00044CDC"/>
    <w:rsid w:val="00046C7A"/>
    <w:rsid w:val="00046EFA"/>
    <w:rsid w:val="000473C3"/>
    <w:rsid w:val="000503CA"/>
    <w:rsid w:val="00050A09"/>
    <w:rsid w:val="00052375"/>
    <w:rsid w:val="000529EE"/>
    <w:rsid w:val="000536F5"/>
    <w:rsid w:val="0005377D"/>
    <w:rsid w:val="000557B5"/>
    <w:rsid w:val="00056D9E"/>
    <w:rsid w:val="000608E1"/>
    <w:rsid w:val="00062475"/>
    <w:rsid w:val="00066327"/>
    <w:rsid w:val="000729A9"/>
    <w:rsid w:val="00073A2F"/>
    <w:rsid w:val="00074586"/>
    <w:rsid w:val="00083D17"/>
    <w:rsid w:val="000842FF"/>
    <w:rsid w:val="00087629"/>
    <w:rsid w:val="000879DD"/>
    <w:rsid w:val="000921AA"/>
    <w:rsid w:val="00092D65"/>
    <w:rsid w:val="00093932"/>
    <w:rsid w:val="00096F1C"/>
    <w:rsid w:val="000A13B5"/>
    <w:rsid w:val="000A180B"/>
    <w:rsid w:val="000A3745"/>
    <w:rsid w:val="000A43B2"/>
    <w:rsid w:val="000A4907"/>
    <w:rsid w:val="000A4D47"/>
    <w:rsid w:val="000A59BA"/>
    <w:rsid w:val="000A666B"/>
    <w:rsid w:val="000A6B64"/>
    <w:rsid w:val="000B26E4"/>
    <w:rsid w:val="000B3E7D"/>
    <w:rsid w:val="000B4394"/>
    <w:rsid w:val="000B43CB"/>
    <w:rsid w:val="000B593C"/>
    <w:rsid w:val="000B6BFD"/>
    <w:rsid w:val="000C0A89"/>
    <w:rsid w:val="000C11ED"/>
    <w:rsid w:val="000C49EF"/>
    <w:rsid w:val="000C5894"/>
    <w:rsid w:val="000C603E"/>
    <w:rsid w:val="000C7545"/>
    <w:rsid w:val="000C7A07"/>
    <w:rsid w:val="000C7D60"/>
    <w:rsid w:val="000D07DD"/>
    <w:rsid w:val="000D0A7E"/>
    <w:rsid w:val="000D3AA7"/>
    <w:rsid w:val="000E1C9B"/>
    <w:rsid w:val="000E27B0"/>
    <w:rsid w:val="000E36C0"/>
    <w:rsid w:val="000E5790"/>
    <w:rsid w:val="000F0FDA"/>
    <w:rsid w:val="000F203F"/>
    <w:rsid w:val="000F3075"/>
    <w:rsid w:val="00100668"/>
    <w:rsid w:val="001013CB"/>
    <w:rsid w:val="00101E1F"/>
    <w:rsid w:val="00107BE3"/>
    <w:rsid w:val="00107CA3"/>
    <w:rsid w:val="0011030B"/>
    <w:rsid w:val="00111ACF"/>
    <w:rsid w:val="00112DF7"/>
    <w:rsid w:val="001134BC"/>
    <w:rsid w:val="00113FC5"/>
    <w:rsid w:val="00116A6E"/>
    <w:rsid w:val="001232A8"/>
    <w:rsid w:val="00123B3E"/>
    <w:rsid w:val="0012623A"/>
    <w:rsid w:val="00126CF0"/>
    <w:rsid w:val="0013234F"/>
    <w:rsid w:val="001327A4"/>
    <w:rsid w:val="001327E9"/>
    <w:rsid w:val="0013465F"/>
    <w:rsid w:val="00135426"/>
    <w:rsid w:val="00140F72"/>
    <w:rsid w:val="0014348B"/>
    <w:rsid w:val="001448A0"/>
    <w:rsid w:val="00144EEF"/>
    <w:rsid w:val="001455EA"/>
    <w:rsid w:val="001461BD"/>
    <w:rsid w:val="001507EF"/>
    <w:rsid w:val="001604CC"/>
    <w:rsid w:val="0016119A"/>
    <w:rsid w:val="00163143"/>
    <w:rsid w:val="00164B28"/>
    <w:rsid w:val="00165A43"/>
    <w:rsid w:val="00165C52"/>
    <w:rsid w:val="00170309"/>
    <w:rsid w:val="0017031D"/>
    <w:rsid w:val="00171B3B"/>
    <w:rsid w:val="00171CFF"/>
    <w:rsid w:val="00177027"/>
    <w:rsid w:val="001825C6"/>
    <w:rsid w:val="001838CB"/>
    <w:rsid w:val="001847DF"/>
    <w:rsid w:val="001851B1"/>
    <w:rsid w:val="00192EDF"/>
    <w:rsid w:val="00195C45"/>
    <w:rsid w:val="00196EE2"/>
    <w:rsid w:val="001A0E9D"/>
    <w:rsid w:val="001A158C"/>
    <w:rsid w:val="001A3384"/>
    <w:rsid w:val="001A4AEA"/>
    <w:rsid w:val="001A516A"/>
    <w:rsid w:val="001B0B98"/>
    <w:rsid w:val="001B4AFA"/>
    <w:rsid w:val="001B637F"/>
    <w:rsid w:val="001B6701"/>
    <w:rsid w:val="001C0A38"/>
    <w:rsid w:val="001C0FED"/>
    <w:rsid w:val="001C196A"/>
    <w:rsid w:val="001D4D68"/>
    <w:rsid w:val="001D6EF2"/>
    <w:rsid w:val="001D7E93"/>
    <w:rsid w:val="001E2464"/>
    <w:rsid w:val="001E2D22"/>
    <w:rsid w:val="001E3495"/>
    <w:rsid w:val="001E4D3A"/>
    <w:rsid w:val="001E7DD1"/>
    <w:rsid w:val="001F30AB"/>
    <w:rsid w:val="002022B4"/>
    <w:rsid w:val="00203F81"/>
    <w:rsid w:val="0020490F"/>
    <w:rsid w:val="00204B97"/>
    <w:rsid w:val="00205C23"/>
    <w:rsid w:val="0021531F"/>
    <w:rsid w:val="00215443"/>
    <w:rsid w:val="0022058E"/>
    <w:rsid w:val="002239E8"/>
    <w:rsid w:val="0022609A"/>
    <w:rsid w:val="002264F5"/>
    <w:rsid w:val="00227985"/>
    <w:rsid w:val="00227EB8"/>
    <w:rsid w:val="00233819"/>
    <w:rsid w:val="00234BB2"/>
    <w:rsid w:val="00234FD4"/>
    <w:rsid w:val="00235142"/>
    <w:rsid w:val="0024128C"/>
    <w:rsid w:val="00241BE3"/>
    <w:rsid w:val="0024245B"/>
    <w:rsid w:val="00242EB0"/>
    <w:rsid w:val="00251F44"/>
    <w:rsid w:val="00254ADB"/>
    <w:rsid w:val="00255D73"/>
    <w:rsid w:val="002606E5"/>
    <w:rsid w:val="00261200"/>
    <w:rsid w:val="00264500"/>
    <w:rsid w:val="002655B9"/>
    <w:rsid w:val="00267F0E"/>
    <w:rsid w:val="00270A97"/>
    <w:rsid w:val="0027152E"/>
    <w:rsid w:val="002735C5"/>
    <w:rsid w:val="00276386"/>
    <w:rsid w:val="0027708E"/>
    <w:rsid w:val="00281569"/>
    <w:rsid w:val="0029106E"/>
    <w:rsid w:val="00291692"/>
    <w:rsid w:val="00291D41"/>
    <w:rsid w:val="00292A0B"/>
    <w:rsid w:val="00294436"/>
    <w:rsid w:val="002967A7"/>
    <w:rsid w:val="0029788D"/>
    <w:rsid w:val="002A3C16"/>
    <w:rsid w:val="002A4993"/>
    <w:rsid w:val="002A4D84"/>
    <w:rsid w:val="002A60A6"/>
    <w:rsid w:val="002B36E2"/>
    <w:rsid w:val="002B60AE"/>
    <w:rsid w:val="002C0114"/>
    <w:rsid w:val="002C04A3"/>
    <w:rsid w:val="002C151A"/>
    <w:rsid w:val="002C3AB5"/>
    <w:rsid w:val="002C3C58"/>
    <w:rsid w:val="002C3F4D"/>
    <w:rsid w:val="002C4A92"/>
    <w:rsid w:val="002C4C4D"/>
    <w:rsid w:val="002C5F19"/>
    <w:rsid w:val="002C6FDF"/>
    <w:rsid w:val="002D1092"/>
    <w:rsid w:val="002D1BAA"/>
    <w:rsid w:val="002D2A3F"/>
    <w:rsid w:val="002D30FA"/>
    <w:rsid w:val="002D32D9"/>
    <w:rsid w:val="002D5236"/>
    <w:rsid w:val="002D702D"/>
    <w:rsid w:val="002D7B18"/>
    <w:rsid w:val="002E0525"/>
    <w:rsid w:val="002E45E0"/>
    <w:rsid w:val="002F127E"/>
    <w:rsid w:val="002F1E99"/>
    <w:rsid w:val="002F3372"/>
    <w:rsid w:val="002F383F"/>
    <w:rsid w:val="002F4429"/>
    <w:rsid w:val="002F5F2F"/>
    <w:rsid w:val="00302DB3"/>
    <w:rsid w:val="00303EF4"/>
    <w:rsid w:val="00304404"/>
    <w:rsid w:val="00304B63"/>
    <w:rsid w:val="003060B0"/>
    <w:rsid w:val="00307568"/>
    <w:rsid w:val="003100A4"/>
    <w:rsid w:val="00310A3E"/>
    <w:rsid w:val="00315B3C"/>
    <w:rsid w:val="00316D48"/>
    <w:rsid w:val="00320897"/>
    <w:rsid w:val="00320C66"/>
    <w:rsid w:val="00321117"/>
    <w:rsid w:val="0032207E"/>
    <w:rsid w:val="00325BE7"/>
    <w:rsid w:val="003260BF"/>
    <w:rsid w:val="00330814"/>
    <w:rsid w:val="00332253"/>
    <w:rsid w:val="00332EA8"/>
    <w:rsid w:val="00332F11"/>
    <w:rsid w:val="00336813"/>
    <w:rsid w:val="00340F5F"/>
    <w:rsid w:val="00343E51"/>
    <w:rsid w:val="0034581F"/>
    <w:rsid w:val="00346118"/>
    <w:rsid w:val="0035485E"/>
    <w:rsid w:val="00360B70"/>
    <w:rsid w:val="0036213B"/>
    <w:rsid w:val="00362481"/>
    <w:rsid w:val="003627B9"/>
    <w:rsid w:val="003656B9"/>
    <w:rsid w:val="003678CB"/>
    <w:rsid w:val="00367966"/>
    <w:rsid w:val="00370E4B"/>
    <w:rsid w:val="00372636"/>
    <w:rsid w:val="00373821"/>
    <w:rsid w:val="003778CE"/>
    <w:rsid w:val="00380F3A"/>
    <w:rsid w:val="00382909"/>
    <w:rsid w:val="00384197"/>
    <w:rsid w:val="0038457C"/>
    <w:rsid w:val="003869B6"/>
    <w:rsid w:val="0039191E"/>
    <w:rsid w:val="00393F2A"/>
    <w:rsid w:val="0039564F"/>
    <w:rsid w:val="0039614D"/>
    <w:rsid w:val="0039782A"/>
    <w:rsid w:val="003A454A"/>
    <w:rsid w:val="003A5913"/>
    <w:rsid w:val="003B6571"/>
    <w:rsid w:val="003C00D1"/>
    <w:rsid w:val="003C0AD6"/>
    <w:rsid w:val="003C12B1"/>
    <w:rsid w:val="003C2DC9"/>
    <w:rsid w:val="003C4EFA"/>
    <w:rsid w:val="003C7BCB"/>
    <w:rsid w:val="003D2B36"/>
    <w:rsid w:val="003D4380"/>
    <w:rsid w:val="003E1651"/>
    <w:rsid w:val="003E46B8"/>
    <w:rsid w:val="003E4DA8"/>
    <w:rsid w:val="003E6E73"/>
    <w:rsid w:val="003F4BBF"/>
    <w:rsid w:val="003F4E65"/>
    <w:rsid w:val="003F579C"/>
    <w:rsid w:val="0040111E"/>
    <w:rsid w:val="004054C4"/>
    <w:rsid w:val="0040630B"/>
    <w:rsid w:val="00410A1D"/>
    <w:rsid w:val="00413957"/>
    <w:rsid w:val="00413E99"/>
    <w:rsid w:val="00415656"/>
    <w:rsid w:val="00415758"/>
    <w:rsid w:val="00420587"/>
    <w:rsid w:val="00422783"/>
    <w:rsid w:val="00423869"/>
    <w:rsid w:val="00423BAF"/>
    <w:rsid w:val="00424C4A"/>
    <w:rsid w:val="00427CEB"/>
    <w:rsid w:val="00431EF2"/>
    <w:rsid w:val="0043383B"/>
    <w:rsid w:val="00433BFA"/>
    <w:rsid w:val="00435032"/>
    <w:rsid w:val="004370D7"/>
    <w:rsid w:val="00437185"/>
    <w:rsid w:val="00441326"/>
    <w:rsid w:val="00441D19"/>
    <w:rsid w:val="0044439B"/>
    <w:rsid w:val="00444CFF"/>
    <w:rsid w:val="004463A2"/>
    <w:rsid w:val="00446FC3"/>
    <w:rsid w:val="00447E2C"/>
    <w:rsid w:val="00454147"/>
    <w:rsid w:val="00455E62"/>
    <w:rsid w:val="00460E2E"/>
    <w:rsid w:val="00460FA7"/>
    <w:rsid w:val="00467D96"/>
    <w:rsid w:val="00475AA7"/>
    <w:rsid w:val="00476A79"/>
    <w:rsid w:val="00477794"/>
    <w:rsid w:val="00481396"/>
    <w:rsid w:val="00483529"/>
    <w:rsid w:val="00484D69"/>
    <w:rsid w:val="0048536B"/>
    <w:rsid w:val="004855C0"/>
    <w:rsid w:val="00490E81"/>
    <w:rsid w:val="00491580"/>
    <w:rsid w:val="004930B8"/>
    <w:rsid w:val="00494C67"/>
    <w:rsid w:val="00497C81"/>
    <w:rsid w:val="004A3F82"/>
    <w:rsid w:val="004A55C1"/>
    <w:rsid w:val="004A6F4F"/>
    <w:rsid w:val="004B0A4F"/>
    <w:rsid w:val="004B2084"/>
    <w:rsid w:val="004B25EB"/>
    <w:rsid w:val="004B5612"/>
    <w:rsid w:val="004C05C6"/>
    <w:rsid w:val="004C2B60"/>
    <w:rsid w:val="004C376E"/>
    <w:rsid w:val="004C3BA1"/>
    <w:rsid w:val="004C4E02"/>
    <w:rsid w:val="004C4F2F"/>
    <w:rsid w:val="004C6BC8"/>
    <w:rsid w:val="004C7549"/>
    <w:rsid w:val="004C7E02"/>
    <w:rsid w:val="004D2CBE"/>
    <w:rsid w:val="004D307E"/>
    <w:rsid w:val="004D3407"/>
    <w:rsid w:val="004D4AB6"/>
    <w:rsid w:val="004D52FC"/>
    <w:rsid w:val="004D5F1A"/>
    <w:rsid w:val="004D76ED"/>
    <w:rsid w:val="004E2624"/>
    <w:rsid w:val="004E2C16"/>
    <w:rsid w:val="004E500E"/>
    <w:rsid w:val="004E72AC"/>
    <w:rsid w:val="004E7744"/>
    <w:rsid w:val="004F5454"/>
    <w:rsid w:val="004F571B"/>
    <w:rsid w:val="0050020A"/>
    <w:rsid w:val="00503038"/>
    <w:rsid w:val="00504036"/>
    <w:rsid w:val="005047F0"/>
    <w:rsid w:val="00505826"/>
    <w:rsid w:val="00512026"/>
    <w:rsid w:val="00520A6D"/>
    <w:rsid w:val="00521D0C"/>
    <w:rsid w:val="00521DA0"/>
    <w:rsid w:val="00523F25"/>
    <w:rsid w:val="00524E92"/>
    <w:rsid w:val="00524F1E"/>
    <w:rsid w:val="00526B5B"/>
    <w:rsid w:val="00536EF0"/>
    <w:rsid w:val="00541638"/>
    <w:rsid w:val="00541FA9"/>
    <w:rsid w:val="00542FA8"/>
    <w:rsid w:val="005432A8"/>
    <w:rsid w:val="00543865"/>
    <w:rsid w:val="00543FE2"/>
    <w:rsid w:val="005449F3"/>
    <w:rsid w:val="00544E5E"/>
    <w:rsid w:val="0054695E"/>
    <w:rsid w:val="0055090B"/>
    <w:rsid w:val="005529A3"/>
    <w:rsid w:val="0055337C"/>
    <w:rsid w:val="00554D7D"/>
    <w:rsid w:val="00556C6B"/>
    <w:rsid w:val="0056030E"/>
    <w:rsid w:val="00560730"/>
    <w:rsid w:val="00565E58"/>
    <w:rsid w:val="00570B69"/>
    <w:rsid w:val="00572472"/>
    <w:rsid w:val="00573EDB"/>
    <w:rsid w:val="00575EFE"/>
    <w:rsid w:val="0058147B"/>
    <w:rsid w:val="00582519"/>
    <w:rsid w:val="005851E6"/>
    <w:rsid w:val="005879A6"/>
    <w:rsid w:val="005913DA"/>
    <w:rsid w:val="00593C66"/>
    <w:rsid w:val="00595DE3"/>
    <w:rsid w:val="00596546"/>
    <w:rsid w:val="005972AB"/>
    <w:rsid w:val="00597DFB"/>
    <w:rsid w:val="005A1D51"/>
    <w:rsid w:val="005A343E"/>
    <w:rsid w:val="005A3CAC"/>
    <w:rsid w:val="005B097F"/>
    <w:rsid w:val="005B3B94"/>
    <w:rsid w:val="005B5C60"/>
    <w:rsid w:val="005B7A5F"/>
    <w:rsid w:val="005C3C6A"/>
    <w:rsid w:val="005C4F01"/>
    <w:rsid w:val="005C76FF"/>
    <w:rsid w:val="005D2329"/>
    <w:rsid w:val="005D28C6"/>
    <w:rsid w:val="005D2CA8"/>
    <w:rsid w:val="005D525F"/>
    <w:rsid w:val="005D71AC"/>
    <w:rsid w:val="005E3570"/>
    <w:rsid w:val="005F0104"/>
    <w:rsid w:val="005F0204"/>
    <w:rsid w:val="005F6465"/>
    <w:rsid w:val="005F74BE"/>
    <w:rsid w:val="0060155C"/>
    <w:rsid w:val="00602D77"/>
    <w:rsid w:val="00604C1A"/>
    <w:rsid w:val="00610D41"/>
    <w:rsid w:val="006113F0"/>
    <w:rsid w:val="00611E26"/>
    <w:rsid w:val="00612C97"/>
    <w:rsid w:val="00613135"/>
    <w:rsid w:val="006134FF"/>
    <w:rsid w:val="00614262"/>
    <w:rsid w:val="00615D6E"/>
    <w:rsid w:val="00621F4E"/>
    <w:rsid w:val="00623894"/>
    <w:rsid w:val="00624AC8"/>
    <w:rsid w:val="006273B9"/>
    <w:rsid w:val="00627F03"/>
    <w:rsid w:val="006310C4"/>
    <w:rsid w:val="0063297A"/>
    <w:rsid w:val="00632D92"/>
    <w:rsid w:val="0063483D"/>
    <w:rsid w:val="006359BA"/>
    <w:rsid w:val="00635DE8"/>
    <w:rsid w:val="006379CE"/>
    <w:rsid w:val="0064096D"/>
    <w:rsid w:val="00640A9B"/>
    <w:rsid w:val="00641220"/>
    <w:rsid w:val="00641FE0"/>
    <w:rsid w:val="0064369E"/>
    <w:rsid w:val="006441BD"/>
    <w:rsid w:val="00660C67"/>
    <w:rsid w:val="00661527"/>
    <w:rsid w:val="00662118"/>
    <w:rsid w:val="00664A7A"/>
    <w:rsid w:val="00664B6B"/>
    <w:rsid w:val="006654DF"/>
    <w:rsid w:val="00665B9C"/>
    <w:rsid w:val="0066603B"/>
    <w:rsid w:val="006664C7"/>
    <w:rsid w:val="00671C26"/>
    <w:rsid w:val="00671F74"/>
    <w:rsid w:val="00672257"/>
    <w:rsid w:val="006752A7"/>
    <w:rsid w:val="0067546B"/>
    <w:rsid w:val="006769C9"/>
    <w:rsid w:val="006809CA"/>
    <w:rsid w:val="006810D1"/>
    <w:rsid w:val="006818FE"/>
    <w:rsid w:val="00682A74"/>
    <w:rsid w:val="00684AB4"/>
    <w:rsid w:val="006852EE"/>
    <w:rsid w:val="00690501"/>
    <w:rsid w:val="006908CA"/>
    <w:rsid w:val="00692B3E"/>
    <w:rsid w:val="0069366C"/>
    <w:rsid w:val="00694A22"/>
    <w:rsid w:val="00694B96"/>
    <w:rsid w:val="00695063"/>
    <w:rsid w:val="00695DA6"/>
    <w:rsid w:val="00696AFC"/>
    <w:rsid w:val="006A1355"/>
    <w:rsid w:val="006A7879"/>
    <w:rsid w:val="006B0BFD"/>
    <w:rsid w:val="006B1084"/>
    <w:rsid w:val="006B23B6"/>
    <w:rsid w:val="006B2C88"/>
    <w:rsid w:val="006B67D2"/>
    <w:rsid w:val="006B6BBB"/>
    <w:rsid w:val="006B7055"/>
    <w:rsid w:val="006C186D"/>
    <w:rsid w:val="006C1EB0"/>
    <w:rsid w:val="006C22F6"/>
    <w:rsid w:val="006C38F4"/>
    <w:rsid w:val="006C566D"/>
    <w:rsid w:val="006C5EAA"/>
    <w:rsid w:val="006C6712"/>
    <w:rsid w:val="006D1BDF"/>
    <w:rsid w:val="006D7CED"/>
    <w:rsid w:val="006E1A50"/>
    <w:rsid w:val="006E24B6"/>
    <w:rsid w:val="006E4A07"/>
    <w:rsid w:val="006E6518"/>
    <w:rsid w:val="006E7AD9"/>
    <w:rsid w:val="006F256C"/>
    <w:rsid w:val="006F278D"/>
    <w:rsid w:val="006F4A26"/>
    <w:rsid w:val="006F6F54"/>
    <w:rsid w:val="006F724A"/>
    <w:rsid w:val="0070114C"/>
    <w:rsid w:val="007047E1"/>
    <w:rsid w:val="007100B9"/>
    <w:rsid w:val="00710309"/>
    <w:rsid w:val="00710D78"/>
    <w:rsid w:val="00711904"/>
    <w:rsid w:val="00713D54"/>
    <w:rsid w:val="00714019"/>
    <w:rsid w:val="00716FC3"/>
    <w:rsid w:val="00717973"/>
    <w:rsid w:val="00717C99"/>
    <w:rsid w:val="00721EC8"/>
    <w:rsid w:val="007230AF"/>
    <w:rsid w:val="007257CF"/>
    <w:rsid w:val="00726790"/>
    <w:rsid w:val="00727F8C"/>
    <w:rsid w:val="00730E76"/>
    <w:rsid w:val="00733425"/>
    <w:rsid w:val="00734A5C"/>
    <w:rsid w:val="007367EE"/>
    <w:rsid w:val="00743D46"/>
    <w:rsid w:val="00745444"/>
    <w:rsid w:val="00745C6D"/>
    <w:rsid w:val="007469E5"/>
    <w:rsid w:val="00746C5B"/>
    <w:rsid w:val="00746CBB"/>
    <w:rsid w:val="007471C7"/>
    <w:rsid w:val="00751255"/>
    <w:rsid w:val="007519F4"/>
    <w:rsid w:val="00753FAE"/>
    <w:rsid w:val="00756BD8"/>
    <w:rsid w:val="00757895"/>
    <w:rsid w:val="00757F64"/>
    <w:rsid w:val="00760276"/>
    <w:rsid w:val="00760500"/>
    <w:rsid w:val="00760E3E"/>
    <w:rsid w:val="007639E2"/>
    <w:rsid w:val="00771262"/>
    <w:rsid w:val="00772BAF"/>
    <w:rsid w:val="007746AA"/>
    <w:rsid w:val="00775CE2"/>
    <w:rsid w:val="007775A4"/>
    <w:rsid w:val="0078085A"/>
    <w:rsid w:val="007809AC"/>
    <w:rsid w:val="0078220D"/>
    <w:rsid w:val="00783A5C"/>
    <w:rsid w:val="007849DF"/>
    <w:rsid w:val="00791BAB"/>
    <w:rsid w:val="00792993"/>
    <w:rsid w:val="007949AD"/>
    <w:rsid w:val="00795A33"/>
    <w:rsid w:val="00795D81"/>
    <w:rsid w:val="0079722B"/>
    <w:rsid w:val="007A1CC4"/>
    <w:rsid w:val="007A46A9"/>
    <w:rsid w:val="007A6493"/>
    <w:rsid w:val="007A7B71"/>
    <w:rsid w:val="007B19D0"/>
    <w:rsid w:val="007B297E"/>
    <w:rsid w:val="007B2D11"/>
    <w:rsid w:val="007B3E7B"/>
    <w:rsid w:val="007B482C"/>
    <w:rsid w:val="007B5B1F"/>
    <w:rsid w:val="007C0194"/>
    <w:rsid w:val="007C0371"/>
    <w:rsid w:val="007C1155"/>
    <w:rsid w:val="007C1C9C"/>
    <w:rsid w:val="007C4659"/>
    <w:rsid w:val="007C4929"/>
    <w:rsid w:val="007C5C70"/>
    <w:rsid w:val="007D15D7"/>
    <w:rsid w:val="007D3F1F"/>
    <w:rsid w:val="007D6E7F"/>
    <w:rsid w:val="007E0DB7"/>
    <w:rsid w:val="007E1642"/>
    <w:rsid w:val="007E1DEA"/>
    <w:rsid w:val="007E47A7"/>
    <w:rsid w:val="007E770E"/>
    <w:rsid w:val="007E7A88"/>
    <w:rsid w:val="007F1ADE"/>
    <w:rsid w:val="007F5D70"/>
    <w:rsid w:val="007F7B07"/>
    <w:rsid w:val="007F7FD4"/>
    <w:rsid w:val="0080072C"/>
    <w:rsid w:val="00802A40"/>
    <w:rsid w:val="008031D8"/>
    <w:rsid w:val="00803B08"/>
    <w:rsid w:val="008057F6"/>
    <w:rsid w:val="00806796"/>
    <w:rsid w:val="008106A8"/>
    <w:rsid w:val="00811556"/>
    <w:rsid w:val="00811E7F"/>
    <w:rsid w:val="0081564A"/>
    <w:rsid w:val="00815D54"/>
    <w:rsid w:val="008162E6"/>
    <w:rsid w:val="00827996"/>
    <w:rsid w:val="00830062"/>
    <w:rsid w:val="008304BB"/>
    <w:rsid w:val="00834A1B"/>
    <w:rsid w:val="008352D0"/>
    <w:rsid w:val="00842E0A"/>
    <w:rsid w:val="008435A0"/>
    <w:rsid w:val="0084485C"/>
    <w:rsid w:val="00844CCA"/>
    <w:rsid w:val="00847659"/>
    <w:rsid w:val="00851663"/>
    <w:rsid w:val="00851F72"/>
    <w:rsid w:val="008522B3"/>
    <w:rsid w:val="00853174"/>
    <w:rsid w:val="00853E39"/>
    <w:rsid w:val="00857320"/>
    <w:rsid w:val="00857906"/>
    <w:rsid w:val="00860F2C"/>
    <w:rsid w:val="00861301"/>
    <w:rsid w:val="00861716"/>
    <w:rsid w:val="0086214F"/>
    <w:rsid w:val="008625BC"/>
    <w:rsid w:val="0086510A"/>
    <w:rsid w:val="008662F3"/>
    <w:rsid w:val="00870673"/>
    <w:rsid w:val="00870EEC"/>
    <w:rsid w:val="00873D14"/>
    <w:rsid w:val="00875540"/>
    <w:rsid w:val="0088013B"/>
    <w:rsid w:val="008811F1"/>
    <w:rsid w:val="00882077"/>
    <w:rsid w:val="008824A9"/>
    <w:rsid w:val="00886F4B"/>
    <w:rsid w:val="00887500"/>
    <w:rsid w:val="00887D0C"/>
    <w:rsid w:val="00891608"/>
    <w:rsid w:val="00897315"/>
    <w:rsid w:val="00897EEB"/>
    <w:rsid w:val="008A01B2"/>
    <w:rsid w:val="008A04DB"/>
    <w:rsid w:val="008A1C95"/>
    <w:rsid w:val="008A261B"/>
    <w:rsid w:val="008A2729"/>
    <w:rsid w:val="008A5281"/>
    <w:rsid w:val="008A596F"/>
    <w:rsid w:val="008A630A"/>
    <w:rsid w:val="008A7D9E"/>
    <w:rsid w:val="008B35C8"/>
    <w:rsid w:val="008B4E45"/>
    <w:rsid w:val="008B73B3"/>
    <w:rsid w:val="008C43B5"/>
    <w:rsid w:val="008D1C79"/>
    <w:rsid w:val="008D26F4"/>
    <w:rsid w:val="008D3B12"/>
    <w:rsid w:val="008D4F63"/>
    <w:rsid w:val="008D587C"/>
    <w:rsid w:val="008D58BE"/>
    <w:rsid w:val="008D6373"/>
    <w:rsid w:val="008E1056"/>
    <w:rsid w:val="008E150C"/>
    <w:rsid w:val="008E222E"/>
    <w:rsid w:val="008E28AF"/>
    <w:rsid w:val="008E4EC6"/>
    <w:rsid w:val="008E7B99"/>
    <w:rsid w:val="008F0423"/>
    <w:rsid w:val="008F12F5"/>
    <w:rsid w:val="008F13CF"/>
    <w:rsid w:val="008F22E2"/>
    <w:rsid w:val="008F50EC"/>
    <w:rsid w:val="008F5CB7"/>
    <w:rsid w:val="00900100"/>
    <w:rsid w:val="00902AA6"/>
    <w:rsid w:val="00907C46"/>
    <w:rsid w:val="00912165"/>
    <w:rsid w:val="009137BB"/>
    <w:rsid w:val="00915796"/>
    <w:rsid w:val="0092187E"/>
    <w:rsid w:val="0092232C"/>
    <w:rsid w:val="00923B1B"/>
    <w:rsid w:val="009246A9"/>
    <w:rsid w:val="00924C23"/>
    <w:rsid w:val="009257E3"/>
    <w:rsid w:val="009261CC"/>
    <w:rsid w:val="00930124"/>
    <w:rsid w:val="0093491B"/>
    <w:rsid w:val="009362CC"/>
    <w:rsid w:val="00937BF2"/>
    <w:rsid w:val="00941B2A"/>
    <w:rsid w:val="0094298D"/>
    <w:rsid w:val="009440CC"/>
    <w:rsid w:val="009444B2"/>
    <w:rsid w:val="0094694F"/>
    <w:rsid w:val="0095227B"/>
    <w:rsid w:val="0095349B"/>
    <w:rsid w:val="009534A1"/>
    <w:rsid w:val="00955FD3"/>
    <w:rsid w:val="0095600B"/>
    <w:rsid w:val="00956574"/>
    <w:rsid w:val="009576BB"/>
    <w:rsid w:val="00957E90"/>
    <w:rsid w:val="00960F70"/>
    <w:rsid w:val="009640DD"/>
    <w:rsid w:val="00965AEB"/>
    <w:rsid w:val="00965FC5"/>
    <w:rsid w:val="0096757F"/>
    <w:rsid w:val="0097034E"/>
    <w:rsid w:val="0098296A"/>
    <w:rsid w:val="009836A5"/>
    <w:rsid w:val="00984442"/>
    <w:rsid w:val="00986FC2"/>
    <w:rsid w:val="0099617B"/>
    <w:rsid w:val="0099797A"/>
    <w:rsid w:val="00997DD4"/>
    <w:rsid w:val="009A044C"/>
    <w:rsid w:val="009A05B8"/>
    <w:rsid w:val="009A103C"/>
    <w:rsid w:val="009A45C7"/>
    <w:rsid w:val="009B0197"/>
    <w:rsid w:val="009B1D0A"/>
    <w:rsid w:val="009B4555"/>
    <w:rsid w:val="009B5B6C"/>
    <w:rsid w:val="009C0D6F"/>
    <w:rsid w:val="009C1271"/>
    <w:rsid w:val="009C147D"/>
    <w:rsid w:val="009C27C2"/>
    <w:rsid w:val="009C2ACA"/>
    <w:rsid w:val="009C2BF0"/>
    <w:rsid w:val="009C3669"/>
    <w:rsid w:val="009C4720"/>
    <w:rsid w:val="009C6A91"/>
    <w:rsid w:val="009C7204"/>
    <w:rsid w:val="009D4631"/>
    <w:rsid w:val="009D54A0"/>
    <w:rsid w:val="009D66E2"/>
    <w:rsid w:val="009E1C06"/>
    <w:rsid w:val="009E1C46"/>
    <w:rsid w:val="009E2A09"/>
    <w:rsid w:val="009E61DD"/>
    <w:rsid w:val="009E6D8B"/>
    <w:rsid w:val="009F14A4"/>
    <w:rsid w:val="009F3B77"/>
    <w:rsid w:val="009F698C"/>
    <w:rsid w:val="009F7D67"/>
    <w:rsid w:val="00A016E3"/>
    <w:rsid w:val="00A06F6B"/>
    <w:rsid w:val="00A07059"/>
    <w:rsid w:val="00A10344"/>
    <w:rsid w:val="00A1059D"/>
    <w:rsid w:val="00A10D78"/>
    <w:rsid w:val="00A119CD"/>
    <w:rsid w:val="00A11A2B"/>
    <w:rsid w:val="00A155DD"/>
    <w:rsid w:val="00A1694A"/>
    <w:rsid w:val="00A202CF"/>
    <w:rsid w:val="00A2062A"/>
    <w:rsid w:val="00A2328F"/>
    <w:rsid w:val="00A25B35"/>
    <w:rsid w:val="00A27918"/>
    <w:rsid w:val="00A309F2"/>
    <w:rsid w:val="00A36270"/>
    <w:rsid w:val="00A3678E"/>
    <w:rsid w:val="00A37DC4"/>
    <w:rsid w:val="00A428AD"/>
    <w:rsid w:val="00A47532"/>
    <w:rsid w:val="00A5218A"/>
    <w:rsid w:val="00A53E41"/>
    <w:rsid w:val="00A56142"/>
    <w:rsid w:val="00A57550"/>
    <w:rsid w:val="00A603A8"/>
    <w:rsid w:val="00A62BB9"/>
    <w:rsid w:val="00A64FF5"/>
    <w:rsid w:val="00A67595"/>
    <w:rsid w:val="00A70922"/>
    <w:rsid w:val="00A716C5"/>
    <w:rsid w:val="00A71D92"/>
    <w:rsid w:val="00A72364"/>
    <w:rsid w:val="00A8012E"/>
    <w:rsid w:val="00A81217"/>
    <w:rsid w:val="00A83B86"/>
    <w:rsid w:val="00A85DE6"/>
    <w:rsid w:val="00A86986"/>
    <w:rsid w:val="00A86B65"/>
    <w:rsid w:val="00A874CD"/>
    <w:rsid w:val="00A90D7D"/>
    <w:rsid w:val="00A935D3"/>
    <w:rsid w:val="00A947C2"/>
    <w:rsid w:val="00A94D46"/>
    <w:rsid w:val="00A94F97"/>
    <w:rsid w:val="00A95FDB"/>
    <w:rsid w:val="00A96085"/>
    <w:rsid w:val="00A972F1"/>
    <w:rsid w:val="00A97DB0"/>
    <w:rsid w:val="00AA18FA"/>
    <w:rsid w:val="00AA25A6"/>
    <w:rsid w:val="00AA34C3"/>
    <w:rsid w:val="00AA537D"/>
    <w:rsid w:val="00AB122F"/>
    <w:rsid w:val="00AB3540"/>
    <w:rsid w:val="00AB35F5"/>
    <w:rsid w:val="00AC218B"/>
    <w:rsid w:val="00AC4BA6"/>
    <w:rsid w:val="00AC54E2"/>
    <w:rsid w:val="00AD051C"/>
    <w:rsid w:val="00AD2203"/>
    <w:rsid w:val="00AD3BC7"/>
    <w:rsid w:val="00AD7CB2"/>
    <w:rsid w:val="00AE0EDD"/>
    <w:rsid w:val="00AE1ABB"/>
    <w:rsid w:val="00AE36D8"/>
    <w:rsid w:val="00AE5137"/>
    <w:rsid w:val="00AE6E07"/>
    <w:rsid w:val="00AE7492"/>
    <w:rsid w:val="00AE7DE7"/>
    <w:rsid w:val="00AF3B26"/>
    <w:rsid w:val="00AF66D6"/>
    <w:rsid w:val="00B01DAE"/>
    <w:rsid w:val="00B01DD6"/>
    <w:rsid w:val="00B044D3"/>
    <w:rsid w:val="00B049A5"/>
    <w:rsid w:val="00B04D63"/>
    <w:rsid w:val="00B07444"/>
    <w:rsid w:val="00B12D10"/>
    <w:rsid w:val="00B13256"/>
    <w:rsid w:val="00B14DB1"/>
    <w:rsid w:val="00B15C10"/>
    <w:rsid w:val="00B17121"/>
    <w:rsid w:val="00B22EB1"/>
    <w:rsid w:val="00B23AA0"/>
    <w:rsid w:val="00B24A3F"/>
    <w:rsid w:val="00B24C12"/>
    <w:rsid w:val="00B2536C"/>
    <w:rsid w:val="00B31DD8"/>
    <w:rsid w:val="00B3332C"/>
    <w:rsid w:val="00B34428"/>
    <w:rsid w:val="00B36CE0"/>
    <w:rsid w:val="00B37799"/>
    <w:rsid w:val="00B423F7"/>
    <w:rsid w:val="00B43392"/>
    <w:rsid w:val="00B43B2D"/>
    <w:rsid w:val="00B47CFA"/>
    <w:rsid w:val="00B50F4B"/>
    <w:rsid w:val="00B52AAB"/>
    <w:rsid w:val="00B531DD"/>
    <w:rsid w:val="00B568F6"/>
    <w:rsid w:val="00B62CCF"/>
    <w:rsid w:val="00B6650F"/>
    <w:rsid w:val="00B67228"/>
    <w:rsid w:val="00B70830"/>
    <w:rsid w:val="00B72D1C"/>
    <w:rsid w:val="00B73749"/>
    <w:rsid w:val="00B774F6"/>
    <w:rsid w:val="00B7757B"/>
    <w:rsid w:val="00B800F2"/>
    <w:rsid w:val="00B81C6C"/>
    <w:rsid w:val="00B82F87"/>
    <w:rsid w:val="00B8442C"/>
    <w:rsid w:val="00B84955"/>
    <w:rsid w:val="00B84E2F"/>
    <w:rsid w:val="00B85D16"/>
    <w:rsid w:val="00B861F9"/>
    <w:rsid w:val="00B900DA"/>
    <w:rsid w:val="00B9068A"/>
    <w:rsid w:val="00B91363"/>
    <w:rsid w:val="00B92DDF"/>
    <w:rsid w:val="00B948B0"/>
    <w:rsid w:val="00B95DA9"/>
    <w:rsid w:val="00B97782"/>
    <w:rsid w:val="00BA091F"/>
    <w:rsid w:val="00BA19E0"/>
    <w:rsid w:val="00BA1FC2"/>
    <w:rsid w:val="00BA29EC"/>
    <w:rsid w:val="00BA3739"/>
    <w:rsid w:val="00BA66B1"/>
    <w:rsid w:val="00BB021E"/>
    <w:rsid w:val="00BB18DE"/>
    <w:rsid w:val="00BB23C1"/>
    <w:rsid w:val="00BB4399"/>
    <w:rsid w:val="00BB617B"/>
    <w:rsid w:val="00BB6576"/>
    <w:rsid w:val="00BC5708"/>
    <w:rsid w:val="00BC6E63"/>
    <w:rsid w:val="00BC7BCE"/>
    <w:rsid w:val="00BD68A5"/>
    <w:rsid w:val="00BD76C3"/>
    <w:rsid w:val="00BE361B"/>
    <w:rsid w:val="00BE395D"/>
    <w:rsid w:val="00BE63F5"/>
    <w:rsid w:val="00BF04E3"/>
    <w:rsid w:val="00BF0E8E"/>
    <w:rsid w:val="00BF14AA"/>
    <w:rsid w:val="00BF2B5B"/>
    <w:rsid w:val="00BF4A14"/>
    <w:rsid w:val="00BF4FA7"/>
    <w:rsid w:val="00BF52A1"/>
    <w:rsid w:val="00BF5E45"/>
    <w:rsid w:val="00BF7B31"/>
    <w:rsid w:val="00C00FA2"/>
    <w:rsid w:val="00C0102F"/>
    <w:rsid w:val="00C023C5"/>
    <w:rsid w:val="00C0585E"/>
    <w:rsid w:val="00C05B24"/>
    <w:rsid w:val="00C065EB"/>
    <w:rsid w:val="00C07944"/>
    <w:rsid w:val="00C12FEB"/>
    <w:rsid w:val="00C13BCD"/>
    <w:rsid w:val="00C145A0"/>
    <w:rsid w:val="00C15F6D"/>
    <w:rsid w:val="00C20CEC"/>
    <w:rsid w:val="00C21871"/>
    <w:rsid w:val="00C245CB"/>
    <w:rsid w:val="00C27547"/>
    <w:rsid w:val="00C27A36"/>
    <w:rsid w:val="00C331FC"/>
    <w:rsid w:val="00C41EBF"/>
    <w:rsid w:val="00C42C02"/>
    <w:rsid w:val="00C43849"/>
    <w:rsid w:val="00C46201"/>
    <w:rsid w:val="00C46376"/>
    <w:rsid w:val="00C4739D"/>
    <w:rsid w:val="00C535EA"/>
    <w:rsid w:val="00C57D2B"/>
    <w:rsid w:val="00C61486"/>
    <w:rsid w:val="00C63C79"/>
    <w:rsid w:val="00C64ACB"/>
    <w:rsid w:val="00C65464"/>
    <w:rsid w:val="00C7286C"/>
    <w:rsid w:val="00C73466"/>
    <w:rsid w:val="00C7532C"/>
    <w:rsid w:val="00C75D9A"/>
    <w:rsid w:val="00C80AA3"/>
    <w:rsid w:val="00C8101C"/>
    <w:rsid w:val="00C81C30"/>
    <w:rsid w:val="00C83295"/>
    <w:rsid w:val="00C83EE0"/>
    <w:rsid w:val="00C86DC9"/>
    <w:rsid w:val="00C93F4C"/>
    <w:rsid w:val="00C952D0"/>
    <w:rsid w:val="00C95A62"/>
    <w:rsid w:val="00C96DC2"/>
    <w:rsid w:val="00CA180C"/>
    <w:rsid w:val="00CA317E"/>
    <w:rsid w:val="00CA5267"/>
    <w:rsid w:val="00CA5524"/>
    <w:rsid w:val="00CA6D7E"/>
    <w:rsid w:val="00CB4DFC"/>
    <w:rsid w:val="00CB5D38"/>
    <w:rsid w:val="00CB5E44"/>
    <w:rsid w:val="00CB69CC"/>
    <w:rsid w:val="00CC034A"/>
    <w:rsid w:val="00CC36DA"/>
    <w:rsid w:val="00CC5AA4"/>
    <w:rsid w:val="00CC6240"/>
    <w:rsid w:val="00CC6A5E"/>
    <w:rsid w:val="00CC6C60"/>
    <w:rsid w:val="00CD2684"/>
    <w:rsid w:val="00CD2967"/>
    <w:rsid w:val="00CE4DB5"/>
    <w:rsid w:val="00CE4E1D"/>
    <w:rsid w:val="00CE7982"/>
    <w:rsid w:val="00CF0D19"/>
    <w:rsid w:val="00CF2C01"/>
    <w:rsid w:val="00CF502A"/>
    <w:rsid w:val="00CF6730"/>
    <w:rsid w:val="00CF779C"/>
    <w:rsid w:val="00D02DD7"/>
    <w:rsid w:val="00D02FB2"/>
    <w:rsid w:val="00D03634"/>
    <w:rsid w:val="00D06C6C"/>
    <w:rsid w:val="00D06FC3"/>
    <w:rsid w:val="00D07CA3"/>
    <w:rsid w:val="00D12389"/>
    <w:rsid w:val="00D12D5E"/>
    <w:rsid w:val="00D162FF"/>
    <w:rsid w:val="00D20F98"/>
    <w:rsid w:val="00D2165A"/>
    <w:rsid w:val="00D227BC"/>
    <w:rsid w:val="00D22DB7"/>
    <w:rsid w:val="00D23AF8"/>
    <w:rsid w:val="00D244F9"/>
    <w:rsid w:val="00D2543E"/>
    <w:rsid w:val="00D305A5"/>
    <w:rsid w:val="00D31D47"/>
    <w:rsid w:val="00D32EF4"/>
    <w:rsid w:val="00D33E5E"/>
    <w:rsid w:val="00D40C34"/>
    <w:rsid w:val="00D411E8"/>
    <w:rsid w:val="00D41872"/>
    <w:rsid w:val="00D4572F"/>
    <w:rsid w:val="00D46F93"/>
    <w:rsid w:val="00D47ECA"/>
    <w:rsid w:val="00D50C23"/>
    <w:rsid w:val="00D50E3C"/>
    <w:rsid w:val="00D531AB"/>
    <w:rsid w:val="00D53F22"/>
    <w:rsid w:val="00D55424"/>
    <w:rsid w:val="00D55CF1"/>
    <w:rsid w:val="00D64671"/>
    <w:rsid w:val="00D65AFF"/>
    <w:rsid w:val="00D65DB8"/>
    <w:rsid w:val="00D66A65"/>
    <w:rsid w:val="00D73A3F"/>
    <w:rsid w:val="00D75C8F"/>
    <w:rsid w:val="00D76DBE"/>
    <w:rsid w:val="00D77C53"/>
    <w:rsid w:val="00D8229D"/>
    <w:rsid w:val="00D827E8"/>
    <w:rsid w:val="00D82E6E"/>
    <w:rsid w:val="00D83393"/>
    <w:rsid w:val="00D85787"/>
    <w:rsid w:val="00D872F9"/>
    <w:rsid w:val="00D92622"/>
    <w:rsid w:val="00D95E53"/>
    <w:rsid w:val="00DA73A2"/>
    <w:rsid w:val="00DB0BA7"/>
    <w:rsid w:val="00DB26A3"/>
    <w:rsid w:val="00DB694F"/>
    <w:rsid w:val="00DB708D"/>
    <w:rsid w:val="00DC3B61"/>
    <w:rsid w:val="00DC4AA3"/>
    <w:rsid w:val="00DC50A9"/>
    <w:rsid w:val="00DC7DC5"/>
    <w:rsid w:val="00DD164B"/>
    <w:rsid w:val="00DD282E"/>
    <w:rsid w:val="00DD36DD"/>
    <w:rsid w:val="00DD393E"/>
    <w:rsid w:val="00DD4CB6"/>
    <w:rsid w:val="00DD5916"/>
    <w:rsid w:val="00DE152C"/>
    <w:rsid w:val="00DE16DF"/>
    <w:rsid w:val="00DE1F69"/>
    <w:rsid w:val="00DE7B99"/>
    <w:rsid w:val="00DF191C"/>
    <w:rsid w:val="00DF3E71"/>
    <w:rsid w:val="00DF68CD"/>
    <w:rsid w:val="00DF722E"/>
    <w:rsid w:val="00E02D6F"/>
    <w:rsid w:val="00E03C7D"/>
    <w:rsid w:val="00E041AC"/>
    <w:rsid w:val="00E071B0"/>
    <w:rsid w:val="00E13337"/>
    <w:rsid w:val="00E15E71"/>
    <w:rsid w:val="00E15F0E"/>
    <w:rsid w:val="00E17CCF"/>
    <w:rsid w:val="00E21FAC"/>
    <w:rsid w:val="00E221A5"/>
    <w:rsid w:val="00E2311C"/>
    <w:rsid w:val="00E23C61"/>
    <w:rsid w:val="00E2583F"/>
    <w:rsid w:val="00E2715B"/>
    <w:rsid w:val="00E336DA"/>
    <w:rsid w:val="00E34F8B"/>
    <w:rsid w:val="00E3565F"/>
    <w:rsid w:val="00E368E4"/>
    <w:rsid w:val="00E458C7"/>
    <w:rsid w:val="00E54566"/>
    <w:rsid w:val="00E54DDB"/>
    <w:rsid w:val="00E562BD"/>
    <w:rsid w:val="00E56A8D"/>
    <w:rsid w:val="00E57212"/>
    <w:rsid w:val="00E62488"/>
    <w:rsid w:val="00E627BE"/>
    <w:rsid w:val="00E641BB"/>
    <w:rsid w:val="00E72E54"/>
    <w:rsid w:val="00E73CE3"/>
    <w:rsid w:val="00E74AFD"/>
    <w:rsid w:val="00E76490"/>
    <w:rsid w:val="00E808CA"/>
    <w:rsid w:val="00E80DB8"/>
    <w:rsid w:val="00E813A5"/>
    <w:rsid w:val="00E81DE7"/>
    <w:rsid w:val="00E84005"/>
    <w:rsid w:val="00E84B20"/>
    <w:rsid w:val="00E8541E"/>
    <w:rsid w:val="00E8780A"/>
    <w:rsid w:val="00E91676"/>
    <w:rsid w:val="00E92B43"/>
    <w:rsid w:val="00E947FD"/>
    <w:rsid w:val="00EB0EA0"/>
    <w:rsid w:val="00EB28EA"/>
    <w:rsid w:val="00EB2DC3"/>
    <w:rsid w:val="00EB3FCD"/>
    <w:rsid w:val="00EB405E"/>
    <w:rsid w:val="00EC04D5"/>
    <w:rsid w:val="00EC26CF"/>
    <w:rsid w:val="00EC2773"/>
    <w:rsid w:val="00EC3655"/>
    <w:rsid w:val="00EC4401"/>
    <w:rsid w:val="00ED0A5F"/>
    <w:rsid w:val="00ED212B"/>
    <w:rsid w:val="00ED2C7B"/>
    <w:rsid w:val="00ED3DA9"/>
    <w:rsid w:val="00ED7FF0"/>
    <w:rsid w:val="00EE028A"/>
    <w:rsid w:val="00EE278E"/>
    <w:rsid w:val="00EE2B23"/>
    <w:rsid w:val="00EE34DE"/>
    <w:rsid w:val="00EE3DC1"/>
    <w:rsid w:val="00EE45A2"/>
    <w:rsid w:val="00EE49E6"/>
    <w:rsid w:val="00EE76F6"/>
    <w:rsid w:val="00EF1074"/>
    <w:rsid w:val="00EF19DA"/>
    <w:rsid w:val="00EF75CD"/>
    <w:rsid w:val="00EF7DDF"/>
    <w:rsid w:val="00F00BA6"/>
    <w:rsid w:val="00F01670"/>
    <w:rsid w:val="00F01B3E"/>
    <w:rsid w:val="00F0348A"/>
    <w:rsid w:val="00F06372"/>
    <w:rsid w:val="00F074CC"/>
    <w:rsid w:val="00F11F47"/>
    <w:rsid w:val="00F1403E"/>
    <w:rsid w:val="00F15EED"/>
    <w:rsid w:val="00F2225B"/>
    <w:rsid w:val="00F26228"/>
    <w:rsid w:val="00F27DF7"/>
    <w:rsid w:val="00F31302"/>
    <w:rsid w:val="00F40C81"/>
    <w:rsid w:val="00F415CD"/>
    <w:rsid w:val="00F41D68"/>
    <w:rsid w:val="00F42FC1"/>
    <w:rsid w:val="00F44F0F"/>
    <w:rsid w:val="00F50BA3"/>
    <w:rsid w:val="00F535C9"/>
    <w:rsid w:val="00F53AB5"/>
    <w:rsid w:val="00F5739D"/>
    <w:rsid w:val="00F62274"/>
    <w:rsid w:val="00F64177"/>
    <w:rsid w:val="00F64B5C"/>
    <w:rsid w:val="00F65C2F"/>
    <w:rsid w:val="00F661B1"/>
    <w:rsid w:val="00F71C76"/>
    <w:rsid w:val="00F71EC0"/>
    <w:rsid w:val="00F73A3A"/>
    <w:rsid w:val="00F74BA0"/>
    <w:rsid w:val="00F75B71"/>
    <w:rsid w:val="00F772F7"/>
    <w:rsid w:val="00F77C78"/>
    <w:rsid w:val="00F80126"/>
    <w:rsid w:val="00F81042"/>
    <w:rsid w:val="00F81C45"/>
    <w:rsid w:val="00F82D19"/>
    <w:rsid w:val="00F8326B"/>
    <w:rsid w:val="00F86DC1"/>
    <w:rsid w:val="00F900BD"/>
    <w:rsid w:val="00F90261"/>
    <w:rsid w:val="00F910ED"/>
    <w:rsid w:val="00F91E01"/>
    <w:rsid w:val="00F940BF"/>
    <w:rsid w:val="00F952F7"/>
    <w:rsid w:val="00F95540"/>
    <w:rsid w:val="00F95AAC"/>
    <w:rsid w:val="00FA2215"/>
    <w:rsid w:val="00FA521F"/>
    <w:rsid w:val="00FB1CCA"/>
    <w:rsid w:val="00FB71D3"/>
    <w:rsid w:val="00FC01C5"/>
    <w:rsid w:val="00FC117B"/>
    <w:rsid w:val="00FC155F"/>
    <w:rsid w:val="00FC236A"/>
    <w:rsid w:val="00FC2EA7"/>
    <w:rsid w:val="00FC2F12"/>
    <w:rsid w:val="00FC5117"/>
    <w:rsid w:val="00FD29BF"/>
    <w:rsid w:val="00FD327A"/>
    <w:rsid w:val="00FD54AC"/>
    <w:rsid w:val="00FD58D5"/>
    <w:rsid w:val="00FD5D59"/>
    <w:rsid w:val="00FD5D9F"/>
    <w:rsid w:val="00FD5FD6"/>
    <w:rsid w:val="00FE1F89"/>
    <w:rsid w:val="00FE2EB2"/>
    <w:rsid w:val="00FE52D8"/>
    <w:rsid w:val="00FE5384"/>
    <w:rsid w:val="00FF00B2"/>
    <w:rsid w:val="00FF158A"/>
    <w:rsid w:val="00FF4887"/>
    <w:rsid w:val="00FF7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56D68"/>
  <w15:docId w15:val="{276D7446-49CD-44C4-9BA8-1E80B59E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pPr>
        <w:spacing w:before="120"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3E5E"/>
  </w:style>
  <w:style w:type="paragraph" w:styleId="Heading1">
    <w:name w:val="heading 1"/>
    <w:basedOn w:val="Normal"/>
    <w:next w:val="Normal"/>
    <w:link w:val="Heading1Char"/>
    <w:uiPriority w:val="9"/>
    <w:qFormat/>
    <w:rsid w:val="005D71AC"/>
    <w:pPr>
      <w:keepNext/>
      <w:spacing w:before="480" w:after="480"/>
      <w:jc w:val="center"/>
      <w:outlineLvl w:val="0"/>
    </w:pPr>
    <w:rPr>
      <w:b/>
      <w:sz w:val="24"/>
    </w:rPr>
  </w:style>
  <w:style w:type="paragraph" w:styleId="Heading2">
    <w:name w:val="heading 2"/>
    <w:basedOn w:val="Normal"/>
    <w:next w:val="Normal"/>
    <w:link w:val="Heading2Char"/>
    <w:uiPriority w:val="9"/>
    <w:qFormat/>
    <w:rsid w:val="008A596F"/>
    <w:pPr>
      <w:keepNext/>
      <w:tabs>
        <w:tab w:val="left" w:pos="1440"/>
      </w:tabs>
      <w:spacing w:after="160"/>
      <w:outlineLvl w:val="1"/>
    </w:pPr>
    <w:rPr>
      <w:b/>
      <w:noProof/>
    </w:rPr>
  </w:style>
  <w:style w:type="paragraph" w:styleId="Heading3">
    <w:name w:val="heading 3"/>
    <w:basedOn w:val="Heading2"/>
    <w:next w:val="Normal"/>
    <w:link w:val="Heading3Char"/>
    <w:uiPriority w:val="9"/>
    <w:qFormat/>
    <w:rsid w:val="008A596F"/>
    <w:pPr>
      <w:spacing w:after="80"/>
      <w:outlineLvl w:val="2"/>
    </w:pPr>
  </w:style>
  <w:style w:type="paragraph" w:styleId="Heading4">
    <w:name w:val="heading 4"/>
    <w:basedOn w:val="Heading3"/>
    <w:next w:val="Normal"/>
    <w:link w:val="Heading4Char"/>
    <w:uiPriority w:val="9"/>
    <w:qFormat/>
    <w:rsid w:val="005D71AC"/>
    <w:pPr>
      <w:outlineLvl w:val="3"/>
    </w:pPr>
  </w:style>
  <w:style w:type="paragraph" w:styleId="Heading5">
    <w:name w:val="heading 5"/>
    <w:basedOn w:val="Heading4"/>
    <w:next w:val="Normal"/>
    <w:link w:val="Heading5Char"/>
    <w:uiPriority w:val="9"/>
    <w:qFormat/>
    <w:rsid w:val="00596546"/>
    <w:pPr>
      <w:spacing w:before="240" w:after="120"/>
      <w:outlineLvl w:val="4"/>
    </w:pPr>
  </w:style>
  <w:style w:type="paragraph" w:styleId="Heading6">
    <w:name w:val="heading 6"/>
    <w:basedOn w:val="Heading5"/>
    <w:next w:val="Normal"/>
    <w:link w:val="Heading6Char"/>
    <w:uiPriority w:val="9"/>
    <w:qFormat/>
    <w:rsid w:val="005D71AC"/>
    <w:pPr>
      <w:outlineLvl w:val="5"/>
    </w:pPr>
  </w:style>
  <w:style w:type="paragraph" w:styleId="Heading7">
    <w:name w:val="heading 7"/>
    <w:basedOn w:val="Heading6"/>
    <w:next w:val="Normal"/>
    <w:link w:val="Heading7Char"/>
    <w:uiPriority w:val="9"/>
    <w:qFormat/>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B7A5F"/>
    <w:rPr>
      <w:b/>
      <w:sz w:val="24"/>
    </w:rPr>
  </w:style>
  <w:style w:type="character" w:customStyle="1" w:styleId="Heading2Char">
    <w:name w:val="Heading 2 Char"/>
    <w:link w:val="Heading2"/>
    <w:uiPriority w:val="9"/>
    <w:rsid w:val="005B7A5F"/>
    <w:rPr>
      <w:b/>
      <w:noProof/>
    </w:rPr>
  </w:style>
  <w:style w:type="character" w:customStyle="1" w:styleId="Heading3Char">
    <w:name w:val="Heading 3 Char"/>
    <w:link w:val="Heading3"/>
    <w:uiPriority w:val="9"/>
    <w:rsid w:val="005B7A5F"/>
    <w:rPr>
      <w:b/>
      <w:noProof/>
    </w:rPr>
  </w:style>
  <w:style w:type="character" w:customStyle="1" w:styleId="Heading4Char">
    <w:name w:val="Heading 4 Char"/>
    <w:link w:val="Heading4"/>
    <w:uiPriority w:val="9"/>
    <w:rsid w:val="005B7A5F"/>
    <w:rPr>
      <w:b/>
      <w:noProof/>
    </w:rPr>
  </w:style>
  <w:style w:type="character" w:customStyle="1" w:styleId="Heading5Char">
    <w:name w:val="Heading 5 Char"/>
    <w:link w:val="Heading5"/>
    <w:uiPriority w:val="9"/>
    <w:rsid w:val="005B7A5F"/>
    <w:rPr>
      <w:b/>
      <w:noProof/>
    </w:rPr>
  </w:style>
  <w:style w:type="character" w:customStyle="1" w:styleId="Heading6Char">
    <w:name w:val="Heading 6 Char"/>
    <w:link w:val="Heading6"/>
    <w:uiPriority w:val="9"/>
    <w:rsid w:val="005B7A5F"/>
    <w:rPr>
      <w:b/>
      <w:noProof/>
    </w:rPr>
  </w:style>
  <w:style w:type="character" w:customStyle="1" w:styleId="Heading7Char">
    <w:name w:val="Heading 7 Char"/>
    <w:link w:val="Heading7"/>
    <w:uiPriority w:val="9"/>
    <w:rsid w:val="005B7A5F"/>
    <w:rPr>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uiPriority w:val="19"/>
    <w:qFormat/>
    <w:rsid w:val="005D71AC"/>
    <w:pPr>
      <w:keepNext/>
      <w:keepLines/>
      <w:spacing w:before="200" w:after="280"/>
      <w:jc w:val="center"/>
    </w:pPr>
    <w:rPr>
      <w:b/>
    </w:rPr>
  </w:style>
  <w:style w:type="character" w:customStyle="1" w:styleId="FigureTitleChar">
    <w:name w:val="Figure Title Char"/>
    <w:link w:val="FigureTitle"/>
    <w:uiPriority w:val="19"/>
    <w:rsid w:val="005B7A5F"/>
    <w:rPr>
      <w:b/>
    </w:rPr>
  </w:style>
  <w:style w:type="paragraph" w:customStyle="1" w:styleId="TableTitle">
    <w:name w:val="Table Title"/>
    <w:basedOn w:val="Normal"/>
    <w:next w:val="Normal"/>
    <w:link w:val="TableTitleChar"/>
    <w:uiPriority w:val="10"/>
    <w:qFormat/>
    <w:rsid w:val="005D71AC"/>
    <w:pPr>
      <w:spacing w:after="0"/>
      <w:jc w:val="center"/>
    </w:pPr>
    <w:rPr>
      <w:b/>
    </w:rPr>
  </w:style>
  <w:style w:type="character" w:customStyle="1" w:styleId="TableTitleChar">
    <w:name w:val="Table Title Char"/>
    <w:link w:val="TableTitle"/>
    <w:uiPriority w:val="10"/>
    <w:rsid w:val="005B7A5F"/>
    <w:rPr>
      <w:b/>
    </w:rPr>
  </w:style>
  <w:style w:type="paragraph" w:customStyle="1" w:styleId="Bullet3">
    <w:name w:val="Bullet3"/>
    <w:basedOn w:val="Normal"/>
    <w:uiPriority w:val="19"/>
    <w:qFormat/>
    <w:rsid w:val="005D71AC"/>
    <w:pPr>
      <w:tabs>
        <w:tab w:val="left" w:pos="1080"/>
        <w:tab w:val="left" w:pos="1440"/>
      </w:tabs>
      <w:spacing w:after="60"/>
      <w:ind w:left="1440" w:hanging="360"/>
    </w:pPr>
  </w:style>
  <w:style w:type="paragraph" w:customStyle="1" w:styleId="Bullet2">
    <w:name w:val="Bullet2"/>
    <w:basedOn w:val="Normal"/>
    <w:uiPriority w:val="19"/>
    <w:qFormat/>
    <w:rsid w:val="005D71AC"/>
    <w:pPr>
      <w:tabs>
        <w:tab w:val="left" w:pos="1080"/>
      </w:tabs>
      <w:spacing w:after="60"/>
      <w:ind w:left="1080" w:hanging="350"/>
    </w:pPr>
  </w:style>
  <w:style w:type="paragraph" w:customStyle="1" w:styleId="Bullet1">
    <w:name w:val="Bullet1"/>
    <w:basedOn w:val="Normal"/>
    <w:uiPriority w:val="19"/>
    <w:qFormat/>
    <w:rsid w:val="005D71AC"/>
    <w:pPr>
      <w:spacing w:after="60"/>
      <w:ind w:left="720" w:hanging="360"/>
    </w:pPr>
  </w:style>
  <w:style w:type="paragraph" w:customStyle="1" w:styleId="Note">
    <w:name w:val="Note"/>
    <w:basedOn w:val="Normal"/>
    <w:link w:val="NoteChar"/>
    <w:uiPriority w:val="2"/>
    <w:qFormat/>
    <w:rsid w:val="00CA317E"/>
    <w:pPr>
      <w:tabs>
        <w:tab w:val="left" w:pos="1080"/>
      </w:tabs>
      <w:spacing w:before="60" w:after="60"/>
      <w:ind w:left="360" w:right="1080"/>
    </w:pPr>
    <w:rPr>
      <w:sz w:val="18"/>
    </w:rPr>
  </w:style>
  <w:style w:type="paragraph" w:customStyle="1" w:styleId="TableEntry">
    <w:name w:val="Table Entry"/>
    <w:basedOn w:val="Normal"/>
    <w:uiPriority w:val="10"/>
    <w:qFormat/>
    <w:rsid w:val="00FB1CCA"/>
    <w:pPr>
      <w:spacing w:before="0" w:after="0"/>
    </w:pPr>
  </w:style>
  <w:style w:type="paragraph" w:customStyle="1" w:styleId="Bullet0">
    <w:name w:val="Bullet0"/>
    <w:basedOn w:val="Normal"/>
    <w:uiPriority w:val="19"/>
    <w:qFormat/>
    <w:rsid w:val="005D71AC"/>
    <w:pPr>
      <w:tabs>
        <w:tab w:val="left" w:pos="360"/>
      </w:tabs>
      <w:spacing w:after="60"/>
      <w:ind w:left="360" w:hanging="367"/>
    </w:pPr>
  </w:style>
  <w:style w:type="paragraph" w:customStyle="1" w:styleId="TableLabel">
    <w:name w:val="Table Label"/>
    <w:basedOn w:val="TableEntry"/>
    <w:uiPriority w:val="10"/>
    <w:qFormat/>
    <w:rsid w:val="00FB1CCA"/>
    <w:pPr>
      <w:keepNext/>
      <w:jc w:val="center"/>
    </w:pPr>
    <w:rPr>
      <w:b/>
    </w:rPr>
  </w:style>
  <w:style w:type="paragraph" w:customStyle="1" w:styleId="DocList">
    <w:name w:val="DocList"/>
    <w:basedOn w:val="Normal"/>
    <w:uiPriority w:val="19"/>
    <w:qFormat/>
    <w:rsid w:val="005D71AC"/>
    <w:pPr>
      <w:tabs>
        <w:tab w:val="left" w:pos="1620"/>
      </w:tabs>
      <w:spacing w:before="60" w:after="60"/>
      <w:ind w:left="1620" w:hanging="1080"/>
    </w:pPr>
  </w:style>
  <w:style w:type="paragraph" w:customStyle="1" w:styleId="PartTitle">
    <w:name w:val="Part Title"/>
    <w:basedOn w:val="Normal"/>
    <w:uiPriority w:val="14"/>
    <w:qFormat/>
    <w:rsid w:val="005D71AC"/>
    <w:pPr>
      <w:tabs>
        <w:tab w:val="left" w:pos="360"/>
      </w:tabs>
      <w:jc w:val="center"/>
    </w:pPr>
    <w:rPr>
      <w:i/>
      <w:sz w:val="24"/>
    </w:rPr>
  </w:style>
  <w:style w:type="paragraph" w:customStyle="1" w:styleId="StandardTitle">
    <w:name w:val="Standard Title"/>
    <w:basedOn w:val="Normal"/>
    <w:uiPriority w:val="14"/>
    <w:qFormat/>
    <w:rsid w:val="005D71AC"/>
    <w:pPr>
      <w:tabs>
        <w:tab w:val="left" w:pos="360"/>
      </w:tabs>
      <w:jc w:val="center"/>
    </w:pPr>
    <w:rPr>
      <w:b/>
      <w:sz w:val="24"/>
    </w:rPr>
  </w:style>
  <w:style w:type="paragraph" w:customStyle="1" w:styleId="Instruction">
    <w:name w:val="Instruction"/>
    <w:basedOn w:val="Normal"/>
    <w:uiPriority w:val="19"/>
    <w:qFormat/>
    <w:rsid w:val="005D71AC"/>
    <w:pPr>
      <w:pBdr>
        <w:top w:val="single" w:sz="6" w:space="3" w:color="auto"/>
        <w:left w:val="single" w:sz="6" w:space="3" w:color="auto"/>
        <w:bottom w:val="single" w:sz="6" w:space="3" w:color="auto"/>
        <w:right w:val="single" w:sz="6" w:space="3" w:color="auto"/>
      </w:pBdr>
    </w:pPr>
    <w:rPr>
      <w:b/>
    </w:rPr>
  </w:style>
  <w:style w:type="paragraph" w:customStyle="1" w:styleId="List1">
    <w:name w:val="List1"/>
    <w:basedOn w:val="Bullet1"/>
    <w:uiPriority w:val="19"/>
    <w:qFormat/>
    <w:rsid w:val="005D71AC"/>
  </w:style>
  <w:style w:type="paragraph" w:customStyle="1" w:styleId="List2">
    <w:name w:val="List2"/>
    <w:basedOn w:val="Bullet2"/>
    <w:uiPriority w:val="19"/>
    <w:qFormat/>
    <w:rsid w:val="005D71AC"/>
    <w:pPr>
      <w:ind w:hanging="360"/>
    </w:pPr>
  </w:style>
  <w:style w:type="paragraph" w:customStyle="1" w:styleId="List3">
    <w:name w:val="List3"/>
    <w:basedOn w:val="Bullet3"/>
    <w:uiPriority w:val="19"/>
    <w:qFormat/>
    <w:rsid w:val="005D71AC"/>
  </w:style>
  <w:style w:type="paragraph" w:customStyle="1" w:styleId="Bullet20">
    <w:name w:val="Bullet 2"/>
    <w:basedOn w:val="Normal"/>
    <w:uiPriority w:val="19"/>
    <w:rsid w:val="00DE1F69"/>
    <w:pPr>
      <w:ind w:left="1080" w:hanging="360"/>
    </w:pPr>
  </w:style>
  <w:style w:type="paragraph" w:styleId="Header">
    <w:name w:val="header"/>
    <w:basedOn w:val="Normal"/>
    <w:link w:val="HeaderChar"/>
    <w:uiPriority w:val="99"/>
    <w:unhideWhenUsed/>
    <w:rsid w:val="00DE1F69"/>
    <w:pPr>
      <w:tabs>
        <w:tab w:val="center" w:pos="4680"/>
        <w:tab w:val="right" w:pos="9360"/>
      </w:tabs>
      <w:spacing w:after="0"/>
    </w:pPr>
  </w:style>
  <w:style w:type="character" w:customStyle="1" w:styleId="HeaderChar">
    <w:name w:val="Header Char"/>
    <w:link w:val="Header"/>
    <w:uiPriority w:val="99"/>
    <w:rsid w:val="00DE1F69"/>
    <w:rPr>
      <w:rFonts w:ascii="Helvetica" w:hAnsi="Helvetica"/>
    </w:rPr>
  </w:style>
  <w:style w:type="paragraph" w:styleId="Footer">
    <w:name w:val="footer"/>
    <w:basedOn w:val="Normal"/>
    <w:link w:val="FooterChar"/>
    <w:uiPriority w:val="99"/>
    <w:unhideWhenUsed/>
    <w:rsid w:val="00DE1F69"/>
    <w:pPr>
      <w:tabs>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character" w:styleId="CommentReference">
    <w:name w:val="annotation reference"/>
    <w:basedOn w:val="DefaultParagraphFont"/>
    <w:uiPriority w:val="99"/>
    <w:semiHidden/>
    <w:unhideWhenUsed/>
    <w:rsid w:val="00524E92"/>
    <w:rPr>
      <w:sz w:val="16"/>
      <w:szCs w:val="16"/>
    </w:rPr>
  </w:style>
  <w:style w:type="paragraph" w:styleId="CommentText">
    <w:name w:val="annotation text"/>
    <w:basedOn w:val="Normal"/>
    <w:link w:val="CommentTextChar"/>
    <w:uiPriority w:val="99"/>
    <w:unhideWhenUsed/>
    <w:rsid w:val="00524E92"/>
    <w:rPr>
      <w:rFonts w:eastAsiaTheme="minorHAnsi" w:cstheme="minorBidi"/>
    </w:rPr>
  </w:style>
  <w:style w:type="character" w:customStyle="1" w:styleId="CommentTextChar">
    <w:name w:val="Comment Text Char"/>
    <w:basedOn w:val="DefaultParagraphFont"/>
    <w:link w:val="CommentText"/>
    <w:uiPriority w:val="99"/>
    <w:rsid w:val="00524E92"/>
    <w:rPr>
      <w:rFonts w:ascii="Arial" w:eastAsiaTheme="minorHAnsi" w:hAnsi="Arial" w:cstheme="minorBidi"/>
    </w:rPr>
  </w:style>
  <w:style w:type="paragraph" w:styleId="BalloonText">
    <w:name w:val="Balloon Text"/>
    <w:basedOn w:val="Normal"/>
    <w:link w:val="BalloonTextChar"/>
    <w:uiPriority w:val="99"/>
    <w:semiHidden/>
    <w:unhideWhenUsed/>
    <w:rsid w:val="00524E9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E92"/>
    <w:rPr>
      <w:rFonts w:ascii="Segoe UI" w:hAnsi="Segoe UI" w:cs="Segoe UI"/>
      <w:sz w:val="18"/>
      <w:szCs w:val="18"/>
    </w:rPr>
  </w:style>
  <w:style w:type="character" w:customStyle="1" w:styleId="NoteChar">
    <w:name w:val="Note Char"/>
    <w:basedOn w:val="DefaultParagraphFont"/>
    <w:link w:val="Note"/>
    <w:uiPriority w:val="2"/>
    <w:rsid w:val="00CA317E"/>
    <w:rPr>
      <w:rFonts w:ascii="Arial" w:hAnsi="Arial"/>
      <w:sz w:val="18"/>
    </w:rPr>
  </w:style>
  <w:style w:type="table" w:customStyle="1" w:styleId="TableGrid4">
    <w:name w:val="Table Grid4"/>
    <w:basedOn w:val="TableNormal"/>
    <w:next w:val="TableGrid"/>
    <w:uiPriority w:val="39"/>
    <w:rsid w:val="000D07D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D0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E6E"/>
    <w:pPr>
      <w:ind w:left="720"/>
      <w:contextualSpacing/>
    </w:pPr>
    <w:rPr>
      <w:rFonts w:eastAsiaTheme="minorHAnsi" w:cstheme="minorBidi"/>
      <w:szCs w:val="22"/>
    </w:rPr>
  </w:style>
  <w:style w:type="character" w:styleId="Hyperlink">
    <w:name w:val="Hyperlink"/>
    <w:basedOn w:val="DefaultParagraphFont"/>
    <w:uiPriority w:val="99"/>
    <w:unhideWhenUsed/>
    <w:rsid w:val="00D82E6E"/>
    <w:rPr>
      <w:color w:val="0563C1" w:themeColor="hyperlink"/>
      <w:u w:val="single"/>
    </w:rPr>
  </w:style>
  <w:style w:type="paragraph" w:customStyle="1" w:styleId="Description">
    <w:name w:val="Description"/>
    <w:basedOn w:val="Normal"/>
    <w:link w:val="DescriptionChar"/>
    <w:uiPriority w:val="2"/>
    <w:qFormat/>
    <w:rsid w:val="00D82E6E"/>
    <w:pPr>
      <w:spacing w:before="60"/>
      <w:ind w:left="720" w:right="720"/>
    </w:pPr>
    <w:rPr>
      <w:rFonts w:eastAsiaTheme="minorHAnsi" w:cstheme="minorBidi"/>
      <w:szCs w:val="22"/>
    </w:rPr>
  </w:style>
  <w:style w:type="character" w:customStyle="1" w:styleId="DescriptionChar">
    <w:name w:val="Description Char"/>
    <w:basedOn w:val="DefaultParagraphFont"/>
    <w:link w:val="Description"/>
    <w:uiPriority w:val="2"/>
    <w:rsid w:val="00D82E6E"/>
    <w:rPr>
      <w:rFonts w:ascii="Arial" w:eastAsiaTheme="minorHAnsi" w:hAnsi="Arial" w:cstheme="minorBidi"/>
      <w:szCs w:val="22"/>
    </w:rPr>
  </w:style>
  <w:style w:type="paragraph" w:customStyle="1" w:styleId="Term">
    <w:name w:val="Term"/>
    <w:link w:val="TermChar"/>
    <w:uiPriority w:val="4"/>
    <w:rsid w:val="00D82E6E"/>
    <w:pPr>
      <w:spacing w:after="60"/>
      <w:ind w:left="1800" w:hanging="1440"/>
    </w:pPr>
    <w:rPr>
      <w:rFonts w:eastAsiaTheme="minorHAnsi" w:cstheme="minorBidi"/>
      <w:b/>
      <w:color w:val="000000"/>
      <w:szCs w:val="22"/>
    </w:rPr>
  </w:style>
  <w:style w:type="character" w:customStyle="1" w:styleId="TermChar">
    <w:name w:val="Term Char"/>
    <w:basedOn w:val="DefaultParagraphFont"/>
    <w:link w:val="Term"/>
    <w:uiPriority w:val="4"/>
    <w:rsid w:val="005B7A5F"/>
    <w:rPr>
      <w:rFonts w:eastAsiaTheme="minorHAnsi" w:cstheme="minorBidi"/>
      <w:b/>
      <w:color w:val="000000"/>
      <w:szCs w:val="22"/>
    </w:rPr>
  </w:style>
  <w:style w:type="paragraph" w:styleId="NormalWeb">
    <w:name w:val="Normal (Web)"/>
    <w:basedOn w:val="Normal"/>
    <w:uiPriority w:val="99"/>
    <w:semiHidden/>
    <w:unhideWhenUsed/>
    <w:rsid w:val="00D82E6E"/>
    <w:pPr>
      <w:spacing w:before="100" w:beforeAutospacing="1" w:after="100" w:afterAutospacing="1"/>
    </w:pPr>
    <w:rPr>
      <w:rFonts w:ascii="Times New Roman" w:eastAsiaTheme="minorEastAsia" w:hAnsi="Times New Roman"/>
      <w:sz w:val="24"/>
      <w:szCs w:val="24"/>
    </w:rPr>
  </w:style>
  <w:style w:type="paragraph" w:customStyle="1" w:styleId="NoSpace">
    <w:name w:val="No Space"/>
    <w:basedOn w:val="Normal"/>
    <w:link w:val="NoSpaceChar"/>
    <w:uiPriority w:val="1"/>
    <w:qFormat/>
    <w:rsid w:val="00294436"/>
    <w:pPr>
      <w:spacing w:before="0" w:after="0"/>
    </w:pPr>
  </w:style>
  <w:style w:type="paragraph" w:styleId="CommentSubject">
    <w:name w:val="annotation subject"/>
    <w:basedOn w:val="CommentText"/>
    <w:next w:val="CommentText"/>
    <w:link w:val="CommentSubjectChar"/>
    <w:uiPriority w:val="99"/>
    <w:semiHidden/>
    <w:unhideWhenUsed/>
    <w:rsid w:val="00CA317E"/>
    <w:pPr>
      <w:tabs>
        <w:tab w:val="left" w:pos="720"/>
      </w:tabs>
      <w:overflowPunct w:val="0"/>
      <w:autoSpaceDE w:val="0"/>
      <w:autoSpaceDN w:val="0"/>
      <w:adjustRightInd w:val="0"/>
      <w:textAlignment w:val="baseline"/>
    </w:pPr>
    <w:rPr>
      <w:rFonts w:eastAsia="Times New Roman" w:cs="Times New Roman"/>
      <w:b/>
      <w:bCs/>
    </w:rPr>
  </w:style>
  <w:style w:type="character" w:customStyle="1" w:styleId="NoSpaceChar">
    <w:name w:val="No Space Char"/>
    <w:aliases w:val="No Spacing Char"/>
    <w:basedOn w:val="DefaultParagraphFont"/>
    <w:link w:val="NoSpace"/>
    <w:uiPriority w:val="1"/>
    <w:rsid w:val="00294436"/>
  </w:style>
  <w:style w:type="character" w:customStyle="1" w:styleId="CommentSubjectChar">
    <w:name w:val="Comment Subject Char"/>
    <w:basedOn w:val="CommentTextChar"/>
    <w:link w:val="CommentSubject"/>
    <w:uiPriority w:val="99"/>
    <w:semiHidden/>
    <w:rsid w:val="00CA317E"/>
    <w:rPr>
      <w:rFonts w:ascii="Arial" w:eastAsiaTheme="minorHAnsi" w:hAnsi="Arial" w:cstheme="minorBidi"/>
      <w:b/>
      <w:bCs/>
    </w:rPr>
  </w:style>
  <w:style w:type="paragraph" w:styleId="NoSpacing">
    <w:name w:val="No Spacing"/>
    <w:uiPriority w:val="1"/>
    <w:rsid w:val="008D26F4"/>
    <w:rPr>
      <w:rFonts w:eastAsiaTheme="minorHAnsi" w:cstheme="minorBidi"/>
      <w:szCs w:val="22"/>
    </w:rPr>
  </w:style>
  <w:style w:type="paragraph" w:customStyle="1" w:styleId="Code">
    <w:name w:val="Code"/>
    <w:link w:val="CodeChar"/>
    <w:uiPriority w:val="2"/>
    <w:rsid w:val="008D26F4"/>
    <w:pPr>
      <w:keepLines/>
      <w:ind w:left="1440" w:hanging="1080"/>
    </w:pPr>
    <w:rPr>
      <w:rFonts w:ascii="Consolas" w:eastAsiaTheme="minorHAnsi" w:hAnsi="Consolas" w:cs="Consolas"/>
      <w:szCs w:val="22"/>
    </w:rPr>
  </w:style>
  <w:style w:type="character" w:customStyle="1" w:styleId="CodeChar">
    <w:name w:val="Code Char"/>
    <w:basedOn w:val="NoSpaceChar"/>
    <w:link w:val="Code"/>
    <w:uiPriority w:val="2"/>
    <w:rsid w:val="005B7A5F"/>
    <w:rPr>
      <w:rFonts w:ascii="Consolas" w:eastAsiaTheme="minorHAnsi" w:hAnsi="Consolas" w:cs="Consolas"/>
      <w:szCs w:val="22"/>
    </w:rPr>
  </w:style>
  <w:style w:type="paragraph" w:customStyle="1" w:styleId="TableHeader">
    <w:name w:val="Table Header"/>
    <w:basedOn w:val="Normal"/>
    <w:link w:val="TableHeaderChar"/>
    <w:uiPriority w:val="9"/>
    <w:qFormat/>
    <w:rsid w:val="004F5454"/>
    <w:pPr>
      <w:spacing w:before="0" w:after="0"/>
    </w:pPr>
    <w:rPr>
      <w:b/>
      <w:color w:val="000000"/>
      <w:szCs w:val="22"/>
      <w:lang w:val="en"/>
    </w:rPr>
  </w:style>
  <w:style w:type="character" w:customStyle="1" w:styleId="TableHeaderChar">
    <w:name w:val="Table Header Char"/>
    <w:basedOn w:val="DefaultParagraphFont"/>
    <w:link w:val="TableHeader"/>
    <w:uiPriority w:val="9"/>
    <w:rsid w:val="004F5454"/>
    <w:rPr>
      <w:b/>
      <w:color w:val="000000"/>
      <w:szCs w:val="22"/>
      <w:lang w:val="en"/>
    </w:rPr>
  </w:style>
  <w:style w:type="paragraph" w:customStyle="1" w:styleId="TableRow">
    <w:name w:val="Table Row"/>
    <w:basedOn w:val="Normal"/>
    <w:link w:val="TableRowChar"/>
    <w:uiPriority w:val="9"/>
    <w:qFormat/>
    <w:rsid w:val="004F5454"/>
    <w:pPr>
      <w:spacing w:before="0" w:after="0"/>
    </w:pPr>
    <w:rPr>
      <w:color w:val="000000"/>
      <w:lang w:val="en"/>
    </w:rPr>
  </w:style>
  <w:style w:type="character" w:customStyle="1" w:styleId="TableRowChar">
    <w:name w:val="Table Row Char"/>
    <w:basedOn w:val="DefaultParagraphFont"/>
    <w:link w:val="TableRow"/>
    <w:uiPriority w:val="9"/>
    <w:rsid w:val="004F5454"/>
    <w:rPr>
      <w:color w:val="000000"/>
      <w:lang w:val="en"/>
    </w:rPr>
  </w:style>
  <w:style w:type="paragraph" w:customStyle="1" w:styleId="Syntax">
    <w:name w:val="Syntax"/>
    <w:basedOn w:val="Normal"/>
    <w:link w:val="SyntaxChar"/>
    <w:uiPriority w:val="19"/>
    <w:qFormat/>
    <w:rsid w:val="00467D96"/>
    <w:pPr>
      <w:ind w:left="360"/>
      <w:contextualSpacing/>
    </w:pPr>
    <w:rPr>
      <w:rFonts w:ascii="Consolas" w:eastAsia="Helvetica Neue" w:hAnsi="Consolas" w:cs="Consolas"/>
      <w:color w:val="000000"/>
      <w:sz w:val="18"/>
    </w:rPr>
  </w:style>
  <w:style w:type="character" w:customStyle="1" w:styleId="SyntaxChar">
    <w:name w:val="Syntax Char"/>
    <w:basedOn w:val="DefaultParagraphFont"/>
    <w:link w:val="Syntax"/>
    <w:uiPriority w:val="19"/>
    <w:rsid w:val="005B7A5F"/>
    <w:rPr>
      <w:rFonts w:ascii="Consolas" w:eastAsia="Helvetica Neue" w:hAnsi="Consolas" w:cs="Consolas"/>
      <w:color w:val="000000"/>
      <w:sz w:val="18"/>
    </w:rPr>
  </w:style>
  <w:style w:type="paragraph" w:customStyle="1" w:styleId="ABNF">
    <w:name w:val="ABNF"/>
    <w:basedOn w:val="Note"/>
    <w:link w:val="ABNFChar"/>
    <w:uiPriority w:val="2"/>
    <w:qFormat/>
    <w:rsid w:val="00641220"/>
    <w:pPr>
      <w:spacing w:before="120" w:after="120"/>
      <w:ind w:right="0"/>
      <w:contextualSpacing/>
    </w:pPr>
    <w:rPr>
      <w:rFonts w:ascii="Consolas" w:hAnsi="Consolas"/>
    </w:rPr>
  </w:style>
  <w:style w:type="character" w:styleId="LineNumber">
    <w:name w:val="line number"/>
    <w:basedOn w:val="DefaultParagraphFont"/>
    <w:uiPriority w:val="99"/>
    <w:semiHidden/>
    <w:unhideWhenUsed/>
    <w:rsid w:val="00BF04E3"/>
  </w:style>
  <w:style w:type="character" w:customStyle="1" w:styleId="ABNFChar">
    <w:name w:val="ABNF Char"/>
    <w:basedOn w:val="NoteChar"/>
    <w:link w:val="ABNF"/>
    <w:uiPriority w:val="2"/>
    <w:rsid w:val="005B7A5F"/>
    <w:rPr>
      <w:rFonts w:ascii="Consolas" w:hAnsi="Consolas"/>
      <w:sz w:val="18"/>
    </w:rPr>
  </w:style>
  <w:style w:type="paragraph" w:styleId="TOC4">
    <w:name w:val="toc 4"/>
    <w:basedOn w:val="Normal"/>
    <w:next w:val="Normal"/>
    <w:autoRedefine/>
    <w:uiPriority w:val="39"/>
    <w:unhideWhenUsed/>
    <w:rsid w:val="00BF4FA7"/>
    <w:pPr>
      <w:spacing w:after="100"/>
      <w:ind w:left="600"/>
    </w:pPr>
  </w:style>
  <w:style w:type="paragraph" w:styleId="TOC5">
    <w:name w:val="toc 5"/>
    <w:basedOn w:val="Normal"/>
    <w:next w:val="Normal"/>
    <w:autoRedefine/>
    <w:uiPriority w:val="39"/>
    <w:unhideWhenUsed/>
    <w:rsid w:val="00BF4FA7"/>
    <w:pPr>
      <w:spacing w:after="100"/>
      <w:ind w:left="800"/>
    </w:pPr>
  </w:style>
  <w:style w:type="paragraph" w:styleId="TOC6">
    <w:name w:val="toc 6"/>
    <w:basedOn w:val="Normal"/>
    <w:next w:val="Normal"/>
    <w:autoRedefine/>
    <w:uiPriority w:val="39"/>
    <w:unhideWhenUsed/>
    <w:rsid w:val="00BF4FA7"/>
    <w:pPr>
      <w:spacing w:after="100"/>
      <w:ind w:left="1000"/>
    </w:pPr>
  </w:style>
  <w:style w:type="paragraph" w:styleId="TOC7">
    <w:name w:val="toc 7"/>
    <w:basedOn w:val="Normal"/>
    <w:next w:val="Normal"/>
    <w:autoRedefine/>
    <w:uiPriority w:val="39"/>
    <w:unhideWhenUsed/>
    <w:rsid w:val="00DD5916"/>
    <w:pPr>
      <w:spacing w:after="100"/>
      <w:ind w:left="1200"/>
    </w:pPr>
  </w:style>
  <w:style w:type="paragraph" w:styleId="Revision">
    <w:name w:val="Revision"/>
    <w:hidden/>
    <w:uiPriority w:val="99"/>
    <w:semiHidden/>
    <w:rsid w:val="00A10D78"/>
    <w:pPr>
      <w:spacing w:before="0" w:after="0"/>
    </w:pPr>
  </w:style>
  <w:style w:type="paragraph" w:styleId="HTMLPreformatted">
    <w:name w:val="HTML Preformatted"/>
    <w:basedOn w:val="Normal"/>
    <w:link w:val="HTMLPreformattedChar"/>
    <w:uiPriority w:val="99"/>
    <w:semiHidden/>
    <w:unhideWhenUsed/>
    <w:rsid w:val="00C8101C"/>
    <w:pPr>
      <w:spacing w:before="0" w:after="0"/>
    </w:pPr>
    <w:rPr>
      <w:rFonts w:ascii="Courier" w:hAnsi="Courier"/>
    </w:rPr>
  </w:style>
  <w:style w:type="character" w:customStyle="1" w:styleId="HTMLPreformattedChar">
    <w:name w:val="HTML Preformatted Char"/>
    <w:basedOn w:val="DefaultParagraphFont"/>
    <w:link w:val="HTMLPreformatted"/>
    <w:uiPriority w:val="99"/>
    <w:semiHidden/>
    <w:rsid w:val="00C8101C"/>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2100">
      <w:bodyDiv w:val="1"/>
      <w:marLeft w:val="0"/>
      <w:marRight w:val="0"/>
      <w:marTop w:val="0"/>
      <w:marBottom w:val="0"/>
      <w:divBdr>
        <w:top w:val="none" w:sz="0" w:space="0" w:color="auto"/>
        <w:left w:val="none" w:sz="0" w:space="0" w:color="auto"/>
        <w:bottom w:val="none" w:sz="0" w:space="0" w:color="auto"/>
        <w:right w:val="none" w:sz="0" w:space="0" w:color="auto"/>
      </w:divBdr>
    </w:div>
    <w:div w:id="393427189">
      <w:bodyDiv w:val="1"/>
      <w:marLeft w:val="0"/>
      <w:marRight w:val="0"/>
      <w:marTop w:val="0"/>
      <w:marBottom w:val="0"/>
      <w:divBdr>
        <w:top w:val="none" w:sz="0" w:space="0" w:color="auto"/>
        <w:left w:val="none" w:sz="0" w:space="0" w:color="auto"/>
        <w:bottom w:val="none" w:sz="0" w:space="0" w:color="auto"/>
        <w:right w:val="none" w:sz="0" w:space="0" w:color="auto"/>
      </w:divBdr>
    </w:div>
    <w:div w:id="656029882">
      <w:bodyDiv w:val="1"/>
      <w:marLeft w:val="0"/>
      <w:marRight w:val="0"/>
      <w:marTop w:val="0"/>
      <w:marBottom w:val="0"/>
      <w:divBdr>
        <w:top w:val="none" w:sz="0" w:space="0" w:color="auto"/>
        <w:left w:val="none" w:sz="0" w:space="0" w:color="auto"/>
        <w:bottom w:val="none" w:sz="0" w:space="0" w:color="auto"/>
        <w:right w:val="none" w:sz="0" w:space="0" w:color="auto"/>
      </w:divBdr>
    </w:div>
    <w:div w:id="773793799">
      <w:bodyDiv w:val="1"/>
      <w:marLeft w:val="0"/>
      <w:marRight w:val="0"/>
      <w:marTop w:val="0"/>
      <w:marBottom w:val="0"/>
      <w:divBdr>
        <w:top w:val="none" w:sz="0" w:space="0" w:color="auto"/>
        <w:left w:val="none" w:sz="0" w:space="0" w:color="auto"/>
        <w:bottom w:val="none" w:sz="0" w:space="0" w:color="auto"/>
        <w:right w:val="none" w:sz="0" w:space="0" w:color="auto"/>
      </w:divBdr>
    </w:div>
    <w:div w:id="169935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ownloads\part10.pdf" TargetMode="External"/><Relationship Id="rId18" Type="http://schemas.openxmlformats.org/officeDocument/2006/relationships/hyperlink" Target="http://tools.ietf.org/html/rfc7233" TargetMode="External"/><Relationship Id="rId26" Type="http://schemas.openxmlformats.org/officeDocument/2006/relationships/hyperlink" Target="file:///C:\Users\admin\Downloads\part19.pdf" TargetMode="External"/><Relationship Id="rId39" Type="http://schemas.openxmlformats.org/officeDocument/2006/relationships/hyperlink" Target="file:///C:\Users\jfp\AppData\Local\Microsoft\Windows\INetCache\Content.Outlook\AJ745Z9D\part19.pdf" TargetMode="External"/><Relationship Id="rId21" Type="http://schemas.openxmlformats.org/officeDocument/2006/relationships/hyperlink" Target="file:///C:\Users\admin\Downloads\part19.pdf" TargetMode="External"/><Relationship Id="rId34" Type="http://schemas.openxmlformats.org/officeDocument/2006/relationships/hyperlink" Target="file:///C:\Users\jfp\AppData\Local\Microsoft\Windows\INetCache\Content.Outlook\AJ745Z9D\part19.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Downloads\part10.pdf" TargetMode="External"/><Relationship Id="rId20" Type="http://schemas.openxmlformats.org/officeDocument/2006/relationships/hyperlink" Target="file:///C:\Users\admin\Downloads\part19.pdf" TargetMode="External"/><Relationship Id="rId29" Type="http://schemas.openxmlformats.org/officeDocument/2006/relationships/hyperlink" Target="file:///C:\Users\jfp\AppData\Local\Microsoft\Windows\INetCache\Content.Outlook\AJ745Z9D\part0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file:///Z:\dicom\DICOM\WG-27\Supplements\Re-Doc%20Part%2018\CPs\In%20Development\part19.pdf" TargetMode="External"/><Relationship Id="rId32" Type="http://schemas.openxmlformats.org/officeDocument/2006/relationships/hyperlink" Target="file:///C:\Users\jfp\AppData\Local\Microsoft\Windows\INetCache\Content.Outlook\AJ745Z9D\part04.pdf" TargetMode="External"/><Relationship Id="rId37" Type="http://schemas.openxmlformats.org/officeDocument/2006/relationships/hyperlink" Target="file:///C:\Users\jfp\AppData\Local\Microsoft\Windows\INetCache\Content.Outlook\AJ745Z9D\part19.pdf" TargetMode="External"/><Relationship Id="rId40" Type="http://schemas.openxmlformats.org/officeDocument/2006/relationships/hyperlink" Target="file:///C:\Users\jfp\AppData\Local\Microsoft\Windows\INetCache\Content.Outlook\AJ745Z9D\part04.pdf" TargetMode="External"/><Relationship Id="rId5" Type="http://schemas.openxmlformats.org/officeDocument/2006/relationships/webSettings" Target="webSettings.xml"/><Relationship Id="rId15" Type="http://schemas.openxmlformats.org/officeDocument/2006/relationships/hyperlink" Target="file:///Z:\dicom\DICOM\WG-27\Supplements\Re-Doc%20Part%2018\CPs\In%20Development\part10.pdf" TargetMode="External"/><Relationship Id="rId23" Type="http://schemas.openxmlformats.org/officeDocument/2006/relationships/hyperlink" Target="file:///Z:\dicom\DICOM\WG-27\Supplements\Re-Doc%20Part%2018\CPs\In%20Development\part10.pdf" TargetMode="External"/><Relationship Id="rId28" Type="http://schemas.openxmlformats.org/officeDocument/2006/relationships/hyperlink" Target="file:///C:\Users\jfp\AppData\Local\Microsoft\Windows\INetCache\Content.Outlook\AJ745Z9D\part19.pdf" TargetMode="External"/><Relationship Id="rId36" Type="http://schemas.openxmlformats.org/officeDocument/2006/relationships/hyperlink" Target="file:///C:\Users\jfp\AppData\Local\Microsoft\Windows\INetCache\Content.Outlook\AJ745Z9D\part19.pdf" TargetMode="External"/><Relationship Id="rId10" Type="http://schemas.openxmlformats.org/officeDocument/2006/relationships/hyperlink" Target="file:///C:\Users\admin\Downloads\part03.pdf" TargetMode="External"/><Relationship Id="rId19" Type="http://schemas.openxmlformats.org/officeDocument/2006/relationships/hyperlink" Target="http://tools.ietf.org/html/rfc7233" TargetMode="External"/><Relationship Id="rId31" Type="http://schemas.openxmlformats.org/officeDocument/2006/relationships/hyperlink" Target="file:///C:\Users\jfp\AppData\Local\Microsoft\Windows\INetCache\Content.Outlook\AJ745Z9D\part19.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dmin\Downloads\part03.pdf" TargetMode="External"/><Relationship Id="rId14" Type="http://schemas.openxmlformats.org/officeDocument/2006/relationships/hyperlink" Target="file:///C:\Users\admin\Downloads\part19.pdf" TargetMode="External"/><Relationship Id="rId22" Type="http://schemas.openxmlformats.org/officeDocument/2006/relationships/hyperlink" Target="file:///Z:\dicom\DICOM\WG-27\Supplements\Re-Doc%20Part%2018\CPs\In%20Development\part10.pdf" TargetMode="External"/><Relationship Id="rId27" Type="http://schemas.openxmlformats.org/officeDocument/2006/relationships/hyperlink" Target="file:///C:\Users\admin\Downloads\part19.pdf" TargetMode="External"/><Relationship Id="rId30" Type="http://schemas.openxmlformats.org/officeDocument/2006/relationships/hyperlink" Target="file:///C:\Users\jfp\AppData\Local\Microsoft\Windows\INetCache\Content.Outlook\AJ745Z9D\part19.pdf" TargetMode="External"/><Relationship Id="rId35" Type="http://schemas.openxmlformats.org/officeDocument/2006/relationships/hyperlink" Target="file:///C:\Users\jfp\AppData\Local\Microsoft\Windows\INetCache\Content.Outlook\AJ745Z9D\part19.pdf" TargetMode="External"/><Relationship Id="rId43" Type="http://schemas.microsoft.com/office/2011/relationships/people" Target="people.xml"/><Relationship Id="rId8" Type="http://schemas.openxmlformats.org/officeDocument/2006/relationships/hyperlink" Target="mailto:dclunie@dclunie.com"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file:///C:\Users\admin\Downloads\part10.pdf" TargetMode="External"/><Relationship Id="rId25" Type="http://schemas.openxmlformats.org/officeDocument/2006/relationships/hyperlink" Target="file:///C:\Users\admin\Downloads\part10.pdf" TargetMode="External"/><Relationship Id="rId33" Type="http://schemas.openxmlformats.org/officeDocument/2006/relationships/hyperlink" Target="file:///C:\Users\jfp\AppData\Local\Microsoft\Windows\INetCache\Content.Outlook\AJ745Z9D\part19.pdf" TargetMode="External"/><Relationship Id="rId38" Type="http://schemas.openxmlformats.org/officeDocument/2006/relationships/hyperlink" Target="file:///C:\Users\jfp\AppData\Local\Microsoft\Windows\INetCache\Content.Outlook\AJ745Z9D\part19.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9500A-9D8F-4FA8-9CD2-CCD989F37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47</Pages>
  <Words>18403</Words>
  <Characters>104900</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&lt;short summary of the proposed change&gt;</vt:lpstr>
    </vt:vector>
  </TitlesOfParts>
  <Company>Philips</Company>
  <LinksUpToDate>false</LinksUpToDate>
  <CharactersWithSpaces>123057</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&lt;short summary of the proposed change&gt;</dc:title>
  <dc:subject/>
  <dc:creator>DICOM WG 6</dc:creator>
  <cp:keywords/>
  <dc:description/>
  <cp:lastModifiedBy>James Philbin</cp:lastModifiedBy>
  <cp:revision>7</cp:revision>
  <cp:lastPrinted>2015-10-23T04:15:00Z</cp:lastPrinted>
  <dcterms:created xsi:type="dcterms:W3CDTF">2016-05-31T04:32:00Z</dcterms:created>
  <dcterms:modified xsi:type="dcterms:W3CDTF">2016-05-31T06:43:00Z</dcterms:modified>
</cp:coreProperties>
</file>