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3E9BE0" w14:textId="77777777" w:rsidR="00DE1F69" w:rsidRDefault="00DE1F69" w:rsidP="00DE1F69">
      <w:pPr>
        <w:pStyle w:val="Bullet20"/>
        <w:ind w:left="0" w:firstLine="0"/>
        <w:jc w:val="center"/>
        <w:rPr>
          <w:sz w:val="28"/>
        </w:rPr>
      </w:pPr>
      <w:r>
        <w:rPr>
          <w:sz w:val="28"/>
        </w:rPr>
        <w:t>DICOM Correction Proposal</w:t>
      </w:r>
    </w:p>
    <w:tbl>
      <w:tblPr>
        <w:tblW w:w="9710" w:type="dxa"/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4320"/>
        <w:gridCol w:w="5390"/>
      </w:tblGrid>
      <w:tr w:rsidR="00DE1F69" w14:paraId="48FEF338" w14:textId="77777777" w:rsidTr="00DF722E">
        <w:trPr>
          <w:cantSplit/>
        </w:trPr>
        <w:tc>
          <w:tcPr>
            <w:tcW w:w="4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EEA9A7" w14:textId="77777777" w:rsidR="00DE1F69" w:rsidRDefault="00DE1F69" w:rsidP="00DF722E">
            <w:pPr>
              <w:pStyle w:val="TableEntry"/>
              <w:spacing w:after="100"/>
            </w:pPr>
            <w:r>
              <w:t>STATUS</w:t>
            </w:r>
          </w:p>
        </w:tc>
        <w:tc>
          <w:tcPr>
            <w:tcW w:w="5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EF5E3C" w14:textId="01FA483D" w:rsidR="00DE1F69" w:rsidRDefault="00F7370C" w:rsidP="00DF722E">
            <w:pPr>
              <w:pStyle w:val="TableEntry"/>
              <w:spacing w:after="100"/>
            </w:pPr>
            <w:r>
              <w:t>New</w:t>
            </w:r>
          </w:p>
        </w:tc>
      </w:tr>
      <w:tr w:rsidR="00DE1F69" w14:paraId="6038FBBF" w14:textId="77777777" w:rsidTr="00DF722E">
        <w:trPr>
          <w:cantSplit/>
        </w:trPr>
        <w:tc>
          <w:tcPr>
            <w:tcW w:w="4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C599DC" w14:textId="77777777" w:rsidR="00DE1F69" w:rsidRDefault="00DE1F69" w:rsidP="00DF722E">
            <w:pPr>
              <w:pStyle w:val="TableEntry"/>
              <w:spacing w:after="100"/>
            </w:pPr>
            <w:r>
              <w:t>Date of Last Update</w:t>
            </w:r>
          </w:p>
        </w:tc>
        <w:tc>
          <w:tcPr>
            <w:tcW w:w="5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AC8A0D" w14:textId="291444DE" w:rsidR="00DE1F69" w:rsidRDefault="00B84E2F" w:rsidP="00DF722E">
            <w:pPr>
              <w:pStyle w:val="TableEntry"/>
              <w:spacing w:after="100"/>
            </w:pPr>
            <w:r>
              <w:t>2016/0</w:t>
            </w:r>
            <w:r w:rsidR="00671F74">
              <w:t>5</w:t>
            </w:r>
            <w:r>
              <w:t>/</w:t>
            </w:r>
            <w:r w:rsidR="00A93943">
              <w:t>30</w:t>
            </w:r>
          </w:p>
        </w:tc>
      </w:tr>
      <w:tr w:rsidR="00DE1F69" w14:paraId="4517F1FD" w14:textId="77777777" w:rsidTr="00DF722E">
        <w:trPr>
          <w:cantSplit/>
        </w:trPr>
        <w:tc>
          <w:tcPr>
            <w:tcW w:w="4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1EC54D" w14:textId="77777777" w:rsidR="00DE1F69" w:rsidRDefault="00DE1F69" w:rsidP="00DF722E">
            <w:pPr>
              <w:pStyle w:val="TableEntry"/>
              <w:spacing w:after="100"/>
            </w:pPr>
            <w:r>
              <w:t>Person Assigned</w:t>
            </w:r>
          </w:p>
        </w:tc>
        <w:tc>
          <w:tcPr>
            <w:tcW w:w="5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83D891" w14:textId="77777777" w:rsidR="00DE1F69" w:rsidRDefault="00302DB3" w:rsidP="00DF722E">
            <w:pPr>
              <w:pStyle w:val="TableEntry"/>
              <w:spacing w:after="100"/>
            </w:pPr>
            <w:r>
              <w:t>Jim Philbin (james.philbin@jhmi.edu)</w:t>
            </w:r>
          </w:p>
        </w:tc>
      </w:tr>
      <w:tr w:rsidR="00DE1F69" w14:paraId="6AB1B266" w14:textId="77777777" w:rsidTr="00DF722E">
        <w:trPr>
          <w:cantSplit/>
        </w:trPr>
        <w:tc>
          <w:tcPr>
            <w:tcW w:w="4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AB6368" w14:textId="77777777" w:rsidR="00DE1F69" w:rsidRDefault="00DE1F69" w:rsidP="00DF722E">
            <w:pPr>
              <w:pStyle w:val="TableEntry"/>
              <w:spacing w:after="100"/>
            </w:pPr>
            <w:r>
              <w:t>Submitter Name</w:t>
            </w:r>
          </w:p>
        </w:tc>
        <w:tc>
          <w:tcPr>
            <w:tcW w:w="5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116738" w14:textId="77777777" w:rsidR="00DE1F69" w:rsidRDefault="00524E92" w:rsidP="00DF722E">
            <w:pPr>
              <w:pStyle w:val="TableEntry"/>
              <w:spacing w:after="100"/>
            </w:pPr>
            <w:r>
              <w:t>Jim Philbin (james.philbin@jhmi.edu)</w:t>
            </w:r>
          </w:p>
        </w:tc>
      </w:tr>
      <w:tr w:rsidR="00DE1F69" w14:paraId="7339CA75" w14:textId="77777777" w:rsidTr="00DF722E">
        <w:trPr>
          <w:cantSplit/>
        </w:trPr>
        <w:tc>
          <w:tcPr>
            <w:tcW w:w="4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15D1D7" w14:textId="77777777" w:rsidR="00DE1F69" w:rsidRDefault="00DE1F69" w:rsidP="00DF722E">
            <w:pPr>
              <w:pStyle w:val="TableEntry"/>
              <w:spacing w:after="100"/>
            </w:pPr>
            <w:r>
              <w:t>Submission Date</w:t>
            </w:r>
          </w:p>
        </w:tc>
        <w:tc>
          <w:tcPr>
            <w:tcW w:w="5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1FF653" w14:textId="22C5B42A" w:rsidR="00DE1F69" w:rsidRDefault="00CA317E" w:rsidP="00DF722E">
            <w:pPr>
              <w:pStyle w:val="TableEntry"/>
              <w:spacing w:after="100"/>
            </w:pPr>
            <w:r>
              <w:t>201</w:t>
            </w:r>
            <w:r w:rsidR="00F7370C">
              <w:t>6/05/28</w:t>
            </w:r>
            <w:hyperlink r:id="rId8" w:history="1"/>
          </w:p>
        </w:tc>
      </w:tr>
    </w:tbl>
    <w:p w14:paraId="0B18D175" w14:textId="77777777" w:rsidR="00DE1F69" w:rsidRDefault="00DE1F69" w:rsidP="00DE1F69">
      <w:pPr>
        <w:pStyle w:val="TableEntry"/>
        <w:spacing w:after="100"/>
      </w:pPr>
    </w:p>
    <w:tbl>
      <w:tblPr>
        <w:tblW w:w="9710" w:type="dxa"/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9710"/>
      </w:tblGrid>
      <w:tr w:rsidR="00DE1F69" w14:paraId="6D0BD093" w14:textId="77777777" w:rsidTr="00DF722E">
        <w:trPr>
          <w:cantSplit/>
        </w:trPr>
        <w:tc>
          <w:tcPr>
            <w:tcW w:w="9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283F28" w14:textId="62CF7792" w:rsidR="00DE1F69" w:rsidRDefault="00B82F87" w:rsidP="00DE1F69">
            <w:pPr>
              <w:pStyle w:val="TableEntry"/>
              <w:tabs>
                <w:tab w:val="center" w:pos="4245"/>
              </w:tabs>
              <w:spacing w:after="100"/>
            </w:pPr>
            <w:r>
              <w:t>Correction Number</w:t>
            </w:r>
            <w:r>
              <w:tab/>
            </w:r>
            <w:r w:rsidRPr="0084696B">
              <w:rPr>
                <w:highlight w:val="yellow"/>
              </w:rPr>
              <w:t>CP</w:t>
            </w:r>
            <w:r w:rsidR="00616D7D">
              <w:rPr>
                <w:highlight w:val="yellow"/>
              </w:rPr>
              <w:t>1634</w:t>
            </w:r>
          </w:p>
        </w:tc>
      </w:tr>
      <w:tr w:rsidR="00DE1F69" w14:paraId="2C17DC99" w14:textId="77777777" w:rsidTr="00DF722E">
        <w:trPr>
          <w:cantSplit/>
        </w:trPr>
        <w:tc>
          <w:tcPr>
            <w:tcW w:w="9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4D7895" w14:textId="6880C498" w:rsidR="00DE1F69" w:rsidRDefault="00DE1F69" w:rsidP="00F7370C">
            <w:pPr>
              <w:pStyle w:val="TableEntry"/>
              <w:spacing w:after="100"/>
            </w:pPr>
            <w:r>
              <w:t>Log Summary:</w:t>
            </w:r>
            <w:r>
              <w:tab/>
              <w:t xml:space="preserve"> </w:t>
            </w:r>
            <w:r w:rsidR="00F7370C">
              <w:t>QIDO Include Query Parameter</w:t>
            </w:r>
          </w:p>
        </w:tc>
      </w:tr>
      <w:tr w:rsidR="00DE1F69" w14:paraId="6302E091" w14:textId="77777777" w:rsidTr="00DF722E">
        <w:trPr>
          <w:cantSplit/>
        </w:trPr>
        <w:tc>
          <w:tcPr>
            <w:tcW w:w="9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76A5C9" w14:textId="77777777" w:rsidR="00DE1F69" w:rsidRDefault="00DE1F69" w:rsidP="00DF722E">
            <w:pPr>
              <w:pStyle w:val="TableEntry"/>
              <w:spacing w:after="100"/>
            </w:pPr>
            <w:r>
              <w:t>Name of Standard</w:t>
            </w:r>
          </w:p>
          <w:p w14:paraId="24C2DF72" w14:textId="77777777" w:rsidR="00DE1F69" w:rsidRDefault="00E76490" w:rsidP="00727F8C">
            <w:pPr>
              <w:pStyle w:val="TableEntry"/>
              <w:spacing w:after="100"/>
            </w:pPr>
            <w:r>
              <w:t>PS</w:t>
            </w:r>
            <w:r w:rsidR="00815D54">
              <w:t>3.2, PS3.17, PS</w:t>
            </w:r>
            <w:r>
              <w:t>3.18</w:t>
            </w:r>
            <w:r w:rsidR="003F4E65">
              <w:t xml:space="preserve"> 2016b</w:t>
            </w:r>
          </w:p>
        </w:tc>
      </w:tr>
      <w:tr w:rsidR="007B530C" w14:paraId="4102553F" w14:textId="77777777" w:rsidTr="00DF722E">
        <w:trPr>
          <w:cantSplit/>
          <w:ins w:id="0" w:author="James Philbin" w:date="2016-05-30T14:36:00Z"/>
        </w:trPr>
        <w:tc>
          <w:tcPr>
            <w:tcW w:w="9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CE5B0E" w14:textId="77777777" w:rsidR="007B530C" w:rsidRDefault="007B530C" w:rsidP="007B530C">
            <w:pPr>
              <w:pStyle w:val="TableRows"/>
              <w:spacing w:after="100"/>
              <w:rPr>
                <w:ins w:id="1" w:author="James Philbin" w:date="2016-05-30T14:36:00Z"/>
              </w:rPr>
            </w:pPr>
            <w:ins w:id="2" w:author="James Philbin" w:date="2016-05-30T14:36:00Z">
              <w:r>
                <w:t>Rationale for Correction:</w:t>
              </w:r>
            </w:ins>
          </w:p>
          <w:p w14:paraId="55A54985" w14:textId="473FEDE1" w:rsidR="007B530C" w:rsidRDefault="007B530C" w:rsidP="007B530C">
            <w:pPr>
              <w:pStyle w:val="TableEntry"/>
              <w:spacing w:after="100"/>
              <w:rPr>
                <w:ins w:id="3" w:author="James Philbin" w:date="2016-05-30T14:36:00Z"/>
              </w:rPr>
            </w:pPr>
            <w:bookmarkStart w:id="4" w:name="_GoBack"/>
            <w:bookmarkEnd w:id="4"/>
          </w:p>
        </w:tc>
      </w:tr>
      <w:tr w:rsidR="00DE1F69" w14:paraId="0867D8B4" w14:textId="77777777" w:rsidTr="00DF722E">
        <w:trPr>
          <w:cantSplit/>
        </w:trPr>
        <w:tc>
          <w:tcPr>
            <w:tcW w:w="97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3BA3993F" w14:textId="77777777" w:rsidR="00DE1F69" w:rsidRDefault="00DE1F69" w:rsidP="00DF722E">
            <w:pPr>
              <w:pStyle w:val="TableEntry"/>
              <w:spacing w:after="100"/>
            </w:pPr>
            <w:r>
              <w:t>Correction Wording:</w:t>
            </w:r>
          </w:p>
          <w:p w14:paraId="1FF801C0" w14:textId="5958B84F" w:rsidR="00F7370C" w:rsidRDefault="00F7370C" w:rsidP="00DF722E">
            <w:pPr>
              <w:pStyle w:val="TableEntry"/>
              <w:spacing w:after="100"/>
            </w:pPr>
          </w:p>
        </w:tc>
      </w:tr>
    </w:tbl>
    <w:p w14:paraId="12F1337B" w14:textId="77777777" w:rsidR="00B70830" w:rsidRDefault="00B70830" w:rsidP="00B70830">
      <w:pPr>
        <w:pStyle w:val="ListParagraph"/>
        <w:rPr>
          <w:b/>
        </w:rPr>
      </w:pPr>
    </w:p>
    <w:p w14:paraId="4A50B11A" w14:textId="354D14E2" w:rsidR="0039564F" w:rsidRDefault="00F7370C" w:rsidP="0039564F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r>
        <w:rPr>
          <w:i/>
        </w:rPr>
        <w:t>Update PS3.18, Section 6.7.1.1 as follows:</w:t>
      </w:r>
    </w:p>
    <w:p w14:paraId="3FA0F7A2" w14:textId="77777777" w:rsidR="00F7370C" w:rsidRPr="00F7370C" w:rsidRDefault="00F7370C" w:rsidP="00F7370C">
      <w:pPr>
        <w:spacing w:before="180" w:after="0"/>
        <w:rPr>
          <w:rFonts w:ascii="Times New Roman" w:hAnsi="Times New Roman"/>
          <w:lang w:val="en"/>
        </w:rPr>
      </w:pPr>
      <w:r w:rsidRPr="00F7370C">
        <w:rPr>
          <w:b/>
          <w:color w:val="000000"/>
          <w:sz w:val="26"/>
          <w:lang w:val="en"/>
        </w:rPr>
        <w:t>6.7.1.1 Request</w:t>
      </w:r>
    </w:p>
    <w:p w14:paraId="100B6BFF" w14:textId="77777777" w:rsidR="00F7370C" w:rsidRPr="00C928AC" w:rsidRDefault="00F7370C" w:rsidP="00F7370C">
      <w:pPr>
        <w:numPr>
          <w:ilvl w:val="0"/>
          <w:numId w:val="227"/>
        </w:numPr>
        <w:tabs>
          <w:tab w:val="left" w:pos="360"/>
        </w:tabs>
        <w:spacing w:before="180" w:after="0"/>
        <w:ind w:left="360" w:hanging="180"/>
        <w:jc w:val="both"/>
        <w:rPr>
          <w:rFonts w:ascii="Times New Roman" w:hAnsi="Times New Roman"/>
          <w:lang w:val="en"/>
        </w:rPr>
      </w:pPr>
      <w:r>
        <w:rPr>
          <w:color w:val="000000"/>
          <w:sz w:val="18"/>
          <w:lang w:val="en"/>
        </w:rPr>
        <w:t>…</w:t>
      </w:r>
      <w:bookmarkStart w:id="5" w:name="para_42810892_d27e_465e_afeb_2896d186c5"/>
      <w:bookmarkStart w:id="6" w:name="idp140719898030944"/>
    </w:p>
    <w:p w14:paraId="72BDB713" w14:textId="3FD601AF" w:rsidR="00F7370C" w:rsidRPr="00F7370C" w:rsidRDefault="00F7370C" w:rsidP="00F7370C">
      <w:pPr>
        <w:numPr>
          <w:ilvl w:val="0"/>
          <w:numId w:val="227"/>
        </w:numPr>
        <w:tabs>
          <w:tab w:val="left" w:pos="360"/>
        </w:tabs>
        <w:spacing w:before="180" w:after="0"/>
        <w:ind w:left="360" w:hanging="180"/>
        <w:jc w:val="both"/>
        <w:rPr>
          <w:rFonts w:ascii="Times New Roman" w:hAnsi="Times New Roman"/>
          <w:lang w:val="en"/>
        </w:rPr>
      </w:pPr>
      <w:r w:rsidRPr="00F7370C">
        <w:rPr>
          <w:color w:val="000000"/>
          <w:sz w:val="18"/>
          <w:lang w:val="en"/>
        </w:rPr>
        <w:t>include</w:t>
      </w:r>
      <w:r w:rsidRPr="00C928AC">
        <w:rPr>
          <w:b/>
          <w:strike/>
          <w:color w:val="000000"/>
          <w:sz w:val="18"/>
          <w:lang w:val="en"/>
        </w:rPr>
        <w:t>field</w:t>
      </w:r>
      <w:r w:rsidRPr="00F7370C">
        <w:rPr>
          <w:color w:val="000000"/>
          <w:sz w:val="18"/>
          <w:lang w:val="en"/>
        </w:rPr>
        <w:t>={attributeID</w:t>
      </w:r>
      <w:r w:rsidRPr="00C928AC">
        <w:rPr>
          <w:b/>
          <w:color w:val="000000"/>
          <w:sz w:val="18"/>
          <w:u w:val="single"/>
          <w:lang w:val="en"/>
        </w:rPr>
        <w:t>*</w:t>
      </w:r>
      <w:r w:rsidRPr="00F7370C">
        <w:rPr>
          <w:color w:val="000000"/>
          <w:sz w:val="18"/>
          <w:lang w:val="en"/>
        </w:rPr>
        <w:t>} | all</w:t>
      </w:r>
    </w:p>
    <w:p w14:paraId="73254F02" w14:textId="0BD0D458" w:rsidR="00F7370C" w:rsidRPr="00C928AC" w:rsidRDefault="00F7370C" w:rsidP="00F7370C">
      <w:pPr>
        <w:spacing w:before="180" w:after="0"/>
        <w:ind w:left="360"/>
        <w:jc w:val="both"/>
        <w:rPr>
          <w:b/>
          <w:strike/>
          <w:color w:val="000000"/>
          <w:sz w:val="18"/>
          <w:lang w:val="en"/>
        </w:rPr>
      </w:pPr>
      <w:bookmarkStart w:id="7" w:name="para_c9297e89_ee36_48f2_9fc8_3c5fcbaec7"/>
      <w:bookmarkEnd w:id="5"/>
      <w:bookmarkEnd w:id="6"/>
      <w:r w:rsidRPr="00C928AC">
        <w:rPr>
          <w:b/>
          <w:strike/>
          <w:color w:val="000000"/>
          <w:sz w:val="18"/>
          <w:lang w:val="en"/>
        </w:rPr>
        <w:t>0-n includefield / {attributeID} pairs allowed, where "all" indicates that all available attributes should be included for each response.</w:t>
      </w:r>
    </w:p>
    <w:p w14:paraId="030B9CFD" w14:textId="08C598EB" w:rsidR="00F7370C" w:rsidRPr="00863003" w:rsidRDefault="00F7370C" w:rsidP="00F7370C">
      <w:pPr>
        <w:spacing w:before="180" w:after="0"/>
        <w:ind w:left="360"/>
        <w:jc w:val="both"/>
        <w:rPr>
          <w:rFonts w:ascii="Times New Roman" w:hAnsi="Times New Roman"/>
          <w:b/>
          <w:u w:val="single"/>
          <w:lang w:val="en"/>
        </w:rPr>
      </w:pPr>
      <w:r w:rsidRPr="00863003">
        <w:rPr>
          <w:rFonts w:ascii="Times New Roman" w:hAnsi="Times New Roman"/>
          <w:b/>
          <w:u w:val="single"/>
          <w:lang w:val="en"/>
        </w:rPr>
        <w:t xml:space="preserve">The "include" </w:t>
      </w:r>
      <w:r w:rsidR="00692C26">
        <w:rPr>
          <w:rFonts w:ascii="Times New Roman" w:hAnsi="Times New Roman"/>
          <w:b/>
          <w:u w:val="single"/>
          <w:lang w:val="en"/>
        </w:rPr>
        <w:t>Q</w:t>
      </w:r>
      <w:r w:rsidRPr="00863003">
        <w:rPr>
          <w:rFonts w:ascii="Times New Roman" w:hAnsi="Times New Roman"/>
          <w:b/>
          <w:u w:val="single"/>
          <w:lang w:val="en"/>
        </w:rPr>
        <w:t xml:space="preserve">uery </w:t>
      </w:r>
      <w:r w:rsidR="00692C26">
        <w:rPr>
          <w:rFonts w:ascii="Times New Roman" w:hAnsi="Times New Roman"/>
          <w:b/>
          <w:u w:val="single"/>
          <w:lang w:val="en"/>
        </w:rPr>
        <w:t>P</w:t>
      </w:r>
      <w:r w:rsidRPr="00863003">
        <w:rPr>
          <w:rFonts w:ascii="Times New Roman" w:hAnsi="Times New Roman"/>
          <w:b/>
          <w:u w:val="single"/>
          <w:lang w:val="en"/>
        </w:rPr>
        <w:t>arameter has a value that is a comma-separated list of attributeIDs or the keyword "all".</w:t>
      </w:r>
      <w:r w:rsidR="00C928AC" w:rsidRPr="00863003">
        <w:rPr>
          <w:rFonts w:ascii="Times New Roman" w:hAnsi="Times New Roman"/>
          <w:b/>
          <w:u w:val="single"/>
          <w:lang w:val="en"/>
        </w:rPr>
        <w:t xml:space="preserve">  A QIDO requests may have zero or more "include" Query Parameters.</w:t>
      </w:r>
    </w:p>
    <w:p w14:paraId="19B808C0" w14:textId="773ACD31" w:rsidR="00C928AC" w:rsidRPr="00F7370C" w:rsidRDefault="00692C26" w:rsidP="00A95130">
      <w:pPr>
        <w:spacing w:before="180" w:after="0"/>
        <w:jc w:val="both"/>
        <w:rPr>
          <w:rFonts w:ascii="Times New Roman" w:hAnsi="Times New Roman"/>
          <w:lang w:val="en"/>
        </w:rPr>
      </w:pPr>
      <w:r>
        <w:rPr>
          <w:rFonts w:ascii="Times New Roman" w:hAnsi="Times New Roman"/>
          <w:lang w:val="en"/>
        </w:rPr>
        <w:t>…</w:t>
      </w:r>
    </w:p>
    <w:p w14:paraId="5130EBC1" w14:textId="77777777" w:rsidR="00863003" w:rsidRPr="00F7370C" w:rsidRDefault="00863003" w:rsidP="00F7370C">
      <w:pPr>
        <w:spacing w:before="180" w:after="0"/>
        <w:ind w:left="180"/>
        <w:jc w:val="both"/>
        <w:rPr>
          <w:rFonts w:ascii="Times New Roman" w:hAnsi="Times New Roman"/>
          <w:lang w:val="en"/>
        </w:rPr>
      </w:pPr>
      <w:bookmarkStart w:id="8" w:name="para_7fe825cd_e68f_4cf5_9725_f34782401c"/>
      <w:bookmarkEnd w:id="7"/>
    </w:p>
    <w:p w14:paraId="54424673" w14:textId="174468E6" w:rsidR="00C928AC" w:rsidRPr="00863003" w:rsidRDefault="00C928AC" w:rsidP="008630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80" w:after="0"/>
        <w:rPr>
          <w:i/>
          <w:color w:val="000000"/>
          <w:sz w:val="22"/>
          <w:lang w:val="en"/>
        </w:rPr>
      </w:pPr>
      <w:bookmarkStart w:id="9" w:name="sect_6_7_1_1_1"/>
      <w:bookmarkEnd w:id="8"/>
      <w:r w:rsidRPr="00863003">
        <w:rPr>
          <w:i/>
          <w:color w:val="000000"/>
          <w:sz w:val="22"/>
          <w:lang w:val="en"/>
        </w:rPr>
        <w:t>Update PS3.18, Section 6.7.1.1.1 as follows:</w:t>
      </w:r>
    </w:p>
    <w:p w14:paraId="5C4D2331" w14:textId="2CB26E68" w:rsidR="00F7370C" w:rsidRPr="00F7370C" w:rsidRDefault="00F7370C" w:rsidP="00F7370C">
      <w:pPr>
        <w:spacing w:before="180" w:after="0"/>
        <w:rPr>
          <w:rFonts w:ascii="Times New Roman" w:hAnsi="Times New Roman"/>
          <w:lang w:val="en"/>
        </w:rPr>
      </w:pPr>
      <w:r w:rsidRPr="00F7370C">
        <w:rPr>
          <w:b/>
          <w:color w:val="000000"/>
          <w:sz w:val="22"/>
          <w:lang w:val="en"/>
        </w:rPr>
        <w:t>6.7.1.1.1 {attributeID} encoding rules</w:t>
      </w:r>
    </w:p>
    <w:p w14:paraId="35768699" w14:textId="77777777" w:rsidR="00C928AC" w:rsidRDefault="00C928AC" w:rsidP="00F7370C">
      <w:pPr>
        <w:spacing w:before="180" w:after="0"/>
        <w:jc w:val="both"/>
        <w:rPr>
          <w:color w:val="000000"/>
          <w:sz w:val="18"/>
          <w:lang w:val="en"/>
        </w:rPr>
      </w:pPr>
      <w:bookmarkStart w:id="10" w:name="para_01ad2346_0122_449e_aa1e_429903e457"/>
      <w:bookmarkEnd w:id="9"/>
      <w:r>
        <w:rPr>
          <w:color w:val="000000"/>
          <w:sz w:val="18"/>
          <w:lang w:val="en"/>
        </w:rPr>
        <w:t>…</w:t>
      </w:r>
    </w:p>
    <w:p w14:paraId="4BA11E89" w14:textId="6CADE601" w:rsidR="00F7370C" w:rsidRPr="00F7370C" w:rsidRDefault="00F7370C" w:rsidP="00F7370C">
      <w:pPr>
        <w:spacing w:before="180" w:after="0"/>
        <w:jc w:val="both"/>
        <w:rPr>
          <w:rFonts w:ascii="Times New Roman" w:hAnsi="Times New Roman"/>
          <w:lang w:val="en"/>
        </w:rPr>
      </w:pPr>
      <w:bookmarkStart w:id="11" w:name="para_b54c56a8_87a1_4efd_90a4_3e31e4a0ae"/>
      <w:bookmarkEnd w:id="10"/>
      <w:r w:rsidRPr="00F7370C">
        <w:rPr>
          <w:color w:val="000000"/>
          <w:sz w:val="18"/>
          <w:lang w:val="en"/>
        </w:rPr>
        <w:t xml:space="preserve">If an {attributeID} is passed as the value of an </w:t>
      </w:r>
      <w:r>
        <w:rPr>
          <w:color w:val="000000"/>
          <w:sz w:val="18"/>
          <w:lang w:val="en"/>
        </w:rPr>
        <w:t>"</w:t>
      </w:r>
      <w:r w:rsidRPr="00F7370C">
        <w:rPr>
          <w:color w:val="000000"/>
          <w:sz w:val="18"/>
          <w:lang w:val="en"/>
        </w:rPr>
        <w:t>include</w:t>
      </w:r>
      <w:r w:rsidRPr="00863003">
        <w:rPr>
          <w:b/>
          <w:strike/>
          <w:color w:val="000000"/>
          <w:sz w:val="18"/>
          <w:lang w:val="en"/>
        </w:rPr>
        <w:t>field</w:t>
      </w:r>
      <w:r>
        <w:rPr>
          <w:color w:val="000000"/>
          <w:sz w:val="18"/>
          <w:lang w:val="en"/>
        </w:rPr>
        <w:t>"</w:t>
      </w:r>
      <w:r w:rsidRPr="00F7370C">
        <w:rPr>
          <w:color w:val="000000"/>
          <w:sz w:val="18"/>
          <w:lang w:val="en"/>
        </w:rPr>
        <w:t xml:space="preserve"> </w:t>
      </w:r>
      <w:r w:rsidRPr="00863003">
        <w:rPr>
          <w:b/>
          <w:strike/>
          <w:color w:val="000000"/>
          <w:sz w:val="18"/>
          <w:lang w:val="en"/>
        </w:rPr>
        <w:t>query</w:t>
      </w:r>
      <w:r w:rsidRPr="00863003">
        <w:rPr>
          <w:strike/>
          <w:color w:val="000000"/>
          <w:sz w:val="18"/>
          <w:lang w:val="en"/>
        </w:rPr>
        <w:t xml:space="preserve"> </w:t>
      </w:r>
      <w:r w:rsidRPr="00863003">
        <w:rPr>
          <w:b/>
          <w:strike/>
          <w:color w:val="000000"/>
          <w:sz w:val="18"/>
          <w:lang w:val="en"/>
        </w:rPr>
        <w:t>key</w:t>
      </w:r>
      <w:r w:rsidR="00C928AC">
        <w:rPr>
          <w:color w:val="000000"/>
          <w:sz w:val="18"/>
          <w:lang w:val="en"/>
        </w:rPr>
        <w:t xml:space="preserve"> </w:t>
      </w:r>
      <w:r w:rsidR="00C928AC" w:rsidRPr="00863003">
        <w:rPr>
          <w:b/>
          <w:color w:val="000000"/>
          <w:sz w:val="18"/>
          <w:u w:val="single"/>
          <w:lang w:val="en"/>
        </w:rPr>
        <w:t>Query Parameter</w:t>
      </w:r>
      <w:r w:rsidR="00C928AC">
        <w:rPr>
          <w:color w:val="000000"/>
          <w:sz w:val="18"/>
          <w:lang w:val="en"/>
        </w:rPr>
        <w:t>,</w:t>
      </w:r>
      <w:r w:rsidRPr="00F7370C">
        <w:rPr>
          <w:color w:val="000000"/>
          <w:sz w:val="18"/>
          <w:lang w:val="en"/>
        </w:rPr>
        <w:t xml:space="preserve"> </w:t>
      </w:r>
      <w:r w:rsidRPr="00863003">
        <w:rPr>
          <w:b/>
          <w:strike/>
          <w:color w:val="000000"/>
          <w:sz w:val="18"/>
          <w:lang w:val="en"/>
        </w:rPr>
        <w:t>this</w:t>
      </w:r>
      <w:r w:rsidRPr="00F7370C">
        <w:rPr>
          <w:color w:val="000000"/>
          <w:sz w:val="18"/>
          <w:lang w:val="en"/>
        </w:rPr>
        <w:t xml:space="preserve"> </w:t>
      </w:r>
      <w:r w:rsidR="00C928AC" w:rsidRPr="00863003">
        <w:rPr>
          <w:b/>
          <w:color w:val="000000"/>
          <w:sz w:val="18"/>
          <w:u w:val="single"/>
          <w:lang w:val="en"/>
        </w:rPr>
        <w:t>it</w:t>
      </w:r>
      <w:r w:rsidR="00C928AC">
        <w:rPr>
          <w:color w:val="000000"/>
          <w:sz w:val="18"/>
          <w:lang w:val="en"/>
        </w:rPr>
        <w:t xml:space="preserve"> </w:t>
      </w:r>
      <w:r w:rsidRPr="00F7370C">
        <w:rPr>
          <w:color w:val="000000"/>
          <w:sz w:val="18"/>
          <w:lang w:val="en"/>
        </w:rPr>
        <w:t xml:space="preserve">is equivalent to C-FIND Universal matching for the specified attribute (see </w:t>
      </w:r>
      <w:hyperlink r:id="rId9" w:anchor="sect_C.2.2.2.3">
        <w:r w:rsidRPr="00F7370C">
          <w:rPr>
            <w:color w:val="000000"/>
            <w:sz w:val="18"/>
            <w:lang w:val="en"/>
          </w:rPr>
          <w:t>Section C.2.2.2.3 in PS3.4</w:t>
        </w:r>
      </w:hyperlink>
      <w:r w:rsidRPr="00F7370C">
        <w:rPr>
          <w:color w:val="000000"/>
          <w:sz w:val="18"/>
          <w:lang w:val="en"/>
        </w:rPr>
        <w:t>).</w:t>
      </w:r>
    </w:p>
    <w:p w14:paraId="7F1D5E15" w14:textId="77777777" w:rsidR="00F7370C" w:rsidRPr="00F7370C" w:rsidRDefault="00F7370C" w:rsidP="00F7370C">
      <w:pPr>
        <w:spacing w:before="180" w:after="0"/>
        <w:jc w:val="both"/>
        <w:rPr>
          <w:rFonts w:ascii="Times New Roman" w:hAnsi="Times New Roman"/>
          <w:lang w:val="en"/>
        </w:rPr>
      </w:pPr>
      <w:bookmarkStart w:id="12" w:name="para_f8904356_308e_4aa5_9cc6_de7d821f45"/>
      <w:bookmarkEnd w:id="11"/>
      <w:r w:rsidRPr="00F7370C">
        <w:rPr>
          <w:color w:val="000000"/>
          <w:sz w:val="18"/>
          <w:lang w:val="en"/>
        </w:rPr>
        <w:t>{attributeID} can be one of the following:</w:t>
      </w:r>
    </w:p>
    <w:p w14:paraId="24AF568C" w14:textId="77777777" w:rsidR="00F7370C" w:rsidRPr="00F7370C" w:rsidRDefault="00F7370C" w:rsidP="00F7370C">
      <w:pPr>
        <w:numPr>
          <w:ilvl w:val="0"/>
          <w:numId w:val="229"/>
        </w:numPr>
        <w:tabs>
          <w:tab w:val="left" w:pos="180"/>
        </w:tabs>
        <w:spacing w:before="180" w:after="0"/>
        <w:ind w:left="180" w:hanging="180"/>
        <w:jc w:val="both"/>
        <w:rPr>
          <w:rFonts w:ascii="Times New Roman" w:hAnsi="Times New Roman"/>
          <w:lang w:val="en"/>
        </w:rPr>
      </w:pPr>
      <w:bookmarkStart w:id="13" w:name="para_b072e74a_17ea_4c7a_920a_4d87d4bd0f"/>
      <w:bookmarkStart w:id="14" w:name="idp140719898058960"/>
      <w:bookmarkStart w:id="15" w:name="idp140719898058704"/>
      <w:bookmarkEnd w:id="12"/>
      <w:r w:rsidRPr="00F7370C">
        <w:rPr>
          <w:color w:val="000000"/>
          <w:sz w:val="18"/>
          <w:lang w:val="en"/>
        </w:rPr>
        <w:t>{dicomTag}</w:t>
      </w:r>
    </w:p>
    <w:p w14:paraId="759809B4" w14:textId="77777777" w:rsidR="00F7370C" w:rsidRPr="00F7370C" w:rsidRDefault="00F7370C" w:rsidP="00F7370C">
      <w:pPr>
        <w:numPr>
          <w:ilvl w:val="0"/>
          <w:numId w:val="229"/>
        </w:numPr>
        <w:tabs>
          <w:tab w:val="left" w:pos="180"/>
        </w:tabs>
        <w:spacing w:before="180" w:after="0"/>
        <w:ind w:left="180" w:hanging="180"/>
        <w:jc w:val="both"/>
        <w:rPr>
          <w:rFonts w:ascii="Times New Roman" w:hAnsi="Times New Roman"/>
          <w:lang w:val="en"/>
        </w:rPr>
      </w:pPr>
      <w:bookmarkStart w:id="16" w:name="para_9dd75260_c60b_4bf9_a2ee_5c7cb02b4c"/>
      <w:bookmarkStart w:id="17" w:name="idp140719898060144"/>
      <w:bookmarkEnd w:id="13"/>
      <w:bookmarkEnd w:id="14"/>
      <w:bookmarkEnd w:id="15"/>
      <w:r w:rsidRPr="00F7370C">
        <w:rPr>
          <w:color w:val="000000"/>
          <w:sz w:val="18"/>
          <w:lang w:val="en"/>
        </w:rPr>
        <w:t>{dicomKeyword}</w:t>
      </w:r>
    </w:p>
    <w:p w14:paraId="64B93E37" w14:textId="77777777" w:rsidR="00F7370C" w:rsidRPr="00F7370C" w:rsidRDefault="00F7370C" w:rsidP="00F7370C">
      <w:pPr>
        <w:numPr>
          <w:ilvl w:val="0"/>
          <w:numId w:val="229"/>
        </w:numPr>
        <w:tabs>
          <w:tab w:val="left" w:pos="180"/>
        </w:tabs>
        <w:spacing w:before="180" w:after="0"/>
        <w:ind w:left="180" w:hanging="180"/>
        <w:jc w:val="both"/>
        <w:rPr>
          <w:rFonts w:ascii="Times New Roman" w:hAnsi="Times New Roman"/>
          <w:lang w:val="en"/>
        </w:rPr>
      </w:pPr>
      <w:bookmarkStart w:id="18" w:name="para_b4acbad5_cb3b_4198_aebd_64dd43586b"/>
      <w:bookmarkStart w:id="19" w:name="idp140719898061280"/>
      <w:bookmarkEnd w:id="16"/>
      <w:bookmarkEnd w:id="17"/>
      <w:r w:rsidRPr="00F7370C">
        <w:rPr>
          <w:color w:val="000000"/>
          <w:sz w:val="18"/>
          <w:lang w:val="en"/>
        </w:rPr>
        <w:t>{dicomTag}.{attributeID}, where {attributeID} is an element of the sequence specified by {dicomTag}</w:t>
      </w:r>
    </w:p>
    <w:p w14:paraId="3194BFB0" w14:textId="77777777" w:rsidR="00F7370C" w:rsidRPr="00F7370C" w:rsidRDefault="00F7370C" w:rsidP="00F7370C">
      <w:pPr>
        <w:numPr>
          <w:ilvl w:val="0"/>
          <w:numId w:val="229"/>
        </w:numPr>
        <w:tabs>
          <w:tab w:val="left" w:pos="180"/>
        </w:tabs>
        <w:spacing w:before="180" w:after="0"/>
        <w:ind w:left="180" w:hanging="180"/>
        <w:jc w:val="both"/>
        <w:rPr>
          <w:rFonts w:ascii="Times New Roman" w:hAnsi="Times New Roman"/>
          <w:lang w:val="en"/>
        </w:rPr>
      </w:pPr>
      <w:bookmarkStart w:id="20" w:name="para_ab252018_66f3_4528_9209_09b7cfc981"/>
      <w:bookmarkStart w:id="21" w:name="idp140719898062576"/>
      <w:bookmarkEnd w:id="18"/>
      <w:bookmarkEnd w:id="19"/>
      <w:r w:rsidRPr="00F7370C">
        <w:rPr>
          <w:color w:val="000000"/>
          <w:sz w:val="18"/>
          <w:lang w:val="en"/>
        </w:rPr>
        <w:t>{dicomKeyword}.{attributeID}, where {attributeID} is an element of the sequence specified by {dicomKeyword}</w:t>
      </w:r>
    </w:p>
    <w:p w14:paraId="328A9882" w14:textId="797C1EE9" w:rsidR="00F7370C" w:rsidRPr="00F7370C" w:rsidRDefault="00F7370C" w:rsidP="00F7370C">
      <w:pPr>
        <w:spacing w:before="180" w:after="0"/>
        <w:jc w:val="both"/>
        <w:rPr>
          <w:rFonts w:ascii="Times New Roman" w:hAnsi="Times New Roman"/>
          <w:lang w:val="en"/>
        </w:rPr>
      </w:pPr>
      <w:bookmarkStart w:id="22" w:name="para_a3294265_2c91_497d_a5e4_603fb52fe5"/>
      <w:bookmarkEnd w:id="20"/>
      <w:bookmarkEnd w:id="21"/>
      <w:r w:rsidRPr="00F7370C">
        <w:rPr>
          <w:color w:val="000000"/>
          <w:sz w:val="18"/>
          <w:lang w:val="en"/>
        </w:rPr>
        <w:t xml:space="preserve">{dicomTag} is the </w:t>
      </w:r>
      <w:r w:rsidRPr="00863003">
        <w:rPr>
          <w:b/>
          <w:strike/>
          <w:color w:val="000000"/>
          <w:sz w:val="18"/>
          <w:lang w:val="en"/>
        </w:rPr>
        <w:t>eight character</w:t>
      </w:r>
      <w:r w:rsidR="00863003">
        <w:rPr>
          <w:color w:val="000000"/>
          <w:sz w:val="18"/>
          <w:lang w:val="en"/>
        </w:rPr>
        <w:t xml:space="preserve"> </w:t>
      </w:r>
      <w:r w:rsidR="00863003" w:rsidRPr="00863003">
        <w:rPr>
          <w:b/>
          <w:color w:val="000000"/>
          <w:sz w:val="18"/>
          <w:u w:val="single"/>
          <w:lang w:val="en"/>
        </w:rPr>
        <w:t>eight-character</w:t>
      </w:r>
      <w:r w:rsidRPr="00863003">
        <w:rPr>
          <w:b/>
          <w:color w:val="000000"/>
          <w:sz w:val="18"/>
          <w:u w:val="single"/>
          <w:lang w:val="en"/>
        </w:rPr>
        <w:t xml:space="preserve"> </w:t>
      </w:r>
      <w:r w:rsidRPr="00F7370C">
        <w:rPr>
          <w:color w:val="000000"/>
          <w:sz w:val="18"/>
          <w:lang w:val="en"/>
        </w:rPr>
        <w:t xml:space="preserve">hexadecimal string corresponding to the Tag of a DICOM Attribute (see </w:t>
      </w:r>
      <w:hyperlink r:id="rId10" w:anchor="chapter_6">
        <w:r w:rsidRPr="00F7370C">
          <w:rPr>
            <w:color w:val="000000"/>
            <w:sz w:val="18"/>
            <w:lang w:val="en"/>
          </w:rPr>
          <w:t>Chapter 6 in PS3.6</w:t>
        </w:r>
      </w:hyperlink>
      <w:r w:rsidRPr="00F7370C">
        <w:rPr>
          <w:color w:val="000000"/>
          <w:sz w:val="18"/>
          <w:lang w:val="en"/>
        </w:rPr>
        <w:t>).</w:t>
      </w:r>
    </w:p>
    <w:p w14:paraId="0A097757" w14:textId="537BAA7B" w:rsidR="00F7370C" w:rsidRPr="00F7370C" w:rsidRDefault="00F7370C" w:rsidP="00F7370C">
      <w:pPr>
        <w:spacing w:before="180" w:after="0"/>
        <w:jc w:val="both"/>
        <w:rPr>
          <w:rFonts w:ascii="Times New Roman" w:hAnsi="Times New Roman"/>
          <w:lang w:val="en"/>
        </w:rPr>
      </w:pPr>
      <w:bookmarkStart w:id="23" w:name="para_0f2c3f08_2718_45cc_a836_fbbddbc011"/>
      <w:bookmarkEnd w:id="22"/>
      <w:r w:rsidRPr="00F7370C">
        <w:rPr>
          <w:color w:val="000000"/>
          <w:sz w:val="18"/>
          <w:lang w:val="en"/>
        </w:rPr>
        <w:lastRenderedPageBreak/>
        <w:t xml:space="preserve">{dicomKeyword} is the Keyword of a DICOM Attribute (see </w:t>
      </w:r>
      <w:hyperlink r:id="rId11" w:anchor="chapter_6">
        <w:r w:rsidRPr="00F7370C">
          <w:rPr>
            <w:color w:val="000000"/>
            <w:sz w:val="18"/>
            <w:lang w:val="en"/>
          </w:rPr>
          <w:t>Chapter 6 in PS3.6</w:t>
        </w:r>
      </w:hyperlink>
      <w:r w:rsidRPr="00F7370C">
        <w:rPr>
          <w:color w:val="000000"/>
          <w:sz w:val="18"/>
          <w:lang w:val="en"/>
        </w:rPr>
        <w:t>).</w:t>
      </w:r>
    </w:p>
    <w:p w14:paraId="2833FC5B" w14:textId="77777777" w:rsidR="00F7370C" w:rsidRPr="00F7370C" w:rsidRDefault="00F7370C" w:rsidP="00F7370C">
      <w:pPr>
        <w:keepNext/>
        <w:spacing w:before="180" w:after="0"/>
        <w:ind w:left="360" w:right="360"/>
        <w:jc w:val="both"/>
        <w:rPr>
          <w:rFonts w:ascii="Times New Roman" w:hAnsi="Times New Roman"/>
          <w:lang w:val="en"/>
        </w:rPr>
      </w:pPr>
      <w:bookmarkStart w:id="24" w:name="idp140719898067584"/>
      <w:bookmarkEnd w:id="23"/>
      <w:r w:rsidRPr="00F7370C">
        <w:rPr>
          <w:color w:val="000000"/>
          <w:sz w:val="18"/>
          <w:lang w:val="en"/>
        </w:rPr>
        <w:t>Note</w:t>
      </w:r>
    </w:p>
    <w:p w14:paraId="6D64E7ED" w14:textId="77777777" w:rsidR="00F7370C" w:rsidRPr="00F7370C" w:rsidRDefault="00F7370C" w:rsidP="00F7370C">
      <w:pPr>
        <w:spacing w:before="180" w:after="0"/>
        <w:ind w:left="360" w:right="360"/>
        <w:jc w:val="both"/>
        <w:rPr>
          <w:rFonts w:ascii="Times New Roman" w:hAnsi="Times New Roman"/>
          <w:lang w:val="en"/>
        </w:rPr>
      </w:pPr>
      <w:bookmarkStart w:id="25" w:name="para_4b05e50b_307e_474f_89cb_fb4cd10c8d"/>
      <w:bookmarkEnd w:id="24"/>
      <w:r w:rsidRPr="00F7370C">
        <w:rPr>
          <w:color w:val="000000"/>
          <w:sz w:val="18"/>
          <w:lang w:val="en"/>
        </w:rPr>
        <w:t>Examples of valid values for {attributeID}:</w:t>
      </w:r>
    </w:p>
    <w:p w14:paraId="53226A21" w14:textId="77777777" w:rsidR="00F7370C" w:rsidRPr="00F7370C" w:rsidRDefault="00F7370C" w:rsidP="00F7370C">
      <w:pPr>
        <w:numPr>
          <w:ilvl w:val="0"/>
          <w:numId w:val="230"/>
        </w:numPr>
        <w:tabs>
          <w:tab w:val="left" w:pos="540"/>
        </w:tabs>
        <w:spacing w:before="180" w:after="0"/>
        <w:ind w:left="540" w:right="360" w:hanging="180"/>
        <w:jc w:val="both"/>
        <w:rPr>
          <w:rFonts w:ascii="Times New Roman" w:hAnsi="Times New Roman"/>
          <w:lang w:val="en"/>
        </w:rPr>
      </w:pPr>
      <w:bookmarkStart w:id="26" w:name="para_7396b118_0201_4e4c_9378_9ac8a146bb"/>
      <w:bookmarkStart w:id="27" w:name="idp140719898068896"/>
      <w:bookmarkStart w:id="28" w:name="idp140719898068640"/>
      <w:bookmarkEnd w:id="25"/>
      <w:r w:rsidRPr="00F7370C">
        <w:rPr>
          <w:color w:val="000000"/>
          <w:sz w:val="18"/>
          <w:lang w:val="en"/>
        </w:rPr>
        <w:t>0020000D</w:t>
      </w:r>
    </w:p>
    <w:p w14:paraId="6A4E57B7" w14:textId="77777777" w:rsidR="00F7370C" w:rsidRPr="00F7370C" w:rsidRDefault="00F7370C" w:rsidP="00F7370C">
      <w:pPr>
        <w:numPr>
          <w:ilvl w:val="0"/>
          <w:numId w:val="230"/>
        </w:numPr>
        <w:tabs>
          <w:tab w:val="left" w:pos="540"/>
        </w:tabs>
        <w:spacing w:before="180" w:after="0"/>
        <w:ind w:left="540" w:right="360" w:hanging="180"/>
        <w:jc w:val="both"/>
        <w:rPr>
          <w:rFonts w:ascii="Times New Roman" w:hAnsi="Times New Roman"/>
          <w:lang w:val="en"/>
        </w:rPr>
      </w:pPr>
      <w:bookmarkStart w:id="29" w:name="para_5ad34888_dd31_4249_a388_244aa736bb"/>
      <w:bookmarkStart w:id="30" w:name="idp140719898070080"/>
      <w:bookmarkEnd w:id="26"/>
      <w:bookmarkEnd w:id="27"/>
      <w:bookmarkEnd w:id="28"/>
      <w:r w:rsidRPr="00F7370C">
        <w:rPr>
          <w:color w:val="000000"/>
          <w:sz w:val="18"/>
          <w:lang w:val="en"/>
        </w:rPr>
        <w:t>StudyInstanceUID</w:t>
      </w:r>
    </w:p>
    <w:p w14:paraId="5A87FE9D" w14:textId="77777777" w:rsidR="00F7370C" w:rsidRPr="00F7370C" w:rsidRDefault="00F7370C" w:rsidP="00F7370C">
      <w:pPr>
        <w:numPr>
          <w:ilvl w:val="0"/>
          <w:numId w:val="230"/>
        </w:numPr>
        <w:tabs>
          <w:tab w:val="left" w:pos="540"/>
        </w:tabs>
        <w:spacing w:before="180" w:after="0"/>
        <w:ind w:left="540" w:right="360" w:hanging="180"/>
        <w:jc w:val="both"/>
        <w:rPr>
          <w:rFonts w:ascii="Times New Roman" w:hAnsi="Times New Roman"/>
          <w:lang w:val="en"/>
        </w:rPr>
      </w:pPr>
      <w:bookmarkStart w:id="31" w:name="para_8261a511_e11e_4a6a_b92a_bd9b501e2f"/>
      <w:bookmarkStart w:id="32" w:name="idp140719898071264"/>
      <w:bookmarkEnd w:id="29"/>
      <w:bookmarkEnd w:id="30"/>
      <w:r w:rsidRPr="00F7370C">
        <w:rPr>
          <w:color w:val="000000"/>
          <w:sz w:val="18"/>
          <w:lang w:val="en"/>
        </w:rPr>
        <w:t>00101002.00100020</w:t>
      </w:r>
    </w:p>
    <w:p w14:paraId="2E3FC5E5" w14:textId="77777777" w:rsidR="00F7370C" w:rsidRPr="00F7370C" w:rsidRDefault="00F7370C" w:rsidP="00F7370C">
      <w:pPr>
        <w:numPr>
          <w:ilvl w:val="0"/>
          <w:numId w:val="230"/>
        </w:numPr>
        <w:tabs>
          <w:tab w:val="left" w:pos="540"/>
        </w:tabs>
        <w:spacing w:before="180" w:after="0"/>
        <w:ind w:left="540" w:right="360" w:hanging="180"/>
        <w:jc w:val="both"/>
        <w:rPr>
          <w:rFonts w:ascii="Times New Roman" w:hAnsi="Times New Roman"/>
          <w:lang w:val="en"/>
        </w:rPr>
      </w:pPr>
      <w:bookmarkStart w:id="33" w:name="para_fff5690c_ab98_4198_afdd_fa8d522338"/>
      <w:bookmarkStart w:id="34" w:name="idp140719898072448"/>
      <w:bookmarkEnd w:id="31"/>
      <w:bookmarkEnd w:id="32"/>
      <w:r w:rsidRPr="00F7370C">
        <w:rPr>
          <w:color w:val="000000"/>
          <w:sz w:val="18"/>
          <w:lang w:val="en"/>
        </w:rPr>
        <w:t>OtherPatientIDsSequence.PatientID</w:t>
      </w:r>
    </w:p>
    <w:p w14:paraId="5F97BB81" w14:textId="77777777" w:rsidR="00F7370C" w:rsidRPr="00F7370C" w:rsidRDefault="00F7370C" w:rsidP="00F7370C">
      <w:pPr>
        <w:numPr>
          <w:ilvl w:val="0"/>
          <w:numId w:val="230"/>
        </w:numPr>
        <w:tabs>
          <w:tab w:val="left" w:pos="540"/>
        </w:tabs>
        <w:spacing w:before="180" w:after="0"/>
        <w:ind w:left="540" w:right="360" w:hanging="180"/>
        <w:jc w:val="both"/>
        <w:rPr>
          <w:rFonts w:ascii="Times New Roman" w:hAnsi="Times New Roman"/>
          <w:lang w:val="en"/>
        </w:rPr>
      </w:pPr>
      <w:bookmarkStart w:id="35" w:name="para_632061d0_7bc1_4d0d_a06c_2257b8f0ac"/>
      <w:bookmarkStart w:id="36" w:name="idp140719898073584"/>
      <w:bookmarkEnd w:id="33"/>
      <w:bookmarkEnd w:id="34"/>
      <w:r w:rsidRPr="00F7370C">
        <w:rPr>
          <w:color w:val="000000"/>
          <w:sz w:val="18"/>
          <w:lang w:val="en"/>
        </w:rPr>
        <w:t>00101002.00100024.00400032</w:t>
      </w:r>
    </w:p>
    <w:p w14:paraId="5B01317B" w14:textId="77777777" w:rsidR="00F7370C" w:rsidRPr="00F7370C" w:rsidRDefault="00F7370C" w:rsidP="00F7370C">
      <w:pPr>
        <w:numPr>
          <w:ilvl w:val="0"/>
          <w:numId w:val="230"/>
        </w:numPr>
        <w:tabs>
          <w:tab w:val="left" w:pos="540"/>
        </w:tabs>
        <w:spacing w:before="180" w:after="0"/>
        <w:ind w:left="540" w:right="360" w:hanging="180"/>
        <w:jc w:val="both"/>
        <w:rPr>
          <w:rFonts w:ascii="Times New Roman" w:hAnsi="Times New Roman"/>
          <w:lang w:val="en"/>
        </w:rPr>
      </w:pPr>
      <w:bookmarkStart w:id="37" w:name="para_bcd9c18a_d4d2_4762_b86c_1adb81bea5"/>
      <w:bookmarkStart w:id="38" w:name="idp140719898074768"/>
      <w:bookmarkEnd w:id="35"/>
      <w:bookmarkEnd w:id="36"/>
      <w:r w:rsidRPr="00F7370C">
        <w:rPr>
          <w:color w:val="000000"/>
          <w:sz w:val="18"/>
          <w:lang w:val="en"/>
        </w:rPr>
        <w:t>OtherPatientIDsSequence.IssuerOfPatientIDQualifiersSequence.UniversalEntityID</w:t>
      </w:r>
    </w:p>
    <w:p w14:paraId="57D431EB" w14:textId="77777777" w:rsidR="00F7370C" w:rsidRPr="00F7370C" w:rsidRDefault="00F7370C" w:rsidP="00F7370C">
      <w:pPr>
        <w:keepNext/>
        <w:spacing w:before="180" w:after="0"/>
        <w:ind w:left="360" w:right="360"/>
        <w:jc w:val="both"/>
        <w:rPr>
          <w:rFonts w:ascii="Times New Roman" w:hAnsi="Times New Roman"/>
          <w:lang w:val="en"/>
        </w:rPr>
      </w:pPr>
      <w:bookmarkStart w:id="39" w:name="idp140719898076240"/>
      <w:bookmarkEnd w:id="37"/>
      <w:bookmarkEnd w:id="38"/>
      <w:r w:rsidRPr="00F7370C">
        <w:rPr>
          <w:color w:val="000000"/>
          <w:sz w:val="18"/>
          <w:lang w:val="en"/>
        </w:rPr>
        <w:t>Note</w:t>
      </w:r>
    </w:p>
    <w:p w14:paraId="028BF657" w14:textId="77777777" w:rsidR="00F7370C" w:rsidRPr="00F7370C" w:rsidRDefault="00F7370C" w:rsidP="00F7370C">
      <w:pPr>
        <w:spacing w:before="180" w:after="0"/>
        <w:ind w:left="360" w:right="360"/>
        <w:jc w:val="both"/>
        <w:rPr>
          <w:rFonts w:ascii="Times New Roman" w:hAnsi="Times New Roman"/>
          <w:lang w:val="en"/>
        </w:rPr>
      </w:pPr>
      <w:bookmarkStart w:id="40" w:name="para_d7b404a9_d495_4a02_8957_1a8bf151eb"/>
      <w:bookmarkEnd w:id="39"/>
      <w:r w:rsidRPr="00F7370C">
        <w:rPr>
          <w:color w:val="000000"/>
          <w:sz w:val="18"/>
          <w:lang w:val="en"/>
        </w:rPr>
        <w:t>Examples of valid QIDO-RS URLs:</w:t>
      </w:r>
    </w:p>
    <w:p w14:paraId="4E7625A5" w14:textId="77777777" w:rsidR="00F7370C" w:rsidRPr="00F7370C" w:rsidRDefault="00F7370C" w:rsidP="00F7370C">
      <w:pPr>
        <w:numPr>
          <w:ilvl w:val="0"/>
          <w:numId w:val="231"/>
        </w:numPr>
        <w:tabs>
          <w:tab w:val="left" w:pos="540"/>
        </w:tabs>
        <w:spacing w:before="180" w:after="0"/>
        <w:ind w:left="540" w:right="360" w:hanging="180"/>
        <w:jc w:val="both"/>
        <w:rPr>
          <w:rFonts w:ascii="Times New Roman" w:hAnsi="Times New Roman"/>
          <w:lang w:val="en"/>
        </w:rPr>
      </w:pPr>
      <w:bookmarkStart w:id="41" w:name="para_f7f19803_a482_4c9b_87ec_4142b3040f"/>
      <w:bookmarkStart w:id="42" w:name="idp140719898077504"/>
      <w:bookmarkStart w:id="43" w:name="idp140719898077248"/>
      <w:bookmarkEnd w:id="40"/>
      <w:r w:rsidRPr="00F7370C">
        <w:rPr>
          <w:color w:val="000000"/>
          <w:sz w:val="18"/>
          <w:lang w:val="en"/>
        </w:rPr>
        <w:t>http://dicomrs/studies​?PatientID=11235813</w:t>
      </w:r>
    </w:p>
    <w:p w14:paraId="258F1412" w14:textId="77777777" w:rsidR="00F7370C" w:rsidRPr="00F7370C" w:rsidRDefault="00F7370C" w:rsidP="00F7370C">
      <w:pPr>
        <w:numPr>
          <w:ilvl w:val="0"/>
          <w:numId w:val="231"/>
        </w:numPr>
        <w:tabs>
          <w:tab w:val="left" w:pos="540"/>
        </w:tabs>
        <w:spacing w:before="180" w:after="0"/>
        <w:ind w:left="540" w:right="360" w:hanging="180"/>
        <w:jc w:val="both"/>
        <w:rPr>
          <w:rFonts w:ascii="Times New Roman" w:hAnsi="Times New Roman"/>
          <w:lang w:val="en"/>
        </w:rPr>
      </w:pPr>
      <w:bookmarkStart w:id="44" w:name="para_f3df2aae_0a14_4c31_9bb1_8db1e74380"/>
      <w:bookmarkStart w:id="45" w:name="idp140719898078784"/>
      <w:bookmarkEnd w:id="41"/>
      <w:bookmarkEnd w:id="42"/>
      <w:bookmarkEnd w:id="43"/>
      <w:r w:rsidRPr="00F7370C">
        <w:rPr>
          <w:color w:val="000000"/>
          <w:sz w:val="18"/>
          <w:lang w:val="en"/>
        </w:rPr>
        <w:t>http://dicomrs/studies​?PatientID=11235813​&amp;StudyDate=20130509</w:t>
      </w:r>
    </w:p>
    <w:p w14:paraId="7D01BAF2" w14:textId="77777777" w:rsidR="00F7370C" w:rsidRPr="00F7370C" w:rsidRDefault="00F7370C" w:rsidP="00F7370C">
      <w:pPr>
        <w:numPr>
          <w:ilvl w:val="0"/>
          <w:numId w:val="231"/>
        </w:numPr>
        <w:tabs>
          <w:tab w:val="left" w:pos="540"/>
        </w:tabs>
        <w:spacing w:before="180" w:after="0"/>
        <w:ind w:left="540" w:right="360" w:hanging="180"/>
        <w:jc w:val="both"/>
        <w:rPr>
          <w:rFonts w:ascii="Times New Roman" w:hAnsi="Times New Roman"/>
          <w:lang w:val="en"/>
        </w:rPr>
      </w:pPr>
      <w:bookmarkStart w:id="46" w:name="para_8ea04713_1bc4_4679_a354_7138f087ac"/>
      <w:bookmarkStart w:id="47" w:name="idp140719898080016"/>
      <w:bookmarkEnd w:id="44"/>
      <w:bookmarkEnd w:id="45"/>
      <w:r w:rsidRPr="00F7370C">
        <w:rPr>
          <w:color w:val="000000"/>
          <w:sz w:val="18"/>
          <w:lang w:val="en"/>
        </w:rPr>
        <w:t>http://dicomrs/studies​?00100010=SMITH*​&amp;00101002.00100020=11235813​&amp;limit=25</w:t>
      </w:r>
    </w:p>
    <w:p w14:paraId="466DCFE6" w14:textId="77777777" w:rsidR="00F7370C" w:rsidRPr="00F7370C" w:rsidRDefault="00F7370C" w:rsidP="00F7370C">
      <w:pPr>
        <w:numPr>
          <w:ilvl w:val="0"/>
          <w:numId w:val="231"/>
        </w:numPr>
        <w:tabs>
          <w:tab w:val="left" w:pos="540"/>
        </w:tabs>
        <w:spacing w:before="180" w:after="0"/>
        <w:ind w:left="540" w:right="360" w:hanging="180"/>
        <w:jc w:val="both"/>
        <w:rPr>
          <w:rFonts w:ascii="Times New Roman" w:hAnsi="Times New Roman"/>
          <w:lang w:val="en"/>
        </w:rPr>
      </w:pPr>
      <w:bookmarkStart w:id="48" w:name="para_ebeecb62_5a9e_451f_946b_33652770f9"/>
      <w:bookmarkStart w:id="49" w:name="idp140719898081248"/>
      <w:bookmarkEnd w:id="46"/>
      <w:bookmarkEnd w:id="47"/>
      <w:r w:rsidRPr="00F7370C">
        <w:rPr>
          <w:color w:val="000000"/>
          <w:sz w:val="18"/>
          <w:lang w:val="en"/>
        </w:rPr>
        <w:t>http://dicomrs/studies​?00100010=SMITH*​&amp;OtherPatientIDsSequence.00100020=11235813</w:t>
      </w:r>
    </w:p>
    <w:p w14:paraId="7DCD794D" w14:textId="54A467DB" w:rsidR="00F7370C" w:rsidRPr="00F7370C" w:rsidRDefault="00F7370C" w:rsidP="00F7370C">
      <w:pPr>
        <w:numPr>
          <w:ilvl w:val="0"/>
          <w:numId w:val="231"/>
        </w:numPr>
        <w:tabs>
          <w:tab w:val="left" w:pos="540"/>
        </w:tabs>
        <w:spacing w:before="180" w:after="0"/>
        <w:ind w:left="540" w:right="360" w:hanging="180"/>
        <w:jc w:val="both"/>
        <w:rPr>
          <w:rFonts w:ascii="Times New Roman" w:hAnsi="Times New Roman"/>
          <w:lang w:val="en"/>
        </w:rPr>
      </w:pPr>
      <w:bookmarkStart w:id="50" w:name="para_b375add3_512e_4be5_a158_524260c196"/>
      <w:bookmarkStart w:id="51" w:name="idp140719898082480"/>
      <w:bookmarkEnd w:id="48"/>
      <w:bookmarkEnd w:id="49"/>
      <w:r w:rsidRPr="00F7370C">
        <w:rPr>
          <w:color w:val="000000"/>
          <w:sz w:val="18"/>
          <w:lang w:val="en"/>
        </w:rPr>
        <w:t>http://dicomrs/studies​?PatientID=11235813​&amp;include</w:t>
      </w:r>
      <w:r w:rsidRPr="00863003">
        <w:rPr>
          <w:b/>
          <w:strike/>
          <w:color w:val="000000"/>
          <w:sz w:val="18"/>
          <w:lang w:val="en"/>
        </w:rPr>
        <w:t>field</w:t>
      </w:r>
      <w:r w:rsidRPr="00F7370C">
        <w:rPr>
          <w:color w:val="000000"/>
          <w:sz w:val="18"/>
          <w:lang w:val="en"/>
        </w:rPr>
        <w:t>=00081048</w:t>
      </w:r>
      <w:r w:rsidR="00C928AC">
        <w:rPr>
          <w:color w:val="000000"/>
          <w:sz w:val="18"/>
          <w:lang w:val="en"/>
        </w:rPr>
        <w:t>,</w:t>
      </w:r>
      <w:r w:rsidRPr="00F7370C">
        <w:rPr>
          <w:color w:val="000000"/>
          <w:sz w:val="18"/>
          <w:lang w:val="en"/>
        </w:rPr>
        <w:t>include</w:t>
      </w:r>
      <w:r w:rsidRPr="00863003">
        <w:rPr>
          <w:b/>
          <w:strike/>
          <w:color w:val="000000"/>
          <w:sz w:val="18"/>
          <w:lang w:val="en"/>
        </w:rPr>
        <w:t>field</w:t>
      </w:r>
      <w:r w:rsidRPr="00F7370C">
        <w:rPr>
          <w:color w:val="000000"/>
          <w:sz w:val="18"/>
          <w:lang w:val="en"/>
        </w:rPr>
        <w:t>=00081049​&amp;include</w:t>
      </w:r>
      <w:r w:rsidRPr="00863003">
        <w:rPr>
          <w:b/>
          <w:strike/>
          <w:color w:val="000000"/>
          <w:sz w:val="18"/>
          <w:lang w:val="en"/>
        </w:rPr>
        <w:t>field</w:t>
      </w:r>
      <w:r w:rsidRPr="00F7370C">
        <w:rPr>
          <w:color w:val="000000"/>
          <w:sz w:val="18"/>
          <w:lang w:val="en"/>
        </w:rPr>
        <w:t>=00081060</w:t>
      </w:r>
    </w:p>
    <w:p w14:paraId="4EB37B81" w14:textId="77777777" w:rsidR="00F7370C" w:rsidRPr="00F7370C" w:rsidRDefault="00F7370C" w:rsidP="00F7370C">
      <w:pPr>
        <w:numPr>
          <w:ilvl w:val="0"/>
          <w:numId w:val="231"/>
        </w:numPr>
        <w:tabs>
          <w:tab w:val="left" w:pos="540"/>
        </w:tabs>
        <w:spacing w:before="180" w:after="0"/>
        <w:ind w:left="540" w:right="360" w:hanging="180"/>
        <w:jc w:val="both"/>
        <w:rPr>
          <w:rFonts w:ascii="Times New Roman" w:hAnsi="Times New Roman"/>
          <w:lang w:val="en"/>
        </w:rPr>
      </w:pPr>
      <w:bookmarkStart w:id="52" w:name="para_b739b69e_07d9_4f80_b53a_2bd6f61967"/>
      <w:bookmarkStart w:id="53" w:name="idp140719898083920"/>
      <w:bookmarkEnd w:id="50"/>
      <w:bookmarkEnd w:id="51"/>
      <w:r w:rsidRPr="00F7370C">
        <w:rPr>
          <w:color w:val="000000"/>
          <w:sz w:val="18"/>
          <w:lang w:val="en"/>
        </w:rPr>
        <w:t>http://dicomrs/studies​?PatientID=11235813​&amp;StudyDate=20130509-20130510</w:t>
      </w:r>
    </w:p>
    <w:bookmarkStart w:id="54" w:name="para_9ba6d3d2_f651_454e_a7cf_bb56d7aa49"/>
    <w:bookmarkStart w:id="55" w:name="idp140719898085056"/>
    <w:bookmarkEnd w:id="52"/>
    <w:bookmarkEnd w:id="53"/>
    <w:p w14:paraId="5695D981" w14:textId="04997F72" w:rsidR="00F7370C" w:rsidRPr="00863003" w:rsidRDefault="00C928AC" w:rsidP="00F7370C">
      <w:pPr>
        <w:numPr>
          <w:ilvl w:val="0"/>
          <w:numId w:val="231"/>
        </w:numPr>
        <w:tabs>
          <w:tab w:val="left" w:pos="540"/>
        </w:tabs>
        <w:spacing w:before="180" w:after="0"/>
        <w:ind w:left="540" w:right="360" w:hanging="180"/>
        <w:jc w:val="both"/>
        <w:rPr>
          <w:rFonts w:ascii="Times New Roman" w:hAnsi="Times New Roman"/>
          <w:lang w:val="en"/>
        </w:rPr>
      </w:pPr>
      <w:r>
        <w:rPr>
          <w:color w:val="000000"/>
          <w:sz w:val="18"/>
          <w:lang w:val="en"/>
        </w:rPr>
        <w:fldChar w:fldCharType="begin"/>
      </w:r>
      <w:r>
        <w:rPr>
          <w:color w:val="000000"/>
          <w:sz w:val="18"/>
          <w:lang w:val="en"/>
        </w:rPr>
        <w:instrText xml:space="preserve"> HYPERLINK "</w:instrText>
      </w:r>
      <w:r w:rsidRPr="00F7370C">
        <w:rPr>
          <w:color w:val="000000"/>
          <w:sz w:val="18"/>
          <w:lang w:val="en"/>
        </w:rPr>
        <w:instrText>http://dicomrs/studies​?StudyInstanceUID=1.2.392.200036.9116.2.2.2.2162893313.1029997326.94587​%2c1.2.392.200036.9116.2.2.2.2162893313.1029997326.94583</w:instrText>
      </w:r>
      <w:r>
        <w:rPr>
          <w:color w:val="000000"/>
          <w:sz w:val="18"/>
          <w:lang w:val="en"/>
        </w:rPr>
        <w:instrText xml:space="preserve">" </w:instrText>
      </w:r>
      <w:r>
        <w:rPr>
          <w:color w:val="000000"/>
          <w:sz w:val="18"/>
          <w:lang w:val="en"/>
        </w:rPr>
        <w:fldChar w:fldCharType="separate"/>
      </w:r>
      <w:r w:rsidRPr="00D977BC">
        <w:rPr>
          <w:rStyle w:val="Hyperlink"/>
          <w:sz w:val="18"/>
          <w:lang w:val="en"/>
        </w:rPr>
        <w:t>http://dicomrs/studies​?StudyInstanceUID=1.2.392.200036.9116.2.2.2.2162893313.1029997326.94587​%2c1.2.392.200036.9116.2.2.2.2162893313.1029997326.94583</w:t>
      </w:r>
      <w:r>
        <w:rPr>
          <w:color w:val="000000"/>
          <w:sz w:val="18"/>
          <w:lang w:val="en"/>
        </w:rPr>
        <w:fldChar w:fldCharType="end"/>
      </w:r>
    </w:p>
    <w:p w14:paraId="6BAF6315" w14:textId="6E24F60B" w:rsidR="00C928AC" w:rsidRDefault="00863003" w:rsidP="008630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spacing w:before="180" w:after="0"/>
        <w:ind w:right="360"/>
        <w:jc w:val="both"/>
        <w:rPr>
          <w:i/>
          <w:color w:val="000000"/>
          <w:sz w:val="18"/>
          <w:lang w:val="en"/>
        </w:rPr>
      </w:pPr>
      <w:r w:rsidRPr="00863003">
        <w:rPr>
          <w:i/>
          <w:color w:val="000000"/>
          <w:sz w:val="18"/>
          <w:lang w:val="en"/>
        </w:rPr>
        <w:t>Update PS3.18, Section 6.7.1.2.2</w:t>
      </w:r>
      <w:r w:rsidR="00C928AC" w:rsidRPr="00863003">
        <w:rPr>
          <w:i/>
          <w:color w:val="000000"/>
          <w:sz w:val="18"/>
          <w:lang w:val="en"/>
        </w:rPr>
        <w:t xml:space="preserve"> as follows:</w:t>
      </w:r>
    </w:p>
    <w:p w14:paraId="402079E7" w14:textId="77777777" w:rsidR="00863003" w:rsidRPr="00863003" w:rsidRDefault="00863003" w:rsidP="00863003">
      <w:pPr>
        <w:spacing w:before="180" w:after="0"/>
        <w:rPr>
          <w:rFonts w:ascii="Times New Roman" w:hAnsi="Times New Roman"/>
          <w:lang w:val="en"/>
        </w:rPr>
      </w:pPr>
      <w:bookmarkStart w:id="56" w:name="sect_6_7_1_2_2"/>
      <w:bookmarkEnd w:id="54"/>
      <w:bookmarkEnd w:id="55"/>
      <w:r w:rsidRPr="00863003">
        <w:rPr>
          <w:b/>
          <w:color w:val="000000"/>
          <w:sz w:val="22"/>
          <w:lang w:val="en"/>
        </w:rPr>
        <w:t>6.7.1.2.2 Query Result Attributes</w:t>
      </w:r>
    </w:p>
    <w:p w14:paraId="7EF165DC" w14:textId="77777777" w:rsidR="00863003" w:rsidRDefault="00863003" w:rsidP="00863003">
      <w:pPr>
        <w:spacing w:before="180" w:after="0"/>
        <w:rPr>
          <w:b/>
          <w:color w:val="000000"/>
          <w:sz w:val="18"/>
          <w:lang w:val="en"/>
        </w:rPr>
      </w:pPr>
      <w:bookmarkStart w:id="57" w:name="sect_6_7_1_2_2_1"/>
      <w:bookmarkEnd w:id="56"/>
      <w:r>
        <w:rPr>
          <w:b/>
          <w:color w:val="000000"/>
          <w:sz w:val="18"/>
          <w:lang w:val="en"/>
        </w:rPr>
        <w:t>…</w:t>
      </w:r>
    </w:p>
    <w:p w14:paraId="376C2B32" w14:textId="77777777" w:rsidR="00863003" w:rsidRPr="00863003" w:rsidRDefault="00863003" w:rsidP="00863003">
      <w:pPr>
        <w:keepNext/>
        <w:spacing w:before="216" w:after="0"/>
        <w:jc w:val="center"/>
        <w:rPr>
          <w:rFonts w:ascii="Times New Roman" w:hAnsi="Times New Roman"/>
          <w:lang w:val="en"/>
        </w:rPr>
      </w:pPr>
      <w:bookmarkStart w:id="58" w:name="table_6_7_1_2"/>
      <w:bookmarkEnd w:id="57"/>
      <w:r w:rsidRPr="00863003">
        <w:rPr>
          <w:b/>
          <w:color w:val="000000"/>
          <w:sz w:val="22"/>
          <w:lang w:val="en"/>
        </w:rPr>
        <w:t>Table 6.7.1-2. QIDO-RS STUDY Returned Attributes</w:t>
      </w:r>
    </w:p>
    <w:bookmarkEnd w:id="58"/>
    <w:p w14:paraId="4BC1EB64" w14:textId="77777777" w:rsidR="00863003" w:rsidRPr="00863003" w:rsidRDefault="00863003" w:rsidP="00863003">
      <w:pPr>
        <w:spacing w:before="0" w:after="0"/>
        <w:rPr>
          <w:rFonts w:ascii="Times New Roman" w:hAnsi="Times New Roman"/>
          <w:sz w:val="13"/>
          <w:lang w:val="en"/>
        </w:rPr>
      </w:pPr>
    </w:p>
    <w:tbl>
      <w:tblPr>
        <w:tblW w:w="10441" w:type="dxa"/>
        <w:tblInd w:w="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807"/>
        <w:gridCol w:w="1961"/>
        <w:gridCol w:w="4673"/>
      </w:tblGrid>
      <w:tr w:rsidR="00863003" w:rsidRPr="00863003" w14:paraId="794DF751" w14:textId="77777777" w:rsidTr="00863003">
        <w:trPr>
          <w:tblHeader/>
        </w:trPr>
        <w:tc>
          <w:tcPr>
            <w:tcW w:w="3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9702714" w14:textId="77777777" w:rsidR="00863003" w:rsidRPr="00863003" w:rsidRDefault="00863003" w:rsidP="00863003">
            <w:pPr>
              <w:keepNext/>
              <w:spacing w:before="180" w:after="0"/>
              <w:jc w:val="center"/>
              <w:rPr>
                <w:rFonts w:ascii="Times New Roman" w:hAnsi="Times New Roman"/>
                <w:lang w:val="en"/>
              </w:rPr>
            </w:pPr>
            <w:bookmarkStart w:id="59" w:name="para_5bb43fb6_adcc_4b0b_8b36_8db27a0aac"/>
            <w:r w:rsidRPr="00863003">
              <w:rPr>
                <w:b/>
                <w:color w:val="000000"/>
                <w:sz w:val="18"/>
                <w:lang w:val="en"/>
              </w:rPr>
              <w:t>Attribute Name</w:t>
            </w:r>
          </w:p>
        </w:tc>
        <w:tc>
          <w:tcPr>
            <w:tcW w:w="196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E981C9C" w14:textId="77777777" w:rsidR="00863003" w:rsidRPr="00863003" w:rsidRDefault="00863003" w:rsidP="00863003">
            <w:pPr>
              <w:spacing w:before="180" w:after="0"/>
              <w:jc w:val="center"/>
              <w:rPr>
                <w:rFonts w:ascii="Times New Roman" w:hAnsi="Times New Roman"/>
                <w:lang w:val="en"/>
              </w:rPr>
            </w:pPr>
            <w:bookmarkStart w:id="60" w:name="para_07a5c770_305e_41d7_b7be_290ac562e3"/>
            <w:bookmarkEnd w:id="59"/>
            <w:r w:rsidRPr="00863003">
              <w:rPr>
                <w:b/>
                <w:color w:val="000000"/>
                <w:sz w:val="18"/>
                <w:lang w:val="en"/>
              </w:rPr>
              <w:t>Tag</w:t>
            </w:r>
          </w:p>
        </w:tc>
        <w:tc>
          <w:tcPr>
            <w:tcW w:w="467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C8E4730" w14:textId="77777777" w:rsidR="00863003" w:rsidRPr="00863003" w:rsidRDefault="00863003" w:rsidP="00863003">
            <w:pPr>
              <w:spacing w:before="180" w:after="0"/>
              <w:jc w:val="center"/>
              <w:rPr>
                <w:rFonts w:ascii="Times New Roman" w:hAnsi="Times New Roman"/>
                <w:lang w:val="en"/>
              </w:rPr>
            </w:pPr>
            <w:bookmarkStart w:id="61" w:name="para_d96cd9f9_994d_44ad_b647_b7a46d6938"/>
            <w:bookmarkEnd w:id="60"/>
            <w:r w:rsidRPr="00863003">
              <w:rPr>
                <w:b/>
                <w:color w:val="000000"/>
                <w:sz w:val="18"/>
                <w:lang w:val="en"/>
              </w:rPr>
              <w:t>Notes</w:t>
            </w:r>
          </w:p>
        </w:tc>
        <w:bookmarkEnd w:id="61"/>
      </w:tr>
      <w:tr w:rsidR="00863003" w:rsidRPr="00863003" w14:paraId="67D03B47" w14:textId="77777777" w:rsidTr="00863003">
        <w:tc>
          <w:tcPr>
            <w:tcW w:w="38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F15DA6F" w14:textId="555D209A" w:rsidR="00863003" w:rsidRPr="00863003" w:rsidRDefault="00863003" w:rsidP="00863003">
            <w:pPr>
              <w:spacing w:before="180" w:after="0"/>
              <w:rPr>
                <w:rFonts w:ascii="Times New Roman" w:hAnsi="Times New Roman"/>
                <w:lang w:val="en"/>
              </w:rPr>
            </w:pPr>
            <w:bookmarkStart w:id="62" w:name="para_84ee58ac_b83c_4e7b_9ced_e057212a0e"/>
            <w:r>
              <w:rPr>
                <w:color w:val="000000"/>
                <w:sz w:val="18"/>
                <w:lang w:val="en"/>
              </w:rPr>
              <w:t>…</w:t>
            </w:r>
          </w:p>
        </w:tc>
        <w:tc>
          <w:tcPr>
            <w:tcW w:w="1961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4699F7A" w14:textId="6EFA425D" w:rsidR="00863003" w:rsidRPr="00863003" w:rsidRDefault="00863003" w:rsidP="00863003">
            <w:pPr>
              <w:spacing w:before="180" w:after="0"/>
              <w:jc w:val="center"/>
              <w:rPr>
                <w:rFonts w:ascii="Times New Roman" w:hAnsi="Times New Roman"/>
                <w:lang w:val="en"/>
              </w:rPr>
            </w:pPr>
            <w:bookmarkStart w:id="63" w:name="para_c0598bdf_3cb6_4f19_a404_45b9659716"/>
            <w:bookmarkEnd w:id="62"/>
          </w:p>
        </w:tc>
        <w:tc>
          <w:tcPr>
            <w:tcW w:w="4673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317EC48" w14:textId="7D3248E9" w:rsidR="00863003" w:rsidRPr="00863003" w:rsidRDefault="00863003" w:rsidP="00863003">
            <w:pPr>
              <w:spacing w:before="180" w:after="0"/>
              <w:rPr>
                <w:rFonts w:ascii="Times New Roman" w:hAnsi="Times New Roman"/>
                <w:lang w:val="en"/>
              </w:rPr>
            </w:pPr>
            <w:bookmarkStart w:id="64" w:name="para_a1a6fe5f_ee32_44f2_8039_cb2eb0d8e0"/>
            <w:bookmarkEnd w:id="63"/>
          </w:p>
        </w:tc>
        <w:bookmarkEnd w:id="64"/>
      </w:tr>
      <w:tr w:rsidR="00863003" w:rsidRPr="00863003" w14:paraId="78045076" w14:textId="77777777" w:rsidTr="00380013">
        <w:tc>
          <w:tcPr>
            <w:tcW w:w="10441" w:type="dxa"/>
            <w:gridSpan w:val="3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</w:tcMar>
          </w:tcPr>
          <w:p w14:paraId="565262F1" w14:textId="77777777" w:rsidR="00863003" w:rsidRPr="00863003" w:rsidRDefault="00863003" w:rsidP="00863003">
            <w:pPr>
              <w:spacing w:before="180" w:after="0"/>
              <w:rPr>
                <w:rFonts w:ascii="Times New Roman" w:hAnsi="Times New Roman"/>
                <w:lang w:val="en"/>
              </w:rPr>
            </w:pPr>
            <w:bookmarkStart w:id="65" w:name="para_1234084f_eb92_4a1a_9bb2_b394602cde"/>
            <w:r w:rsidRPr="00863003">
              <w:rPr>
                <w:color w:val="000000"/>
                <w:sz w:val="18"/>
                <w:lang w:val="en"/>
              </w:rPr>
              <w:t>All other Study Level DICOM Attributes passed as "include</w:t>
            </w:r>
            <w:r w:rsidRPr="00863003">
              <w:rPr>
                <w:b/>
                <w:strike/>
                <w:color w:val="000000"/>
                <w:sz w:val="18"/>
                <w:lang w:val="en"/>
              </w:rPr>
              <w:t>field</w:t>
            </w:r>
            <w:r w:rsidRPr="00863003">
              <w:rPr>
                <w:color w:val="000000"/>
                <w:sz w:val="18"/>
                <w:lang w:val="en"/>
              </w:rPr>
              <w:t>" query values that are supported by the service provider as return attributes</w:t>
            </w:r>
          </w:p>
        </w:tc>
        <w:bookmarkEnd w:id="65"/>
      </w:tr>
      <w:tr w:rsidR="00863003" w:rsidRPr="00863003" w14:paraId="29CE6235" w14:textId="77777777" w:rsidTr="00380013">
        <w:tc>
          <w:tcPr>
            <w:tcW w:w="104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</w:tcMar>
          </w:tcPr>
          <w:p w14:paraId="588FADD6" w14:textId="77777777" w:rsidR="00863003" w:rsidRPr="00863003" w:rsidRDefault="00863003" w:rsidP="00863003">
            <w:pPr>
              <w:spacing w:before="180" w:after="0"/>
              <w:rPr>
                <w:rFonts w:ascii="Times New Roman" w:hAnsi="Times New Roman"/>
                <w:lang w:val="en"/>
              </w:rPr>
            </w:pPr>
            <w:bookmarkStart w:id="66" w:name="para_57fd51d4_101f_4d56_a403_6adddc2341"/>
            <w:r w:rsidRPr="00863003">
              <w:rPr>
                <w:color w:val="000000"/>
                <w:sz w:val="18"/>
                <w:lang w:val="en"/>
              </w:rPr>
              <w:t>All available Study Level DICOM Attributes if the "include</w:t>
            </w:r>
            <w:r w:rsidRPr="00863003">
              <w:rPr>
                <w:b/>
                <w:strike/>
                <w:color w:val="000000"/>
                <w:sz w:val="18"/>
                <w:lang w:val="en"/>
              </w:rPr>
              <w:t>field</w:t>
            </w:r>
            <w:r w:rsidRPr="00863003">
              <w:rPr>
                <w:color w:val="000000"/>
                <w:sz w:val="18"/>
                <w:lang w:val="en"/>
              </w:rPr>
              <w:t>" query key is included with a value of "all"</w:t>
            </w:r>
          </w:p>
        </w:tc>
        <w:bookmarkEnd w:id="66"/>
      </w:tr>
    </w:tbl>
    <w:p w14:paraId="15DDD0D4" w14:textId="5816E9EE" w:rsidR="00863003" w:rsidRDefault="00380013" w:rsidP="00424C4A">
      <w:r w:rsidRPr="00863003">
        <w:rPr>
          <w:color w:val="000000"/>
          <w:sz w:val="18"/>
          <w:lang w:val="en"/>
        </w:rPr>
        <w:t>Series Level and Instance Level attributes passed as "include</w:t>
      </w:r>
      <w:r w:rsidRPr="00863003">
        <w:rPr>
          <w:b/>
          <w:strike/>
          <w:color w:val="000000"/>
          <w:sz w:val="18"/>
          <w:lang w:val="en"/>
        </w:rPr>
        <w:t>field</w:t>
      </w:r>
      <w:r w:rsidRPr="00863003">
        <w:rPr>
          <w:color w:val="000000"/>
          <w:sz w:val="18"/>
          <w:lang w:val="en"/>
        </w:rPr>
        <w:t>" query values shall not be returned.</w:t>
      </w:r>
    </w:p>
    <w:p w14:paraId="02CDC7A3" w14:textId="5B888E3B" w:rsidR="00863003" w:rsidRDefault="00863003" w:rsidP="00424C4A"/>
    <w:p w14:paraId="20C54E2B" w14:textId="6095878E" w:rsidR="00863003" w:rsidRPr="00380013" w:rsidRDefault="00863003" w:rsidP="003800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380013">
        <w:rPr>
          <w:b/>
        </w:rPr>
        <w:t xml:space="preserve">Update PS3.18, Section </w:t>
      </w:r>
      <w:r w:rsidR="00380013">
        <w:rPr>
          <w:b/>
        </w:rPr>
        <w:t>6.7.1.2.2.2</w:t>
      </w:r>
      <w:r w:rsidRPr="00380013">
        <w:rPr>
          <w:b/>
        </w:rPr>
        <w:t xml:space="preserve"> as follows:</w:t>
      </w:r>
    </w:p>
    <w:p w14:paraId="0EBCBF32" w14:textId="77777777" w:rsidR="00380013" w:rsidRPr="00380013" w:rsidRDefault="00380013" w:rsidP="00380013">
      <w:pPr>
        <w:spacing w:before="180" w:after="0"/>
        <w:rPr>
          <w:rFonts w:ascii="Times New Roman" w:hAnsi="Times New Roman"/>
          <w:lang w:val="en"/>
        </w:rPr>
      </w:pPr>
      <w:bookmarkStart w:id="67" w:name="sect_6_7_1_2_2_2"/>
      <w:r w:rsidRPr="00380013">
        <w:rPr>
          <w:b/>
          <w:color w:val="000000"/>
          <w:sz w:val="18"/>
          <w:lang w:val="en"/>
        </w:rPr>
        <w:t>6.7.1.2.2.2 Series Result Attributes</w:t>
      </w:r>
    </w:p>
    <w:p w14:paraId="79FFA38C" w14:textId="77777777" w:rsidR="00380013" w:rsidRPr="00380013" w:rsidRDefault="00380013" w:rsidP="00380013">
      <w:pPr>
        <w:spacing w:before="180" w:after="0"/>
        <w:jc w:val="both"/>
        <w:rPr>
          <w:rFonts w:ascii="Times New Roman" w:hAnsi="Times New Roman"/>
          <w:lang w:val="en"/>
        </w:rPr>
      </w:pPr>
      <w:bookmarkStart w:id="68" w:name="para_42c52c28_0a13_45e4_a491_a6b587669d"/>
      <w:bookmarkEnd w:id="67"/>
      <w:r w:rsidRPr="00380013">
        <w:rPr>
          <w:color w:val="000000"/>
          <w:sz w:val="18"/>
          <w:lang w:val="en"/>
        </w:rPr>
        <w:t xml:space="preserve">For each matching Series, the QIDO-RS provider shall return all attributes listed in </w:t>
      </w:r>
      <w:hyperlink w:anchor="table_6_7_1_2a">
        <w:r w:rsidRPr="00380013">
          <w:rPr>
            <w:color w:val="000000"/>
            <w:sz w:val="18"/>
            <w:lang w:val="en"/>
          </w:rPr>
          <w:t>Table 6.7.1-2a</w:t>
        </w:r>
      </w:hyperlink>
      <w:r w:rsidRPr="00380013">
        <w:rPr>
          <w:color w:val="000000"/>
          <w:sz w:val="18"/>
          <w:lang w:val="en"/>
        </w:rPr>
        <w:t>:</w:t>
      </w:r>
    </w:p>
    <w:p w14:paraId="6FF47EE5" w14:textId="77777777" w:rsidR="00863003" w:rsidRPr="00863003" w:rsidRDefault="00863003" w:rsidP="00863003">
      <w:pPr>
        <w:keepNext/>
        <w:spacing w:before="216" w:after="0"/>
        <w:jc w:val="center"/>
        <w:rPr>
          <w:rFonts w:ascii="Times New Roman" w:hAnsi="Times New Roman"/>
          <w:lang w:val="en"/>
        </w:rPr>
      </w:pPr>
      <w:bookmarkStart w:id="69" w:name="table_6_7_1_2a"/>
      <w:bookmarkEnd w:id="68"/>
      <w:r w:rsidRPr="00863003">
        <w:rPr>
          <w:b/>
          <w:color w:val="000000"/>
          <w:sz w:val="22"/>
          <w:lang w:val="en"/>
        </w:rPr>
        <w:t>Table 6.7.1-2a. QIDO-RS SERIES Returned Attributes</w:t>
      </w:r>
    </w:p>
    <w:bookmarkEnd w:id="69"/>
    <w:p w14:paraId="11B51BF8" w14:textId="77777777" w:rsidR="00863003" w:rsidRPr="00863003" w:rsidRDefault="00863003" w:rsidP="00863003">
      <w:pPr>
        <w:spacing w:before="0" w:after="0"/>
        <w:rPr>
          <w:rFonts w:ascii="Times New Roman" w:hAnsi="Times New Roman"/>
          <w:sz w:val="13"/>
          <w:lang w:val="en"/>
        </w:rPr>
      </w:pPr>
    </w:p>
    <w:tbl>
      <w:tblPr>
        <w:tblW w:w="10439" w:type="dxa"/>
        <w:tblInd w:w="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946"/>
        <w:gridCol w:w="1911"/>
        <w:gridCol w:w="4582"/>
      </w:tblGrid>
      <w:tr w:rsidR="00863003" w:rsidRPr="00863003" w14:paraId="1D0F1C68" w14:textId="77777777" w:rsidTr="00380013">
        <w:trPr>
          <w:tblHeader/>
        </w:trPr>
        <w:tc>
          <w:tcPr>
            <w:tcW w:w="3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BFEA779" w14:textId="77777777" w:rsidR="00863003" w:rsidRPr="00863003" w:rsidRDefault="00863003" w:rsidP="00863003">
            <w:pPr>
              <w:keepNext/>
              <w:spacing w:before="180" w:after="0"/>
              <w:jc w:val="center"/>
              <w:rPr>
                <w:rFonts w:ascii="Times New Roman" w:hAnsi="Times New Roman"/>
                <w:lang w:val="en"/>
              </w:rPr>
            </w:pPr>
            <w:bookmarkStart w:id="70" w:name="para_1091e53c_14e9_442b_9a07_37171c1647"/>
            <w:r w:rsidRPr="00863003">
              <w:rPr>
                <w:b/>
                <w:color w:val="000000"/>
                <w:sz w:val="18"/>
                <w:lang w:val="en"/>
              </w:rPr>
              <w:lastRenderedPageBreak/>
              <w:t>Attribute Name</w:t>
            </w:r>
          </w:p>
        </w:tc>
        <w:tc>
          <w:tcPr>
            <w:tcW w:w="191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36BB782" w14:textId="77777777" w:rsidR="00863003" w:rsidRPr="00863003" w:rsidRDefault="00863003" w:rsidP="00863003">
            <w:pPr>
              <w:spacing w:before="180" w:after="0"/>
              <w:jc w:val="center"/>
              <w:rPr>
                <w:rFonts w:ascii="Times New Roman" w:hAnsi="Times New Roman"/>
                <w:lang w:val="en"/>
              </w:rPr>
            </w:pPr>
            <w:bookmarkStart w:id="71" w:name="para_da992f20_791d_4c47_acbb_48f85dcfcd"/>
            <w:bookmarkEnd w:id="70"/>
            <w:r w:rsidRPr="00863003">
              <w:rPr>
                <w:b/>
                <w:color w:val="000000"/>
                <w:sz w:val="18"/>
                <w:lang w:val="en"/>
              </w:rPr>
              <w:t>Tag</w:t>
            </w:r>
          </w:p>
        </w:tc>
        <w:tc>
          <w:tcPr>
            <w:tcW w:w="458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66BB517" w14:textId="77777777" w:rsidR="00863003" w:rsidRPr="00863003" w:rsidRDefault="00863003" w:rsidP="00863003">
            <w:pPr>
              <w:spacing w:before="180" w:after="0"/>
              <w:jc w:val="center"/>
              <w:rPr>
                <w:rFonts w:ascii="Times New Roman" w:hAnsi="Times New Roman"/>
                <w:lang w:val="en"/>
              </w:rPr>
            </w:pPr>
            <w:bookmarkStart w:id="72" w:name="para_15168a5c_ba60_434a_9f98_7c57ad6e57"/>
            <w:bookmarkEnd w:id="71"/>
            <w:r w:rsidRPr="00863003">
              <w:rPr>
                <w:b/>
                <w:color w:val="000000"/>
                <w:sz w:val="18"/>
                <w:lang w:val="en"/>
              </w:rPr>
              <w:t>Notes</w:t>
            </w:r>
          </w:p>
        </w:tc>
        <w:bookmarkEnd w:id="72"/>
      </w:tr>
      <w:tr w:rsidR="00863003" w:rsidRPr="00863003" w14:paraId="1F509AD5" w14:textId="77777777" w:rsidTr="00380013">
        <w:tc>
          <w:tcPr>
            <w:tcW w:w="39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7C18EBB" w14:textId="70423EEE" w:rsidR="00863003" w:rsidRPr="00863003" w:rsidRDefault="00380013" w:rsidP="00863003">
            <w:pPr>
              <w:spacing w:before="180" w:after="0"/>
              <w:rPr>
                <w:rFonts w:ascii="Times New Roman" w:hAnsi="Times New Roman"/>
                <w:lang w:val="en"/>
              </w:rPr>
            </w:pPr>
            <w:bookmarkStart w:id="73" w:name="para_16c81843_ccde_4c41_bbc3_25bfb2787b"/>
            <w:r>
              <w:rPr>
                <w:rFonts w:ascii="Times New Roman" w:hAnsi="Times New Roman"/>
                <w:lang w:val="en"/>
              </w:rPr>
              <w:t>…</w:t>
            </w:r>
          </w:p>
        </w:tc>
        <w:tc>
          <w:tcPr>
            <w:tcW w:w="1911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78D8AAE" w14:textId="08A204B7" w:rsidR="00863003" w:rsidRPr="00863003" w:rsidRDefault="00863003" w:rsidP="00863003">
            <w:pPr>
              <w:spacing w:before="180" w:after="0"/>
              <w:jc w:val="center"/>
              <w:rPr>
                <w:rFonts w:ascii="Times New Roman" w:hAnsi="Times New Roman"/>
                <w:lang w:val="en"/>
              </w:rPr>
            </w:pPr>
            <w:bookmarkStart w:id="74" w:name="para_69b0f98f_dcb8_4a1f_ba52_259e7b5194"/>
            <w:bookmarkEnd w:id="73"/>
          </w:p>
        </w:tc>
        <w:tc>
          <w:tcPr>
            <w:tcW w:w="4582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C0DFA85" w14:textId="4228F38A" w:rsidR="00863003" w:rsidRPr="00863003" w:rsidRDefault="00863003" w:rsidP="00863003">
            <w:pPr>
              <w:spacing w:before="180" w:after="0"/>
              <w:rPr>
                <w:rFonts w:ascii="Times New Roman" w:hAnsi="Times New Roman"/>
                <w:lang w:val="en"/>
              </w:rPr>
            </w:pPr>
            <w:bookmarkStart w:id="75" w:name="para_a95ab743_b08c_4b62_a436_cb9d88f986"/>
            <w:bookmarkEnd w:id="74"/>
          </w:p>
        </w:tc>
        <w:bookmarkEnd w:id="75"/>
      </w:tr>
      <w:tr w:rsidR="00863003" w:rsidRPr="00863003" w14:paraId="308A0476" w14:textId="77777777" w:rsidTr="00380013">
        <w:tc>
          <w:tcPr>
            <w:tcW w:w="10439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</w:tcMar>
          </w:tcPr>
          <w:p w14:paraId="7CD4D7E2" w14:textId="77777777" w:rsidR="00863003" w:rsidRPr="00863003" w:rsidRDefault="00863003" w:rsidP="00863003">
            <w:pPr>
              <w:spacing w:before="180" w:after="0"/>
              <w:rPr>
                <w:rFonts w:ascii="Times New Roman" w:hAnsi="Times New Roman"/>
                <w:lang w:val="en"/>
              </w:rPr>
            </w:pPr>
            <w:bookmarkStart w:id="76" w:name="para_5ad94150_bf87_48fd_8b11_7e3ed0b370"/>
            <w:r w:rsidRPr="00863003">
              <w:rPr>
                <w:color w:val="000000"/>
                <w:sz w:val="18"/>
                <w:lang w:val="en"/>
              </w:rPr>
              <w:t>All other Study or Series Level DICOM Attributes passed as "include</w:t>
            </w:r>
            <w:r w:rsidRPr="00380013">
              <w:rPr>
                <w:b/>
                <w:strike/>
                <w:color w:val="000000"/>
                <w:sz w:val="18"/>
                <w:lang w:val="en"/>
              </w:rPr>
              <w:t>field</w:t>
            </w:r>
            <w:r w:rsidRPr="00863003">
              <w:rPr>
                <w:color w:val="000000"/>
                <w:sz w:val="18"/>
                <w:lang w:val="en"/>
              </w:rPr>
              <w:t>" query values that are supported by the service provider as return attributes</w:t>
            </w:r>
          </w:p>
        </w:tc>
        <w:bookmarkEnd w:id="76"/>
      </w:tr>
      <w:tr w:rsidR="00863003" w:rsidRPr="00863003" w14:paraId="43138FE4" w14:textId="77777777" w:rsidTr="00380013">
        <w:tc>
          <w:tcPr>
            <w:tcW w:w="10439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</w:tcMar>
          </w:tcPr>
          <w:p w14:paraId="39D9E3D5" w14:textId="77777777" w:rsidR="00863003" w:rsidRPr="00863003" w:rsidRDefault="00863003" w:rsidP="00863003">
            <w:pPr>
              <w:spacing w:before="180" w:after="0"/>
              <w:rPr>
                <w:rFonts w:ascii="Times New Roman" w:hAnsi="Times New Roman"/>
                <w:lang w:val="en"/>
              </w:rPr>
            </w:pPr>
            <w:bookmarkStart w:id="77" w:name="para_2fa4f7d6_611a_4c46_ba19_d617dc2111"/>
            <w:r w:rsidRPr="00863003">
              <w:rPr>
                <w:color w:val="000000"/>
                <w:sz w:val="18"/>
                <w:lang w:val="en"/>
              </w:rPr>
              <w:t>All available Instance Level DICOM Attributes if the "include</w:t>
            </w:r>
            <w:r w:rsidRPr="00380013">
              <w:rPr>
                <w:b/>
                <w:strike/>
                <w:color w:val="000000"/>
                <w:sz w:val="18"/>
                <w:lang w:val="en"/>
              </w:rPr>
              <w:t>field</w:t>
            </w:r>
            <w:r w:rsidRPr="00863003">
              <w:rPr>
                <w:color w:val="000000"/>
                <w:sz w:val="18"/>
                <w:lang w:val="en"/>
              </w:rPr>
              <w:t>" query key is included with a value of "all"</w:t>
            </w:r>
          </w:p>
        </w:tc>
        <w:bookmarkEnd w:id="77"/>
      </w:tr>
      <w:tr w:rsidR="00863003" w:rsidRPr="00863003" w14:paraId="639A5826" w14:textId="77777777" w:rsidTr="00380013">
        <w:tc>
          <w:tcPr>
            <w:tcW w:w="10439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</w:tcMar>
          </w:tcPr>
          <w:p w14:paraId="608402D4" w14:textId="77777777" w:rsidR="00863003" w:rsidRPr="00863003" w:rsidRDefault="00863003" w:rsidP="00863003">
            <w:pPr>
              <w:spacing w:before="180" w:after="0"/>
              <w:rPr>
                <w:rFonts w:ascii="Times New Roman" w:hAnsi="Times New Roman"/>
                <w:lang w:val="en"/>
              </w:rPr>
            </w:pPr>
            <w:bookmarkStart w:id="78" w:name="para_4803c0f1_2ba8_4dd0_a135_faf663dcd8"/>
            <w:r w:rsidRPr="00863003">
              <w:rPr>
                <w:color w:val="000000"/>
                <w:sz w:val="18"/>
                <w:lang w:val="en"/>
              </w:rPr>
              <w:t xml:space="preserve">If {StudyInstanceUID} is not specified, all Study-level attributes specified in </w:t>
            </w:r>
            <w:hyperlink w:anchor="table_6_7_1_2">
              <w:r w:rsidRPr="00863003">
                <w:rPr>
                  <w:color w:val="000000"/>
                  <w:sz w:val="18"/>
                  <w:lang w:val="en"/>
                </w:rPr>
                <w:t>Table 6.7.1-2</w:t>
              </w:r>
            </w:hyperlink>
          </w:p>
        </w:tc>
        <w:bookmarkEnd w:id="78"/>
      </w:tr>
    </w:tbl>
    <w:p w14:paraId="034F6489" w14:textId="5C710D33" w:rsidR="00863003" w:rsidRDefault="00863003" w:rsidP="00692C26">
      <w:pPr>
        <w:spacing w:before="180" w:after="0"/>
        <w:jc w:val="both"/>
      </w:pPr>
      <w:bookmarkStart w:id="79" w:name="para_f3cd13b3_609a_40f3_a58b_4f32310694"/>
      <w:r w:rsidRPr="00863003">
        <w:rPr>
          <w:color w:val="000000"/>
          <w:sz w:val="18"/>
          <w:lang w:val="en"/>
        </w:rPr>
        <w:t>Instance Level attributes passed as "include</w:t>
      </w:r>
      <w:r w:rsidRPr="00380013">
        <w:rPr>
          <w:b/>
          <w:strike/>
          <w:color w:val="000000"/>
          <w:sz w:val="18"/>
          <w:lang w:val="en"/>
        </w:rPr>
        <w:t>field</w:t>
      </w:r>
      <w:r w:rsidRPr="00863003">
        <w:rPr>
          <w:color w:val="000000"/>
          <w:sz w:val="18"/>
          <w:lang w:val="en"/>
        </w:rPr>
        <w:t>" query values shall not be returned.</w:t>
      </w:r>
      <w:bookmarkEnd w:id="79"/>
    </w:p>
    <w:p w14:paraId="165F2885" w14:textId="2D155AE1" w:rsidR="00380013" w:rsidRDefault="00380013" w:rsidP="00692C26">
      <w:pPr>
        <w:spacing w:before="180" w:after="0"/>
        <w:jc w:val="both"/>
      </w:pPr>
    </w:p>
    <w:p w14:paraId="5EFAA959" w14:textId="77777777" w:rsidR="00380013" w:rsidRPr="00380013" w:rsidRDefault="00380013" w:rsidP="00380013">
      <w:pPr>
        <w:spacing w:before="180" w:after="0"/>
        <w:rPr>
          <w:rFonts w:ascii="Times New Roman" w:hAnsi="Times New Roman"/>
          <w:lang w:val="en"/>
        </w:rPr>
      </w:pPr>
      <w:bookmarkStart w:id="80" w:name="sect_6_7_1_2_2_3"/>
      <w:r w:rsidRPr="00380013">
        <w:rPr>
          <w:b/>
          <w:color w:val="000000"/>
          <w:sz w:val="18"/>
          <w:lang w:val="en"/>
        </w:rPr>
        <w:t>6.7.1.2.2.3 Instance Result Attributes</w:t>
      </w:r>
    </w:p>
    <w:p w14:paraId="513FA009" w14:textId="77777777" w:rsidR="00380013" w:rsidRPr="00380013" w:rsidRDefault="00380013" w:rsidP="00380013">
      <w:pPr>
        <w:spacing w:before="180" w:after="0"/>
        <w:jc w:val="both"/>
        <w:rPr>
          <w:rFonts w:ascii="Times New Roman" w:hAnsi="Times New Roman"/>
          <w:lang w:val="en"/>
        </w:rPr>
      </w:pPr>
      <w:bookmarkStart w:id="81" w:name="para_77f13bd8_75f2_4e25_81c3_4992f9c090"/>
      <w:bookmarkEnd w:id="80"/>
      <w:r w:rsidRPr="00380013">
        <w:rPr>
          <w:color w:val="000000"/>
          <w:sz w:val="18"/>
          <w:lang w:val="en"/>
        </w:rPr>
        <w:t xml:space="preserve">For each matching instance, the QIDO-RS provider shall return all attributes listed in </w:t>
      </w:r>
      <w:hyperlink w:anchor="table_6_7_1_2b">
        <w:r w:rsidRPr="00380013">
          <w:rPr>
            <w:color w:val="000000"/>
            <w:sz w:val="18"/>
            <w:lang w:val="en"/>
          </w:rPr>
          <w:t>Table 6.7.1-2b</w:t>
        </w:r>
      </w:hyperlink>
      <w:r w:rsidRPr="00380013">
        <w:rPr>
          <w:color w:val="000000"/>
          <w:sz w:val="18"/>
          <w:lang w:val="en"/>
        </w:rPr>
        <w:t>:</w:t>
      </w:r>
    </w:p>
    <w:p w14:paraId="10EB57E8" w14:textId="77777777" w:rsidR="00380013" w:rsidRPr="00380013" w:rsidRDefault="00380013" w:rsidP="00380013">
      <w:pPr>
        <w:keepNext/>
        <w:spacing w:before="216" w:after="0"/>
        <w:jc w:val="center"/>
        <w:rPr>
          <w:rFonts w:ascii="Times New Roman" w:hAnsi="Times New Roman"/>
          <w:lang w:val="en"/>
        </w:rPr>
      </w:pPr>
      <w:bookmarkStart w:id="82" w:name="table_6_7_1_2b"/>
      <w:bookmarkEnd w:id="81"/>
      <w:r w:rsidRPr="00380013">
        <w:rPr>
          <w:b/>
          <w:color w:val="000000"/>
          <w:sz w:val="22"/>
          <w:lang w:val="en"/>
        </w:rPr>
        <w:t>Table 6.7.1-2b. QIDO-RS Instance Returned Attributes</w:t>
      </w:r>
    </w:p>
    <w:bookmarkEnd w:id="82"/>
    <w:p w14:paraId="2F982291" w14:textId="77777777" w:rsidR="00380013" w:rsidRPr="00380013" w:rsidRDefault="00380013" w:rsidP="00380013">
      <w:pPr>
        <w:spacing w:before="0" w:after="0"/>
        <w:rPr>
          <w:rFonts w:ascii="Times New Roman" w:hAnsi="Times New Roman"/>
          <w:sz w:val="13"/>
          <w:lang w:val="en"/>
        </w:rPr>
      </w:pPr>
    </w:p>
    <w:tbl>
      <w:tblPr>
        <w:tblW w:w="10439" w:type="dxa"/>
        <w:tblInd w:w="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658"/>
        <w:gridCol w:w="2414"/>
        <w:gridCol w:w="4367"/>
      </w:tblGrid>
      <w:tr w:rsidR="00380013" w:rsidRPr="00380013" w14:paraId="0AD92FF1" w14:textId="77777777" w:rsidTr="00692C26">
        <w:trPr>
          <w:tblHeader/>
        </w:trPr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A72F2DB" w14:textId="77777777" w:rsidR="00380013" w:rsidRPr="00380013" w:rsidRDefault="00380013" w:rsidP="00380013">
            <w:pPr>
              <w:keepNext/>
              <w:spacing w:before="180" w:after="0"/>
              <w:jc w:val="center"/>
              <w:rPr>
                <w:rFonts w:ascii="Times New Roman" w:hAnsi="Times New Roman"/>
                <w:lang w:val="en"/>
              </w:rPr>
            </w:pPr>
            <w:bookmarkStart w:id="83" w:name="para_6d1adf4c_8930_4490_a9f9_204f9e2ca3"/>
            <w:r w:rsidRPr="00380013">
              <w:rPr>
                <w:b/>
                <w:color w:val="000000"/>
                <w:sz w:val="18"/>
                <w:lang w:val="en"/>
              </w:rPr>
              <w:t>Attribute Name</w:t>
            </w:r>
          </w:p>
        </w:tc>
        <w:tc>
          <w:tcPr>
            <w:tcW w:w="241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6DBC820" w14:textId="77777777" w:rsidR="00380013" w:rsidRPr="00380013" w:rsidRDefault="00380013" w:rsidP="00380013">
            <w:pPr>
              <w:spacing w:before="180" w:after="0"/>
              <w:jc w:val="center"/>
              <w:rPr>
                <w:rFonts w:ascii="Times New Roman" w:hAnsi="Times New Roman"/>
                <w:lang w:val="en"/>
              </w:rPr>
            </w:pPr>
            <w:bookmarkStart w:id="84" w:name="para_acde4c60_d0c1_4635_9c9f_df77d76da2"/>
            <w:bookmarkEnd w:id="83"/>
            <w:r w:rsidRPr="00380013">
              <w:rPr>
                <w:b/>
                <w:color w:val="000000"/>
                <w:sz w:val="18"/>
                <w:lang w:val="en"/>
              </w:rPr>
              <w:t>Tag</w:t>
            </w:r>
          </w:p>
        </w:tc>
        <w:tc>
          <w:tcPr>
            <w:tcW w:w="436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899442C" w14:textId="77777777" w:rsidR="00380013" w:rsidRPr="00380013" w:rsidRDefault="00380013" w:rsidP="00380013">
            <w:pPr>
              <w:spacing w:before="180" w:after="0"/>
              <w:jc w:val="center"/>
              <w:rPr>
                <w:rFonts w:ascii="Times New Roman" w:hAnsi="Times New Roman"/>
                <w:lang w:val="en"/>
              </w:rPr>
            </w:pPr>
            <w:bookmarkStart w:id="85" w:name="para_2cb9bfef_686c_4103_a36c_38e3a08996"/>
            <w:bookmarkEnd w:id="84"/>
            <w:r w:rsidRPr="00380013">
              <w:rPr>
                <w:b/>
                <w:color w:val="000000"/>
                <w:sz w:val="18"/>
                <w:lang w:val="en"/>
              </w:rPr>
              <w:t>Notes</w:t>
            </w:r>
          </w:p>
        </w:tc>
        <w:bookmarkEnd w:id="85"/>
      </w:tr>
      <w:tr w:rsidR="00380013" w:rsidRPr="00380013" w14:paraId="4485A7C6" w14:textId="77777777" w:rsidTr="00692C26">
        <w:tc>
          <w:tcPr>
            <w:tcW w:w="36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910EFDD" w14:textId="2374B1E6" w:rsidR="00380013" w:rsidRPr="00380013" w:rsidRDefault="00380013" w:rsidP="00380013">
            <w:pPr>
              <w:spacing w:before="180" w:after="0"/>
              <w:rPr>
                <w:rFonts w:ascii="Times New Roman" w:hAnsi="Times New Roman"/>
                <w:lang w:val="en"/>
              </w:rPr>
            </w:pPr>
            <w:bookmarkStart w:id="86" w:name="para_60f427c2_29fb_41d6_8084_98b9412680"/>
            <w:r>
              <w:rPr>
                <w:rFonts w:ascii="Times New Roman" w:hAnsi="Times New Roman"/>
                <w:lang w:val="en"/>
              </w:rPr>
              <w:t>…</w:t>
            </w:r>
          </w:p>
        </w:tc>
        <w:tc>
          <w:tcPr>
            <w:tcW w:w="2414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9CEDDC8" w14:textId="1F46E910" w:rsidR="00380013" w:rsidRPr="00380013" w:rsidRDefault="00380013" w:rsidP="00380013">
            <w:pPr>
              <w:spacing w:before="180" w:after="0"/>
              <w:jc w:val="center"/>
              <w:rPr>
                <w:rFonts w:ascii="Times New Roman" w:hAnsi="Times New Roman"/>
                <w:lang w:val="en"/>
              </w:rPr>
            </w:pPr>
            <w:bookmarkStart w:id="87" w:name="para_be3f9861_16a7_4571_8dce_c022d09132"/>
            <w:bookmarkEnd w:id="86"/>
          </w:p>
        </w:tc>
        <w:tc>
          <w:tcPr>
            <w:tcW w:w="4367" w:type="dxa"/>
            <w:tcBorders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01F1C19" w14:textId="37A08C7E" w:rsidR="00380013" w:rsidRPr="00380013" w:rsidRDefault="00380013" w:rsidP="00380013">
            <w:pPr>
              <w:spacing w:before="180" w:after="0"/>
              <w:rPr>
                <w:rFonts w:ascii="Times New Roman" w:hAnsi="Times New Roman"/>
                <w:lang w:val="en"/>
              </w:rPr>
            </w:pPr>
            <w:bookmarkStart w:id="88" w:name="para_844bded8_7167_4e62_baff_fcd73f85b8"/>
            <w:bookmarkEnd w:id="87"/>
          </w:p>
        </w:tc>
        <w:bookmarkEnd w:id="88"/>
      </w:tr>
      <w:tr w:rsidR="00380013" w:rsidRPr="00380013" w14:paraId="15A185EA" w14:textId="77777777" w:rsidTr="00692C26">
        <w:tc>
          <w:tcPr>
            <w:tcW w:w="10439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</w:tcMar>
          </w:tcPr>
          <w:p w14:paraId="11CF654C" w14:textId="77777777" w:rsidR="00380013" w:rsidRPr="00380013" w:rsidRDefault="00380013" w:rsidP="00380013">
            <w:pPr>
              <w:spacing w:before="180" w:after="0"/>
              <w:rPr>
                <w:rFonts w:ascii="Times New Roman" w:hAnsi="Times New Roman"/>
                <w:lang w:val="en"/>
              </w:rPr>
            </w:pPr>
            <w:bookmarkStart w:id="89" w:name="para_785b890e_7e95_4d60_822f_811866938d"/>
            <w:r w:rsidRPr="00380013">
              <w:rPr>
                <w:color w:val="000000"/>
                <w:sz w:val="18"/>
                <w:lang w:val="en"/>
              </w:rPr>
              <w:t>All other Study, Series or Instance Level DICOM Attributes passed as "include</w:t>
            </w:r>
            <w:r w:rsidRPr="00692C26">
              <w:rPr>
                <w:b/>
                <w:strike/>
                <w:color w:val="000000"/>
                <w:sz w:val="18"/>
                <w:lang w:val="en"/>
              </w:rPr>
              <w:t>field</w:t>
            </w:r>
            <w:r w:rsidRPr="00380013">
              <w:rPr>
                <w:color w:val="000000"/>
                <w:sz w:val="18"/>
                <w:lang w:val="en"/>
              </w:rPr>
              <w:t>" query values that are supported by the service provider as return attributes</w:t>
            </w:r>
          </w:p>
        </w:tc>
        <w:bookmarkEnd w:id="89"/>
      </w:tr>
      <w:tr w:rsidR="00380013" w:rsidRPr="00380013" w14:paraId="44688793" w14:textId="77777777" w:rsidTr="00692C26">
        <w:tc>
          <w:tcPr>
            <w:tcW w:w="10439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</w:tcMar>
          </w:tcPr>
          <w:p w14:paraId="709B15C8" w14:textId="77777777" w:rsidR="00380013" w:rsidRPr="00380013" w:rsidRDefault="00380013" w:rsidP="00380013">
            <w:pPr>
              <w:spacing w:before="180" w:after="0"/>
              <w:rPr>
                <w:rFonts w:ascii="Times New Roman" w:hAnsi="Times New Roman"/>
                <w:lang w:val="en"/>
              </w:rPr>
            </w:pPr>
            <w:bookmarkStart w:id="90" w:name="para_22a4e7d5_6e3b_4b14_af7f_1edb3db981"/>
            <w:r w:rsidRPr="00380013">
              <w:rPr>
                <w:color w:val="000000"/>
                <w:sz w:val="18"/>
                <w:lang w:val="en"/>
              </w:rPr>
              <w:t>All available Instance Level DICOM Attributes if the "include</w:t>
            </w:r>
            <w:r w:rsidRPr="00692C26">
              <w:rPr>
                <w:b/>
                <w:strike/>
                <w:color w:val="000000"/>
                <w:sz w:val="18"/>
                <w:lang w:val="en"/>
              </w:rPr>
              <w:t>field</w:t>
            </w:r>
            <w:r w:rsidRPr="00380013">
              <w:rPr>
                <w:color w:val="000000"/>
                <w:sz w:val="18"/>
                <w:lang w:val="en"/>
              </w:rPr>
              <w:t>" query key is included with a value of "all"</w:t>
            </w:r>
          </w:p>
        </w:tc>
        <w:bookmarkEnd w:id="90"/>
      </w:tr>
      <w:tr w:rsidR="00380013" w:rsidRPr="00380013" w14:paraId="4FF3CE3B" w14:textId="77777777" w:rsidTr="00692C26">
        <w:tc>
          <w:tcPr>
            <w:tcW w:w="10439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</w:tcMar>
          </w:tcPr>
          <w:p w14:paraId="7925EE56" w14:textId="77777777" w:rsidR="00380013" w:rsidRPr="00380013" w:rsidRDefault="00380013" w:rsidP="00380013">
            <w:pPr>
              <w:spacing w:before="180" w:after="0"/>
              <w:rPr>
                <w:rFonts w:ascii="Times New Roman" w:hAnsi="Times New Roman"/>
                <w:lang w:val="en"/>
              </w:rPr>
            </w:pPr>
            <w:bookmarkStart w:id="91" w:name="para_f2bb21ba_8170_4523_9fe0_7a9da3ecb1"/>
            <w:r w:rsidRPr="00380013">
              <w:rPr>
                <w:color w:val="000000"/>
                <w:sz w:val="18"/>
                <w:lang w:val="en"/>
              </w:rPr>
              <w:t xml:space="preserve">If {StudyInstanceUID} is not specified, all Study-level attributes specified in </w:t>
            </w:r>
            <w:hyperlink w:anchor="table_6_7_1_2">
              <w:r w:rsidRPr="00380013">
                <w:rPr>
                  <w:color w:val="000000"/>
                  <w:sz w:val="18"/>
                  <w:lang w:val="en"/>
                </w:rPr>
                <w:t>Table 6.7.1-2</w:t>
              </w:r>
            </w:hyperlink>
          </w:p>
        </w:tc>
        <w:bookmarkEnd w:id="91"/>
      </w:tr>
      <w:tr w:rsidR="00380013" w:rsidRPr="00380013" w14:paraId="580FC08E" w14:textId="77777777" w:rsidTr="00692C26">
        <w:tc>
          <w:tcPr>
            <w:tcW w:w="10439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</w:tcMar>
          </w:tcPr>
          <w:p w14:paraId="573B8194" w14:textId="77777777" w:rsidR="00380013" w:rsidRPr="00380013" w:rsidRDefault="00380013" w:rsidP="00380013">
            <w:pPr>
              <w:spacing w:before="180" w:after="0"/>
              <w:rPr>
                <w:rFonts w:ascii="Times New Roman" w:hAnsi="Times New Roman"/>
                <w:lang w:val="en"/>
              </w:rPr>
            </w:pPr>
            <w:bookmarkStart w:id="92" w:name="para_5af7c4c0_1c4c_4a43_be6b_95b488bfbd"/>
            <w:r w:rsidRPr="00380013">
              <w:rPr>
                <w:color w:val="000000"/>
                <w:sz w:val="18"/>
                <w:lang w:val="en"/>
              </w:rPr>
              <w:t xml:space="preserve">If {SeriesInstanceUID} is not specified, all Series-level attributes specified in </w:t>
            </w:r>
            <w:hyperlink w:anchor="table_6_7_1_2a">
              <w:r w:rsidRPr="00380013">
                <w:rPr>
                  <w:color w:val="000000"/>
                  <w:sz w:val="18"/>
                  <w:lang w:val="en"/>
                </w:rPr>
                <w:t>Table 6.7.1-2a</w:t>
              </w:r>
            </w:hyperlink>
          </w:p>
        </w:tc>
        <w:bookmarkEnd w:id="92"/>
      </w:tr>
    </w:tbl>
    <w:p w14:paraId="274C2888" w14:textId="366C7260" w:rsidR="00380013" w:rsidRDefault="00380013" w:rsidP="00692C26">
      <w:pPr>
        <w:spacing w:before="180" w:after="0"/>
        <w:jc w:val="both"/>
        <w:rPr>
          <w:color w:val="000000"/>
          <w:sz w:val="18"/>
          <w:lang w:val="en"/>
        </w:rPr>
      </w:pPr>
    </w:p>
    <w:p w14:paraId="796CA669" w14:textId="756FDA0B" w:rsidR="00380013" w:rsidRPr="00692C26" w:rsidRDefault="00380013" w:rsidP="00692C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80" w:after="0"/>
        <w:jc w:val="both"/>
        <w:rPr>
          <w:i/>
          <w:color w:val="000000"/>
          <w:sz w:val="18"/>
          <w:lang w:val="en"/>
        </w:rPr>
      </w:pPr>
      <w:r w:rsidRPr="00692C26">
        <w:rPr>
          <w:i/>
          <w:color w:val="000000"/>
          <w:sz w:val="18"/>
          <w:lang w:val="en"/>
        </w:rPr>
        <w:t>Update PS3.18, Section 6.8.1.2.2.3 as follows:</w:t>
      </w:r>
    </w:p>
    <w:p w14:paraId="4FB8B402" w14:textId="77777777" w:rsidR="00380013" w:rsidRPr="00380013" w:rsidRDefault="00380013" w:rsidP="00380013">
      <w:pPr>
        <w:spacing w:before="180" w:after="0"/>
        <w:rPr>
          <w:rFonts w:ascii="Times New Roman" w:hAnsi="Times New Roman"/>
          <w:lang w:val="en"/>
        </w:rPr>
      </w:pPr>
      <w:bookmarkStart w:id="93" w:name="sect_6_8_1_2_2_3"/>
      <w:r w:rsidRPr="00380013">
        <w:rPr>
          <w:b/>
          <w:color w:val="000000"/>
          <w:sz w:val="18"/>
          <w:lang w:val="en"/>
        </w:rPr>
        <w:t>6.8.1.2.2.3 Search Methods</w:t>
      </w:r>
    </w:p>
    <w:p w14:paraId="7BDE8F0F" w14:textId="77777777" w:rsidR="00380013" w:rsidRPr="00380013" w:rsidRDefault="00380013" w:rsidP="00380013">
      <w:pPr>
        <w:spacing w:before="180" w:after="0"/>
        <w:jc w:val="both"/>
        <w:rPr>
          <w:rFonts w:ascii="Times New Roman" w:hAnsi="Times New Roman"/>
          <w:lang w:val="en"/>
        </w:rPr>
      </w:pPr>
      <w:bookmarkStart w:id="94" w:name="para_44c79e04_a349_4df2_9004_76772a242c"/>
      <w:bookmarkEnd w:id="93"/>
      <w:r w:rsidRPr="00380013">
        <w:rPr>
          <w:color w:val="000000"/>
          <w:sz w:val="18"/>
          <w:lang w:val="en"/>
        </w:rPr>
        <w:t xml:space="preserve">The Search methods define the capabilities of a QIDO-RS resource (see </w:t>
      </w:r>
      <w:hyperlink w:anchor="sect_6_7">
        <w:r w:rsidRPr="00380013">
          <w:rPr>
            <w:color w:val="000000"/>
            <w:sz w:val="18"/>
            <w:lang w:val="en"/>
          </w:rPr>
          <w:t>6.7</w:t>
        </w:r>
      </w:hyperlink>
      <w:r w:rsidRPr="00380013">
        <w:rPr>
          <w:color w:val="000000"/>
          <w:sz w:val="18"/>
          <w:lang w:val="en"/>
        </w:rPr>
        <w:t xml:space="preserve">) or a SearchForUPS resource (see </w:t>
      </w:r>
      <w:hyperlink w:anchor="sect_6_9_3">
        <w:r w:rsidRPr="00380013">
          <w:rPr>
            <w:color w:val="000000"/>
            <w:sz w:val="18"/>
            <w:lang w:val="en"/>
          </w:rPr>
          <w:t>6.9.3</w:t>
        </w:r>
      </w:hyperlink>
      <w:r w:rsidRPr="00380013">
        <w:rPr>
          <w:color w:val="000000"/>
          <w:sz w:val="18"/>
          <w:lang w:val="en"/>
        </w:rPr>
        <w:t>).</w:t>
      </w:r>
    </w:p>
    <w:p w14:paraId="24232697" w14:textId="77777777" w:rsidR="00380013" w:rsidRPr="00380013" w:rsidRDefault="00380013" w:rsidP="00380013">
      <w:pPr>
        <w:spacing w:before="180" w:after="0"/>
        <w:jc w:val="both"/>
        <w:rPr>
          <w:rFonts w:ascii="Times New Roman" w:hAnsi="Times New Roman"/>
          <w:lang w:val="en"/>
        </w:rPr>
      </w:pPr>
      <w:bookmarkStart w:id="95" w:name="para_cd1cc07e_ca47_4e0d_92b0_0c4903dcc2"/>
      <w:bookmarkEnd w:id="94"/>
      <w:r w:rsidRPr="00380013">
        <w:rPr>
          <w:color w:val="000000"/>
          <w:sz w:val="18"/>
          <w:lang w:val="en"/>
        </w:rPr>
        <w:t>The Search methods shall contain the following attributes:</w:t>
      </w:r>
    </w:p>
    <w:p w14:paraId="738C374F" w14:textId="77777777" w:rsidR="00380013" w:rsidRPr="00380013" w:rsidRDefault="00380013" w:rsidP="00380013">
      <w:pPr>
        <w:numPr>
          <w:ilvl w:val="0"/>
          <w:numId w:val="136"/>
        </w:numPr>
        <w:tabs>
          <w:tab w:val="left" w:pos="180"/>
        </w:tabs>
        <w:spacing w:before="180" w:after="0"/>
        <w:ind w:left="180" w:hanging="180"/>
        <w:jc w:val="both"/>
        <w:rPr>
          <w:rFonts w:ascii="Times New Roman" w:hAnsi="Times New Roman"/>
          <w:lang w:val="en"/>
        </w:rPr>
      </w:pPr>
      <w:bookmarkStart w:id="96" w:name="para_d15d6247_de01_49d5_9839_c95f718059"/>
      <w:bookmarkStart w:id="97" w:name="idp140719899099216"/>
      <w:bookmarkStart w:id="98" w:name="idp140719899098960"/>
      <w:bookmarkEnd w:id="95"/>
      <w:r w:rsidRPr="00380013">
        <w:rPr>
          <w:color w:val="000000"/>
          <w:sz w:val="18"/>
          <w:lang w:val="en"/>
        </w:rPr>
        <w:t>A "name" attribute with a value of "GET"</w:t>
      </w:r>
    </w:p>
    <w:p w14:paraId="6532C456" w14:textId="77777777" w:rsidR="00380013" w:rsidRPr="00380013" w:rsidRDefault="00380013" w:rsidP="00380013">
      <w:pPr>
        <w:numPr>
          <w:ilvl w:val="0"/>
          <w:numId w:val="136"/>
        </w:numPr>
        <w:tabs>
          <w:tab w:val="left" w:pos="180"/>
        </w:tabs>
        <w:spacing w:before="180" w:after="0"/>
        <w:ind w:left="180" w:hanging="180"/>
        <w:jc w:val="both"/>
        <w:rPr>
          <w:rFonts w:ascii="Times New Roman" w:hAnsi="Times New Roman"/>
          <w:lang w:val="en"/>
        </w:rPr>
      </w:pPr>
      <w:bookmarkStart w:id="99" w:name="para_cbbaf913_cf29_4b80_89f9_4f23663173"/>
      <w:bookmarkStart w:id="100" w:name="idp140719899100400"/>
      <w:bookmarkEnd w:id="96"/>
      <w:bookmarkEnd w:id="97"/>
      <w:bookmarkEnd w:id="98"/>
      <w:r w:rsidRPr="00380013">
        <w:rPr>
          <w:color w:val="000000"/>
          <w:sz w:val="18"/>
          <w:lang w:val="en"/>
        </w:rPr>
        <w:t>An "id" attribute with a value of "SearchForStudies", "SearchForStudySeries", "SearchForSeries", "SearchForStudySeriesInstances", "SearchForStudyInstances", "SearchForSeriesInstances", "SearchForInstances" or "SearchForUPS"</w:t>
      </w:r>
    </w:p>
    <w:p w14:paraId="67A31425" w14:textId="77777777" w:rsidR="00380013" w:rsidRPr="00380013" w:rsidRDefault="00380013" w:rsidP="00380013">
      <w:pPr>
        <w:spacing w:before="180" w:after="0"/>
        <w:jc w:val="both"/>
        <w:rPr>
          <w:rFonts w:ascii="Times New Roman" w:hAnsi="Times New Roman"/>
          <w:lang w:val="en"/>
        </w:rPr>
      </w:pPr>
      <w:bookmarkStart w:id="101" w:name="para_f755e7db_8953_4398_a071_b04113fcc8"/>
      <w:bookmarkEnd w:id="99"/>
      <w:bookmarkEnd w:id="100"/>
      <w:r w:rsidRPr="00380013">
        <w:rPr>
          <w:color w:val="000000"/>
          <w:sz w:val="18"/>
          <w:lang w:val="en"/>
        </w:rPr>
        <w:t>The Search methods shall contain a "request" element with "param" elements documenting the following:</w:t>
      </w:r>
    </w:p>
    <w:p w14:paraId="7648C7C6" w14:textId="77777777" w:rsidR="00380013" w:rsidRPr="00380013" w:rsidRDefault="00380013" w:rsidP="00380013">
      <w:pPr>
        <w:numPr>
          <w:ilvl w:val="0"/>
          <w:numId w:val="137"/>
        </w:numPr>
        <w:tabs>
          <w:tab w:val="left" w:pos="180"/>
        </w:tabs>
        <w:spacing w:before="180" w:after="0"/>
        <w:ind w:left="180" w:hanging="180"/>
        <w:jc w:val="both"/>
        <w:rPr>
          <w:rFonts w:ascii="Times New Roman" w:hAnsi="Times New Roman"/>
          <w:lang w:val="en"/>
        </w:rPr>
      </w:pPr>
      <w:bookmarkStart w:id="102" w:name="para_6149054b_72f6_4589_8607_fff7d64e53"/>
      <w:bookmarkStart w:id="103" w:name="idp140719899103104"/>
      <w:bookmarkStart w:id="104" w:name="idp140719899102848"/>
      <w:bookmarkEnd w:id="101"/>
      <w:r w:rsidRPr="00380013">
        <w:rPr>
          <w:color w:val="000000"/>
          <w:sz w:val="18"/>
          <w:lang w:val="en"/>
        </w:rPr>
        <w:t>supported Accept header values</w:t>
      </w:r>
    </w:p>
    <w:p w14:paraId="6124EC31" w14:textId="77777777" w:rsidR="00380013" w:rsidRPr="00380013" w:rsidRDefault="00380013" w:rsidP="00380013">
      <w:pPr>
        <w:numPr>
          <w:ilvl w:val="0"/>
          <w:numId w:val="137"/>
        </w:numPr>
        <w:tabs>
          <w:tab w:val="left" w:pos="180"/>
        </w:tabs>
        <w:spacing w:before="180" w:after="0"/>
        <w:ind w:left="180" w:hanging="180"/>
        <w:jc w:val="both"/>
        <w:rPr>
          <w:rFonts w:ascii="Times New Roman" w:hAnsi="Times New Roman"/>
          <w:lang w:val="en"/>
        </w:rPr>
      </w:pPr>
      <w:bookmarkStart w:id="105" w:name="para_7a797ed5_cc95_4301_8075_745500fc1b"/>
      <w:bookmarkStart w:id="106" w:name="idp140719899104288"/>
      <w:bookmarkEnd w:id="102"/>
      <w:bookmarkEnd w:id="103"/>
      <w:bookmarkEnd w:id="104"/>
      <w:r w:rsidRPr="00380013">
        <w:rPr>
          <w:color w:val="000000"/>
          <w:sz w:val="18"/>
          <w:lang w:val="en"/>
        </w:rPr>
        <w:t>support for the Cache-control header</w:t>
      </w:r>
    </w:p>
    <w:p w14:paraId="6085F7FA" w14:textId="77777777" w:rsidR="00380013" w:rsidRPr="00380013" w:rsidRDefault="00380013" w:rsidP="00380013">
      <w:pPr>
        <w:numPr>
          <w:ilvl w:val="0"/>
          <w:numId w:val="137"/>
        </w:numPr>
        <w:tabs>
          <w:tab w:val="left" w:pos="180"/>
        </w:tabs>
        <w:spacing w:before="180" w:after="0"/>
        <w:ind w:left="180" w:hanging="180"/>
        <w:jc w:val="both"/>
        <w:rPr>
          <w:rFonts w:ascii="Times New Roman" w:hAnsi="Times New Roman"/>
          <w:lang w:val="en"/>
        </w:rPr>
      </w:pPr>
      <w:bookmarkStart w:id="107" w:name="para_07bff693_1dbd_4e0e_b3e5_31b17f3246"/>
      <w:bookmarkStart w:id="108" w:name="idp140719899105424"/>
      <w:bookmarkEnd w:id="105"/>
      <w:bookmarkEnd w:id="106"/>
      <w:r w:rsidRPr="00380013">
        <w:rPr>
          <w:color w:val="000000"/>
          <w:sz w:val="18"/>
          <w:lang w:val="en"/>
        </w:rPr>
        <w:t>support of "limit", "offset" and "fuzzymatching" query parameters</w:t>
      </w:r>
    </w:p>
    <w:p w14:paraId="0E872C68" w14:textId="77777777" w:rsidR="00380013" w:rsidRPr="00380013" w:rsidRDefault="00380013" w:rsidP="00380013">
      <w:pPr>
        <w:numPr>
          <w:ilvl w:val="0"/>
          <w:numId w:val="137"/>
        </w:numPr>
        <w:tabs>
          <w:tab w:val="left" w:pos="180"/>
        </w:tabs>
        <w:spacing w:before="180" w:after="0"/>
        <w:ind w:left="180" w:hanging="180"/>
        <w:jc w:val="both"/>
        <w:rPr>
          <w:rFonts w:ascii="Times New Roman" w:hAnsi="Times New Roman"/>
          <w:lang w:val="en"/>
        </w:rPr>
      </w:pPr>
      <w:bookmarkStart w:id="109" w:name="para_416bde01_84d7_40e6_a4d2_cf2cd5949f"/>
      <w:bookmarkStart w:id="110" w:name="idp140719899106688"/>
      <w:bookmarkEnd w:id="107"/>
      <w:bookmarkEnd w:id="108"/>
      <w:r w:rsidRPr="00380013">
        <w:rPr>
          <w:color w:val="000000"/>
          <w:sz w:val="18"/>
          <w:lang w:val="en"/>
        </w:rPr>
        <w:t>supported search parameters (both tag and keyword variants shall be listed)</w:t>
      </w:r>
    </w:p>
    <w:p w14:paraId="72BF4B8C" w14:textId="77777777" w:rsidR="00380013" w:rsidRPr="00380013" w:rsidRDefault="00380013" w:rsidP="00380013">
      <w:pPr>
        <w:numPr>
          <w:ilvl w:val="0"/>
          <w:numId w:val="137"/>
        </w:numPr>
        <w:tabs>
          <w:tab w:val="left" w:pos="180"/>
        </w:tabs>
        <w:spacing w:before="180" w:after="0"/>
        <w:ind w:left="180" w:hanging="180"/>
        <w:jc w:val="both"/>
        <w:rPr>
          <w:rFonts w:ascii="Times New Roman" w:hAnsi="Times New Roman"/>
          <w:lang w:val="en"/>
        </w:rPr>
      </w:pPr>
      <w:bookmarkStart w:id="111" w:name="para_4a018fdb_9935_4fda_9d15_ce47c27123"/>
      <w:bookmarkStart w:id="112" w:name="idp140719899107904"/>
      <w:bookmarkEnd w:id="109"/>
      <w:bookmarkEnd w:id="110"/>
      <w:r w:rsidRPr="00380013">
        <w:rPr>
          <w:color w:val="000000"/>
          <w:sz w:val="18"/>
          <w:lang w:val="en"/>
        </w:rPr>
        <w:t>supported options for the "include</w:t>
      </w:r>
      <w:r w:rsidRPr="00692C26">
        <w:rPr>
          <w:b/>
          <w:strike/>
          <w:color w:val="000000"/>
          <w:sz w:val="18"/>
          <w:lang w:val="en"/>
        </w:rPr>
        <w:t>field</w:t>
      </w:r>
      <w:r w:rsidRPr="00380013">
        <w:rPr>
          <w:color w:val="000000"/>
          <w:sz w:val="18"/>
          <w:lang w:val="en"/>
        </w:rPr>
        <w:t>" parameter (both tag and keyword variants shall be listed)</w:t>
      </w:r>
    </w:p>
    <w:p w14:paraId="2FC23BC9" w14:textId="77777777" w:rsidR="00380013" w:rsidRPr="00380013" w:rsidRDefault="00380013" w:rsidP="00380013">
      <w:pPr>
        <w:spacing w:before="180" w:after="0"/>
        <w:jc w:val="both"/>
        <w:rPr>
          <w:rFonts w:ascii="Times New Roman" w:hAnsi="Times New Roman"/>
          <w:lang w:val="en"/>
        </w:rPr>
      </w:pPr>
      <w:bookmarkStart w:id="113" w:name="para_b62b21bc_b9fd_4b1c_8c25_5c527ae63e"/>
      <w:bookmarkEnd w:id="111"/>
      <w:bookmarkEnd w:id="112"/>
      <w:r w:rsidRPr="00380013">
        <w:rPr>
          <w:color w:val="000000"/>
          <w:sz w:val="18"/>
          <w:lang w:val="en"/>
        </w:rPr>
        <w:t>The Search methods shall contain one or more "response" elements documenting the following:</w:t>
      </w:r>
    </w:p>
    <w:p w14:paraId="497C66A9" w14:textId="77777777" w:rsidR="00380013" w:rsidRPr="00380013" w:rsidRDefault="00380013" w:rsidP="00380013">
      <w:pPr>
        <w:numPr>
          <w:ilvl w:val="0"/>
          <w:numId w:val="138"/>
        </w:numPr>
        <w:tabs>
          <w:tab w:val="left" w:pos="180"/>
        </w:tabs>
        <w:spacing w:before="180" w:after="0"/>
        <w:ind w:left="180" w:hanging="180"/>
        <w:jc w:val="both"/>
        <w:rPr>
          <w:rFonts w:ascii="Times New Roman" w:hAnsi="Times New Roman"/>
          <w:lang w:val="en"/>
        </w:rPr>
      </w:pPr>
      <w:bookmarkStart w:id="114" w:name="para_7f1eef4a_9eae_4a2c_9e53_79a197b49d"/>
      <w:bookmarkStart w:id="115" w:name="idp140719899110480"/>
      <w:bookmarkStart w:id="116" w:name="idp140719899110224"/>
      <w:bookmarkEnd w:id="113"/>
      <w:r w:rsidRPr="00380013">
        <w:rPr>
          <w:color w:val="000000"/>
          <w:sz w:val="18"/>
          <w:lang w:val="en"/>
        </w:rPr>
        <w:lastRenderedPageBreak/>
        <w:t>supported Status Codes</w:t>
      </w:r>
    </w:p>
    <w:p w14:paraId="447B36AA" w14:textId="77777777" w:rsidR="00380013" w:rsidRPr="00380013" w:rsidRDefault="00380013" w:rsidP="00380013">
      <w:pPr>
        <w:numPr>
          <w:ilvl w:val="0"/>
          <w:numId w:val="138"/>
        </w:numPr>
        <w:tabs>
          <w:tab w:val="left" w:pos="180"/>
        </w:tabs>
        <w:spacing w:before="180" w:after="0"/>
        <w:ind w:left="180" w:hanging="180"/>
        <w:jc w:val="both"/>
        <w:rPr>
          <w:rFonts w:ascii="Times New Roman" w:hAnsi="Times New Roman"/>
          <w:lang w:val="en"/>
        </w:rPr>
      </w:pPr>
      <w:bookmarkStart w:id="117" w:name="para_3ee404f8_5992_43e8_9896_c083c849ec"/>
      <w:bookmarkStart w:id="118" w:name="idp140719899111664"/>
      <w:bookmarkEnd w:id="114"/>
      <w:bookmarkEnd w:id="115"/>
      <w:bookmarkEnd w:id="116"/>
      <w:r w:rsidRPr="00380013">
        <w:rPr>
          <w:color w:val="000000"/>
          <w:sz w:val="18"/>
          <w:lang w:val="en"/>
        </w:rPr>
        <w:t>returned "header" parameters, including use of "warning headers"</w:t>
      </w:r>
    </w:p>
    <w:p w14:paraId="45ECE65C" w14:textId="77777777" w:rsidR="00380013" w:rsidRPr="00380013" w:rsidRDefault="00380013" w:rsidP="00380013">
      <w:pPr>
        <w:numPr>
          <w:ilvl w:val="0"/>
          <w:numId w:val="138"/>
        </w:numPr>
        <w:tabs>
          <w:tab w:val="left" w:pos="180"/>
        </w:tabs>
        <w:spacing w:before="180" w:after="0"/>
        <w:ind w:left="180" w:hanging="180"/>
        <w:jc w:val="both"/>
        <w:rPr>
          <w:rFonts w:ascii="Times New Roman" w:hAnsi="Times New Roman"/>
          <w:lang w:val="en"/>
        </w:rPr>
      </w:pPr>
      <w:bookmarkStart w:id="119" w:name="para_32255f91_2cce_46cf_8fc3_6cb68d6735"/>
      <w:bookmarkStart w:id="120" w:name="idp140719899112928"/>
      <w:bookmarkEnd w:id="117"/>
      <w:bookmarkEnd w:id="118"/>
      <w:r w:rsidRPr="00380013">
        <w:rPr>
          <w:color w:val="000000"/>
          <w:sz w:val="18"/>
          <w:lang w:val="en"/>
        </w:rPr>
        <w:t>Media Types returned for each Status Code (if applicable)</w:t>
      </w:r>
    </w:p>
    <w:p w14:paraId="2C4E1FA7" w14:textId="77777777" w:rsidR="00380013" w:rsidRPr="00380013" w:rsidRDefault="00380013" w:rsidP="00380013">
      <w:pPr>
        <w:keepNext/>
        <w:spacing w:before="180" w:after="0"/>
        <w:ind w:left="360" w:right="360"/>
        <w:jc w:val="both"/>
        <w:rPr>
          <w:rFonts w:ascii="Times New Roman" w:hAnsi="Times New Roman"/>
          <w:lang w:val="en"/>
        </w:rPr>
      </w:pPr>
      <w:bookmarkStart w:id="121" w:name="idp140719899114304"/>
      <w:bookmarkEnd w:id="119"/>
      <w:bookmarkEnd w:id="120"/>
      <w:r w:rsidRPr="00380013">
        <w:rPr>
          <w:color w:val="000000"/>
          <w:sz w:val="18"/>
          <w:lang w:val="en"/>
        </w:rPr>
        <w:t>Note</w:t>
      </w:r>
    </w:p>
    <w:p w14:paraId="4C212767" w14:textId="77777777" w:rsidR="00380013" w:rsidRPr="00380013" w:rsidRDefault="00380013" w:rsidP="00380013">
      <w:pPr>
        <w:spacing w:before="180" w:after="0"/>
        <w:ind w:left="360" w:right="360"/>
        <w:jc w:val="both"/>
        <w:rPr>
          <w:rFonts w:ascii="Times New Roman" w:hAnsi="Times New Roman"/>
          <w:lang w:val="en"/>
        </w:rPr>
      </w:pPr>
      <w:bookmarkStart w:id="122" w:name="para_10eb33cb_ef60_412f_a250_391214705f"/>
      <w:bookmarkEnd w:id="121"/>
      <w:r w:rsidRPr="00380013">
        <w:rPr>
          <w:color w:val="000000"/>
          <w:sz w:val="18"/>
          <w:lang w:val="en"/>
        </w:rPr>
        <w:t>More than one Status Code can be described by a single "response" element.</w:t>
      </w:r>
    </w:p>
    <w:p w14:paraId="2EF17D2D" w14:textId="77777777" w:rsidR="00380013" w:rsidRPr="00380013" w:rsidRDefault="00380013" w:rsidP="00380013">
      <w:pPr>
        <w:spacing w:before="180" w:after="0"/>
        <w:jc w:val="both"/>
        <w:rPr>
          <w:rFonts w:ascii="Times New Roman" w:hAnsi="Times New Roman"/>
          <w:lang w:val="en"/>
        </w:rPr>
      </w:pPr>
      <w:bookmarkStart w:id="123" w:name="para_6af31a6d_a837_4a9c_9422_1709400f52"/>
      <w:bookmarkEnd w:id="122"/>
      <w:r w:rsidRPr="00380013">
        <w:rPr>
          <w:color w:val="000000"/>
          <w:sz w:val="18"/>
          <w:lang w:val="en"/>
        </w:rPr>
        <w:t>Example:</w:t>
      </w:r>
    </w:p>
    <w:p w14:paraId="015BEA43" w14:textId="77777777" w:rsidR="00380013" w:rsidRPr="00380013" w:rsidRDefault="00380013" w:rsidP="00380013">
      <w:pPr>
        <w:spacing w:before="180" w:after="0"/>
        <w:rPr>
          <w:rFonts w:ascii="Times New Roman" w:hAnsi="Times New Roman"/>
          <w:lang w:val="en"/>
        </w:rPr>
      </w:pPr>
      <w:bookmarkStart w:id="124" w:name="idp140719899116368"/>
      <w:bookmarkEnd w:id="123"/>
      <w:r w:rsidRPr="00380013">
        <w:rPr>
          <w:rFonts w:ascii="Courier New" w:hAnsi="Courier New"/>
          <w:color w:val="000000"/>
          <w:sz w:val="18"/>
          <w:lang w:val="en"/>
        </w:rPr>
        <w:t>&lt;method name="GET" id="SearchForStudies"&gt;</w:t>
      </w:r>
      <w:r w:rsidRPr="00380013">
        <w:rPr>
          <w:rFonts w:ascii="Courier New" w:hAnsi="Courier New"/>
          <w:color w:val="000000"/>
          <w:sz w:val="18"/>
          <w:lang w:val="en"/>
        </w:rPr>
        <w:br/>
        <w:t xml:space="preserve"> &lt;request&gt;</w:t>
      </w:r>
      <w:r w:rsidRPr="00380013">
        <w:rPr>
          <w:rFonts w:ascii="Courier New" w:hAnsi="Courier New"/>
          <w:color w:val="000000"/>
          <w:sz w:val="18"/>
          <w:lang w:val="en"/>
        </w:rPr>
        <w:br/>
        <w:t xml:space="preserve">  &lt;param name="Accept" style="header" default="multipart/related; type=application/dicom+xml"&gt;</w:t>
      </w:r>
      <w:r w:rsidRPr="00380013">
        <w:rPr>
          <w:rFonts w:ascii="Courier New" w:hAnsi="Courier New"/>
          <w:color w:val="000000"/>
          <w:sz w:val="18"/>
          <w:lang w:val="en"/>
        </w:rPr>
        <w:br/>
        <w:t xml:space="preserve">   &lt;option value="multipart/related; type=application/dicom+xml" /&gt;</w:t>
      </w:r>
      <w:r w:rsidRPr="00380013">
        <w:rPr>
          <w:rFonts w:ascii="Courier New" w:hAnsi="Courier New"/>
          <w:color w:val="000000"/>
          <w:sz w:val="18"/>
          <w:lang w:val="en"/>
        </w:rPr>
        <w:br/>
        <w:t xml:space="preserve">   &lt;option value="application/json" /&gt;</w:t>
      </w:r>
      <w:r w:rsidRPr="00380013">
        <w:rPr>
          <w:rFonts w:ascii="Courier New" w:hAnsi="Courier New"/>
          <w:color w:val="000000"/>
          <w:sz w:val="18"/>
          <w:lang w:val="en"/>
        </w:rPr>
        <w:br/>
        <w:t xml:space="preserve">  &lt;/param&gt;</w:t>
      </w:r>
      <w:r w:rsidRPr="00380013">
        <w:rPr>
          <w:rFonts w:ascii="Courier New" w:hAnsi="Courier New"/>
          <w:color w:val="000000"/>
          <w:sz w:val="18"/>
          <w:lang w:val="en"/>
        </w:rPr>
        <w:br/>
        <w:t xml:space="preserve">  &lt;param name="Cache-control" style="header"&gt;</w:t>
      </w:r>
      <w:r w:rsidRPr="00380013">
        <w:rPr>
          <w:rFonts w:ascii="Courier New" w:hAnsi="Courier New"/>
          <w:color w:val="000000"/>
          <w:sz w:val="18"/>
          <w:lang w:val="en"/>
        </w:rPr>
        <w:br/>
        <w:t xml:space="preserve">   &lt;option value="no-cache" /&gt;</w:t>
      </w:r>
      <w:r w:rsidRPr="00380013">
        <w:rPr>
          <w:rFonts w:ascii="Courier New" w:hAnsi="Courier New"/>
          <w:color w:val="000000"/>
          <w:sz w:val="18"/>
          <w:lang w:val="en"/>
        </w:rPr>
        <w:br/>
        <w:t xml:space="preserve">  &lt;/param&gt;</w:t>
      </w:r>
      <w:r w:rsidRPr="00380013">
        <w:rPr>
          <w:rFonts w:ascii="Courier New" w:hAnsi="Courier New"/>
          <w:color w:val="000000"/>
          <w:sz w:val="18"/>
          <w:lang w:val="en"/>
        </w:rPr>
        <w:br/>
        <w:t xml:space="preserve">  &lt;param name="limit" style="query" /&gt;</w:t>
      </w:r>
      <w:r w:rsidRPr="00380013">
        <w:rPr>
          <w:rFonts w:ascii="Courier New" w:hAnsi="Courier New"/>
          <w:color w:val="000000"/>
          <w:sz w:val="18"/>
          <w:lang w:val="en"/>
        </w:rPr>
        <w:br/>
        <w:t xml:space="preserve">  &lt;param name="offset" style="query" /&gt;</w:t>
      </w:r>
      <w:r w:rsidRPr="00380013">
        <w:rPr>
          <w:rFonts w:ascii="Courier New" w:hAnsi="Courier New"/>
          <w:color w:val="000000"/>
          <w:sz w:val="18"/>
          <w:lang w:val="en"/>
        </w:rPr>
        <w:br/>
        <w:t xml:space="preserve">  &lt;param name="fuzzymatching" style="query" /&gt;</w:t>
      </w:r>
      <w:r w:rsidRPr="00380013">
        <w:rPr>
          <w:rFonts w:ascii="Courier New" w:hAnsi="Courier New"/>
          <w:color w:val="000000"/>
          <w:sz w:val="18"/>
          <w:lang w:val="en"/>
        </w:rPr>
        <w:br/>
        <w:t xml:space="preserve">  &lt;param name="StudyDate" style="query" /&gt;</w:t>
      </w:r>
      <w:r w:rsidRPr="00380013">
        <w:rPr>
          <w:rFonts w:ascii="Courier New" w:hAnsi="Courier New"/>
          <w:color w:val="000000"/>
          <w:sz w:val="18"/>
          <w:lang w:val="en"/>
        </w:rPr>
        <w:br/>
        <w:t xml:space="preserve">  &lt;param name="00080020" style="query" /&gt;</w:t>
      </w:r>
      <w:r w:rsidRPr="00380013">
        <w:rPr>
          <w:rFonts w:ascii="Courier New" w:hAnsi="Courier New"/>
          <w:color w:val="000000"/>
          <w:sz w:val="18"/>
          <w:lang w:val="en"/>
        </w:rPr>
        <w:br/>
        <w:t xml:space="preserve">  &lt;param name="StudyTime" style="query" /&gt;</w:t>
      </w:r>
      <w:r w:rsidRPr="00380013">
        <w:rPr>
          <w:rFonts w:ascii="Courier New" w:hAnsi="Courier New"/>
          <w:color w:val="000000"/>
          <w:sz w:val="18"/>
          <w:lang w:val="en"/>
        </w:rPr>
        <w:br/>
        <w:t xml:space="preserve">  &lt;param name="00080030" style="query" /&gt;</w:t>
      </w:r>
      <w:r w:rsidRPr="00380013">
        <w:rPr>
          <w:rFonts w:ascii="Courier New" w:hAnsi="Courier New"/>
          <w:color w:val="000000"/>
          <w:sz w:val="18"/>
          <w:lang w:val="en"/>
        </w:rPr>
        <w:br/>
        <w:t xml:space="preserve">  …</w:t>
      </w:r>
      <w:r w:rsidRPr="00380013">
        <w:rPr>
          <w:rFonts w:ascii="Courier New" w:hAnsi="Courier New"/>
          <w:color w:val="000000"/>
          <w:sz w:val="18"/>
          <w:lang w:val="en"/>
        </w:rPr>
        <w:br/>
        <w:t xml:space="preserve">  &lt;param name="include</w:t>
      </w:r>
      <w:r w:rsidRPr="00692C26">
        <w:rPr>
          <w:rFonts w:ascii="Courier New" w:hAnsi="Courier New"/>
          <w:b/>
          <w:strike/>
          <w:color w:val="000000"/>
          <w:sz w:val="18"/>
          <w:lang w:val="en"/>
        </w:rPr>
        <w:t>field</w:t>
      </w:r>
      <w:r w:rsidRPr="00380013">
        <w:rPr>
          <w:rFonts w:ascii="Courier New" w:hAnsi="Courier New"/>
          <w:color w:val="000000"/>
          <w:sz w:val="18"/>
          <w:lang w:val="en"/>
        </w:rPr>
        <w:t>" style="query" repeating="true" /&gt;</w:t>
      </w:r>
      <w:r w:rsidRPr="00380013">
        <w:rPr>
          <w:rFonts w:ascii="Courier New" w:hAnsi="Courier New"/>
          <w:color w:val="000000"/>
          <w:sz w:val="18"/>
          <w:lang w:val="en"/>
        </w:rPr>
        <w:br/>
        <w:t xml:space="preserve">  &lt;option value="all" /&gt;</w:t>
      </w:r>
      <w:r w:rsidRPr="00380013">
        <w:rPr>
          <w:rFonts w:ascii="Courier New" w:hAnsi="Courier New"/>
          <w:color w:val="000000"/>
          <w:sz w:val="18"/>
          <w:lang w:val="en"/>
        </w:rPr>
        <w:br/>
        <w:t xml:space="preserve">  &lt;option value="00081049" /&gt;</w:t>
      </w:r>
      <w:r w:rsidRPr="00380013">
        <w:rPr>
          <w:rFonts w:ascii="Courier New" w:hAnsi="Courier New"/>
          <w:color w:val="000000"/>
          <w:sz w:val="18"/>
          <w:lang w:val="en"/>
        </w:rPr>
        <w:br/>
        <w:t xml:space="preserve">  &lt;option value="PhysiciansOfRecordIdentificationSequence" /&gt;</w:t>
      </w:r>
      <w:r w:rsidRPr="00380013">
        <w:rPr>
          <w:rFonts w:ascii="Courier New" w:hAnsi="Courier New"/>
          <w:color w:val="000000"/>
          <w:sz w:val="18"/>
          <w:lang w:val="en"/>
        </w:rPr>
        <w:br/>
        <w:t xml:space="preserve">  &lt;option value="00081060" /&gt;</w:t>
      </w:r>
      <w:r w:rsidRPr="00380013">
        <w:rPr>
          <w:rFonts w:ascii="Courier New" w:hAnsi="Courier New"/>
          <w:color w:val="000000"/>
          <w:sz w:val="18"/>
          <w:lang w:val="en"/>
        </w:rPr>
        <w:br/>
        <w:t xml:space="preserve">  &lt;option value="NameOfPhysiciansReadingStudy" /&gt;</w:t>
      </w:r>
      <w:r w:rsidRPr="00380013">
        <w:rPr>
          <w:rFonts w:ascii="Courier New" w:hAnsi="Courier New"/>
          <w:color w:val="000000"/>
          <w:sz w:val="18"/>
          <w:lang w:val="en"/>
        </w:rPr>
        <w:br/>
        <w:t xml:space="preserve">  …</w:t>
      </w:r>
      <w:r w:rsidRPr="00380013">
        <w:rPr>
          <w:rFonts w:ascii="Courier New" w:hAnsi="Courier New"/>
          <w:color w:val="000000"/>
          <w:sz w:val="18"/>
          <w:lang w:val="en"/>
        </w:rPr>
        <w:br/>
        <w:t xml:space="preserve"> &lt;/param&gt;</w:t>
      </w:r>
      <w:r w:rsidRPr="00380013">
        <w:rPr>
          <w:rFonts w:ascii="Courier New" w:hAnsi="Courier New"/>
          <w:color w:val="000000"/>
          <w:sz w:val="18"/>
          <w:lang w:val="en"/>
        </w:rPr>
        <w:br/>
        <w:t>&lt;/request&gt;</w:t>
      </w:r>
      <w:r w:rsidRPr="00380013">
        <w:rPr>
          <w:rFonts w:ascii="Courier New" w:hAnsi="Courier New"/>
          <w:color w:val="000000"/>
          <w:sz w:val="18"/>
          <w:lang w:val="en"/>
        </w:rPr>
        <w:br/>
        <w:t>&lt;response status="200"&gt;</w:t>
      </w:r>
      <w:r w:rsidRPr="00380013">
        <w:rPr>
          <w:rFonts w:ascii="Courier New" w:hAnsi="Courier New"/>
          <w:color w:val="000000"/>
          <w:sz w:val="18"/>
          <w:lang w:val="en"/>
        </w:rPr>
        <w:br/>
        <w:t xml:space="preserve"> &lt;representation mediaType="multipart/related; type=application/dicom+xml" /&gt;</w:t>
      </w:r>
      <w:r w:rsidRPr="00380013">
        <w:rPr>
          <w:rFonts w:ascii="Courier New" w:hAnsi="Courier New"/>
          <w:color w:val="000000"/>
          <w:sz w:val="18"/>
          <w:lang w:val="en"/>
        </w:rPr>
        <w:br/>
        <w:t xml:space="preserve"> &lt;representation mediaType="application/json" /&gt;</w:t>
      </w:r>
      <w:r w:rsidRPr="00380013">
        <w:rPr>
          <w:rFonts w:ascii="Courier New" w:hAnsi="Courier New"/>
          <w:color w:val="000000"/>
          <w:sz w:val="18"/>
          <w:lang w:val="en"/>
        </w:rPr>
        <w:br/>
        <w:t>&lt;/response&gt;</w:t>
      </w:r>
      <w:r w:rsidRPr="00380013">
        <w:rPr>
          <w:rFonts w:ascii="Courier New" w:hAnsi="Courier New"/>
          <w:color w:val="000000"/>
          <w:sz w:val="18"/>
          <w:lang w:val="en"/>
        </w:rPr>
        <w:br/>
        <w:t>&lt;response status="400 401 403 413 503" /&gt;</w:t>
      </w:r>
      <w:r w:rsidRPr="00380013">
        <w:rPr>
          <w:rFonts w:ascii="Courier New" w:hAnsi="Courier New"/>
          <w:color w:val="000000"/>
          <w:sz w:val="18"/>
          <w:lang w:val="en"/>
        </w:rPr>
        <w:br/>
        <w:t>&lt;/method&gt;</w:t>
      </w:r>
      <w:r w:rsidRPr="00380013">
        <w:rPr>
          <w:rFonts w:ascii="Courier New" w:hAnsi="Courier New"/>
          <w:color w:val="000000"/>
          <w:sz w:val="18"/>
          <w:lang w:val="en"/>
        </w:rPr>
        <w:br/>
      </w:r>
    </w:p>
    <w:bookmarkEnd w:id="124"/>
    <w:p w14:paraId="436F49A9" w14:textId="680A8F0F" w:rsidR="00380013" w:rsidRPr="00692C26" w:rsidRDefault="00380013" w:rsidP="00692C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80" w:after="0"/>
        <w:jc w:val="both"/>
        <w:rPr>
          <w:i/>
        </w:rPr>
      </w:pPr>
      <w:r w:rsidRPr="00692C26">
        <w:rPr>
          <w:i/>
        </w:rPr>
        <w:t>Update PS3.18, Section 6.9.3.1 as follows:</w:t>
      </w:r>
    </w:p>
    <w:p w14:paraId="35EA4FE6" w14:textId="77777777" w:rsidR="00380013" w:rsidRPr="00380013" w:rsidRDefault="00380013" w:rsidP="00380013">
      <w:pPr>
        <w:spacing w:before="180" w:after="0"/>
        <w:rPr>
          <w:rFonts w:ascii="Times New Roman" w:hAnsi="Times New Roman"/>
          <w:lang w:val="en"/>
        </w:rPr>
      </w:pPr>
      <w:bookmarkStart w:id="125" w:name="sect_6_9_3_1"/>
      <w:r w:rsidRPr="00380013">
        <w:rPr>
          <w:b/>
          <w:color w:val="000000"/>
          <w:sz w:val="26"/>
          <w:lang w:val="en"/>
        </w:rPr>
        <w:t>6.9.3.1 Request</w:t>
      </w:r>
    </w:p>
    <w:p w14:paraId="1390ED8F" w14:textId="77777777" w:rsidR="00692C26" w:rsidRDefault="00692C26" w:rsidP="00380013">
      <w:pPr>
        <w:spacing w:before="180" w:after="0"/>
        <w:jc w:val="both"/>
        <w:rPr>
          <w:color w:val="000000"/>
          <w:sz w:val="18"/>
          <w:lang w:val="en"/>
        </w:rPr>
      </w:pPr>
      <w:bookmarkStart w:id="126" w:name="para_27682887_30d2_4049_8228_7f656a8876"/>
      <w:bookmarkEnd w:id="125"/>
      <w:r>
        <w:rPr>
          <w:color w:val="000000"/>
          <w:sz w:val="18"/>
          <w:lang w:val="en"/>
        </w:rPr>
        <w:t>…</w:t>
      </w:r>
    </w:p>
    <w:p w14:paraId="4009FECB" w14:textId="55472AC8" w:rsidR="00380013" w:rsidRPr="00380013" w:rsidRDefault="00380013" w:rsidP="00380013">
      <w:pPr>
        <w:numPr>
          <w:ilvl w:val="0"/>
          <w:numId w:val="232"/>
        </w:numPr>
        <w:tabs>
          <w:tab w:val="left" w:pos="360"/>
        </w:tabs>
        <w:spacing w:before="180" w:after="0"/>
        <w:ind w:left="360" w:hanging="180"/>
        <w:jc w:val="both"/>
        <w:rPr>
          <w:rFonts w:ascii="Times New Roman" w:hAnsi="Times New Roman"/>
          <w:lang w:val="en"/>
        </w:rPr>
      </w:pPr>
      <w:bookmarkStart w:id="127" w:name="para_6c2fddfd_3acc_41ff_97d6_cf837eb590"/>
      <w:bookmarkStart w:id="128" w:name="idp140719899585840"/>
      <w:bookmarkEnd w:id="126"/>
      <w:r w:rsidRPr="00380013">
        <w:rPr>
          <w:color w:val="000000"/>
          <w:sz w:val="18"/>
          <w:lang w:val="en"/>
        </w:rPr>
        <w:t>include</w:t>
      </w:r>
      <w:r w:rsidRPr="00692C26">
        <w:rPr>
          <w:b/>
          <w:strike/>
          <w:color w:val="000000"/>
          <w:sz w:val="18"/>
          <w:lang w:val="en"/>
        </w:rPr>
        <w:t>field</w:t>
      </w:r>
      <w:r w:rsidRPr="00380013">
        <w:rPr>
          <w:color w:val="000000"/>
          <w:sz w:val="18"/>
          <w:lang w:val="en"/>
        </w:rPr>
        <w:t>={attributeID</w:t>
      </w:r>
      <w:r w:rsidR="00692C26" w:rsidRPr="00692C26">
        <w:rPr>
          <w:b/>
          <w:color w:val="000000"/>
          <w:sz w:val="18"/>
          <w:u w:val="single"/>
          <w:lang w:val="en"/>
        </w:rPr>
        <w:t>*</w:t>
      </w:r>
      <w:r w:rsidRPr="00380013">
        <w:rPr>
          <w:color w:val="000000"/>
          <w:sz w:val="18"/>
          <w:lang w:val="en"/>
        </w:rPr>
        <w:t>} | all</w:t>
      </w:r>
    </w:p>
    <w:p w14:paraId="5A808DE8" w14:textId="5B2545EE" w:rsidR="00380013" w:rsidRDefault="00380013" w:rsidP="00380013">
      <w:pPr>
        <w:spacing w:before="180" w:after="0"/>
        <w:ind w:left="360"/>
        <w:jc w:val="both"/>
        <w:rPr>
          <w:b/>
          <w:strike/>
          <w:color w:val="000000"/>
          <w:sz w:val="18"/>
          <w:lang w:val="en"/>
        </w:rPr>
      </w:pPr>
      <w:bookmarkStart w:id="129" w:name="para_4c06213d_90a5_4baa_b18d_bab7650ba1"/>
      <w:bookmarkEnd w:id="127"/>
      <w:bookmarkEnd w:id="128"/>
      <w:r w:rsidRPr="00692C26">
        <w:rPr>
          <w:b/>
          <w:strike/>
          <w:color w:val="000000"/>
          <w:sz w:val="18"/>
          <w:lang w:val="en"/>
        </w:rPr>
        <w:t>0-n includefield / {attributeID} pairs allowed, where "all" indicates that all attributes with values should be included for each response.</w:t>
      </w:r>
    </w:p>
    <w:p w14:paraId="3FF8A722" w14:textId="28178F40" w:rsidR="00692C26" w:rsidRPr="00692C26" w:rsidRDefault="00692C26" w:rsidP="00380013">
      <w:pPr>
        <w:spacing w:before="180" w:after="0"/>
        <w:ind w:left="360"/>
        <w:jc w:val="both"/>
        <w:rPr>
          <w:rFonts w:ascii="Times New Roman" w:hAnsi="Times New Roman"/>
          <w:b/>
          <w:strike/>
          <w:lang w:val="en"/>
        </w:rPr>
      </w:pPr>
      <w:r w:rsidRPr="00863003">
        <w:rPr>
          <w:rFonts w:ascii="Times New Roman" w:hAnsi="Times New Roman"/>
          <w:b/>
          <w:u w:val="single"/>
          <w:lang w:val="en"/>
        </w:rPr>
        <w:t>The "include" query parameter has a value that is a comma-separated list of attributeIDs or the keyword "all".  A QIDO requests may have zero or more "include" Query Parameters.</w:t>
      </w:r>
    </w:p>
    <w:p w14:paraId="10D0E728" w14:textId="22B23A59" w:rsidR="00380013" w:rsidRPr="00380013" w:rsidRDefault="00380013" w:rsidP="00380013">
      <w:pPr>
        <w:spacing w:before="180" w:after="0"/>
        <w:ind w:left="360"/>
        <w:jc w:val="both"/>
        <w:rPr>
          <w:rFonts w:ascii="Times New Roman" w:hAnsi="Times New Roman"/>
          <w:lang w:val="en"/>
        </w:rPr>
      </w:pPr>
      <w:bookmarkStart w:id="130" w:name="para_77bccabb_b204_4d7c_9311_a1f6783b69"/>
      <w:bookmarkEnd w:id="129"/>
      <w:r w:rsidRPr="00380013">
        <w:rPr>
          <w:color w:val="000000"/>
          <w:sz w:val="18"/>
          <w:lang w:val="en"/>
        </w:rPr>
        <w:t xml:space="preserve">Each {attributeID} shall refer to an attribute of the Unified Procedure Step IOD (see </w:t>
      </w:r>
      <w:hyperlink r:id="rId12" w:anchor="sect_B.26.2">
        <w:r w:rsidRPr="00380013">
          <w:rPr>
            <w:color w:val="000000"/>
            <w:sz w:val="18"/>
            <w:lang w:val="en"/>
          </w:rPr>
          <w:t>Section B.26.2 in PS3.3</w:t>
        </w:r>
      </w:hyperlink>
      <w:r w:rsidRPr="00380013">
        <w:rPr>
          <w:color w:val="000000"/>
          <w:sz w:val="18"/>
          <w:lang w:val="en"/>
        </w:rPr>
        <w:t>).</w:t>
      </w:r>
    </w:p>
    <w:p w14:paraId="3940B642" w14:textId="77777777" w:rsidR="00380013" w:rsidRPr="00380013" w:rsidRDefault="00380013" w:rsidP="00380013">
      <w:pPr>
        <w:spacing w:before="180" w:after="0"/>
        <w:ind w:left="360"/>
        <w:jc w:val="both"/>
        <w:rPr>
          <w:rFonts w:ascii="Times New Roman" w:hAnsi="Times New Roman"/>
          <w:lang w:val="en"/>
        </w:rPr>
      </w:pPr>
      <w:bookmarkStart w:id="131" w:name="para_e163d81e_68f9_4771_b64f_570f5033e9"/>
      <w:bookmarkEnd w:id="130"/>
      <w:r w:rsidRPr="00380013">
        <w:rPr>
          <w:color w:val="000000"/>
          <w:sz w:val="18"/>
          <w:lang w:val="en"/>
        </w:rPr>
        <w:t xml:space="preserve">See </w:t>
      </w:r>
      <w:hyperlink w:anchor="sect_6_7_1_1">
        <w:r w:rsidRPr="00380013">
          <w:rPr>
            <w:color w:val="000000"/>
            <w:sz w:val="18"/>
            <w:lang w:val="en"/>
          </w:rPr>
          <w:t>Section 6.7.1.1</w:t>
        </w:r>
      </w:hyperlink>
      <w:r w:rsidRPr="00380013">
        <w:rPr>
          <w:color w:val="000000"/>
          <w:sz w:val="18"/>
          <w:lang w:val="en"/>
        </w:rPr>
        <w:t xml:space="preserve"> for {attributeID} and {value} encoding rules</w:t>
      </w:r>
    </w:p>
    <w:p w14:paraId="029CDBD2" w14:textId="77777777" w:rsidR="00380013" w:rsidRPr="00380013" w:rsidRDefault="00380013" w:rsidP="00380013">
      <w:pPr>
        <w:numPr>
          <w:ilvl w:val="0"/>
          <w:numId w:val="232"/>
        </w:numPr>
        <w:tabs>
          <w:tab w:val="left" w:pos="360"/>
        </w:tabs>
        <w:spacing w:before="180" w:after="0"/>
        <w:ind w:left="360" w:hanging="180"/>
        <w:jc w:val="both"/>
        <w:rPr>
          <w:rFonts w:ascii="Times New Roman" w:hAnsi="Times New Roman"/>
          <w:lang w:val="en"/>
        </w:rPr>
      </w:pPr>
      <w:bookmarkStart w:id="132" w:name="para_7e4b75f2_ad35_4882_935a_2330da80f8"/>
      <w:bookmarkStart w:id="133" w:name="idp140719899591552"/>
      <w:bookmarkEnd w:id="131"/>
      <w:r w:rsidRPr="00380013">
        <w:rPr>
          <w:color w:val="000000"/>
          <w:sz w:val="18"/>
          <w:lang w:val="en"/>
        </w:rPr>
        <w:t>fuzzymatching=true | false</w:t>
      </w:r>
    </w:p>
    <w:p w14:paraId="56A9B299" w14:textId="77777777" w:rsidR="00380013" w:rsidRPr="00380013" w:rsidRDefault="00380013" w:rsidP="00380013">
      <w:pPr>
        <w:numPr>
          <w:ilvl w:val="0"/>
          <w:numId w:val="232"/>
        </w:numPr>
        <w:tabs>
          <w:tab w:val="left" w:pos="360"/>
        </w:tabs>
        <w:spacing w:before="180" w:after="0"/>
        <w:ind w:left="360" w:hanging="180"/>
        <w:jc w:val="both"/>
        <w:rPr>
          <w:rFonts w:ascii="Times New Roman" w:hAnsi="Times New Roman"/>
          <w:lang w:val="en"/>
        </w:rPr>
      </w:pPr>
      <w:bookmarkStart w:id="134" w:name="para_86065daf_960c_449e_815c_5b3da5974e"/>
      <w:bookmarkStart w:id="135" w:name="idp140719899592848"/>
      <w:bookmarkEnd w:id="132"/>
      <w:bookmarkEnd w:id="133"/>
      <w:r w:rsidRPr="00380013">
        <w:rPr>
          <w:color w:val="000000"/>
          <w:sz w:val="18"/>
          <w:lang w:val="en"/>
        </w:rPr>
        <w:t>limit={maximumResults}</w:t>
      </w:r>
    </w:p>
    <w:p w14:paraId="473570F9" w14:textId="77777777" w:rsidR="00380013" w:rsidRPr="00380013" w:rsidRDefault="00380013" w:rsidP="00380013">
      <w:pPr>
        <w:numPr>
          <w:ilvl w:val="0"/>
          <w:numId w:val="232"/>
        </w:numPr>
        <w:tabs>
          <w:tab w:val="left" w:pos="360"/>
        </w:tabs>
        <w:spacing w:before="180" w:after="0"/>
        <w:ind w:left="360" w:hanging="180"/>
        <w:jc w:val="both"/>
        <w:rPr>
          <w:rFonts w:ascii="Times New Roman" w:hAnsi="Times New Roman"/>
          <w:lang w:val="en"/>
        </w:rPr>
      </w:pPr>
      <w:bookmarkStart w:id="136" w:name="para_fea51167_82c7_4bc6_b847_3e2b852336"/>
      <w:bookmarkStart w:id="137" w:name="idp140719899594096"/>
      <w:bookmarkEnd w:id="134"/>
      <w:bookmarkEnd w:id="135"/>
      <w:r w:rsidRPr="00380013">
        <w:rPr>
          <w:color w:val="000000"/>
          <w:sz w:val="18"/>
          <w:lang w:val="en"/>
        </w:rPr>
        <w:lastRenderedPageBreak/>
        <w:t>offset={skippedResults}</w:t>
      </w:r>
    </w:p>
    <w:bookmarkEnd w:id="136"/>
    <w:bookmarkEnd w:id="137"/>
    <w:p w14:paraId="7B08BD10" w14:textId="3C42373A" w:rsidR="00380013" w:rsidRDefault="00380013" w:rsidP="00692C26">
      <w:pPr>
        <w:spacing w:before="180" w:after="0"/>
        <w:jc w:val="both"/>
      </w:pPr>
    </w:p>
    <w:p w14:paraId="534D7640" w14:textId="013AD52D" w:rsidR="00692C26" w:rsidRPr="00692C26" w:rsidRDefault="00692C26" w:rsidP="00692C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80" w:after="0"/>
        <w:jc w:val="both"/>
        <w:rPr>
          <w:i/>
        </w:rPr>
      </w:pPr>
      <w:r w:rsidRPr="00692C26">
        <w:rPr>
          <w:i/>
        </w:rPr>
        <w:t>Update PS3.18, Section 6.9.3.3.2 as follows:</w:t>
      </w:r>
    </w:p>
    <w:p w14:paraId="28176AAA" w14:textId="77777777" w:rsidR="00692C26" w:rsidRPr="00692C26" w:rsidRDefault="00692C26" w:rsidP="00692C26">
      <w:pPr>
        <w:spacing w:before="180" w:after="0"/>
        <w:rPr>
          <w:rFonts w:ascii="Times New Roman" w:hAnsi="Times New Roman"/>
          <w:lang w:val="en"/>
        </w:rPr>
      </w:pPr>
      <w:bookmarkStart w:id="138" w:name="sect_6_9_3_3_2"/>
      <w:r w:rsidRPr="00692C26">
        <w:rPr>
          <w:b/>
          <w:color w:val="000000"/>
          <w:sz w:val="22"/>
          <w:lang w:val="en"/>
        </w:rPr>
        <w:t>6.9.3.3.2 Query Result Attribute</w:t>
      </w:r>
    </w:p>
    <w:p w14:paraId="2563B8AD" w14:textId="77777777" w:rsidR="00692C26" w:rsidRPr="00692C26" w:rsidRDefault="00692C26" w:rsidP="00692C26">
      <w:pPr>
        <w:spacing w:before="180" w:after="0"/>
        <w:jc w:val="both"/>
        <w:rPr>
          <w:rFonts w:ascii="Times New Roman" w:hAnsi="Times New Roman"/>
          <w:lang w:val="en"/>
        </w:rPr>
      </w:pPr>
      <w:bookmarkStart w:id="139" w:name="para_3de3e738_d347_4d58_8436_4bb54b3801"/>
      <w:bookmarkEnd w:id="138"/>
      <w:r w:rsidRPr="00692C26">
        <w:rPr>
          <w:color w:val="000000"/>
          <w:sz w:val="18"/>
          <w:lang w:val="en"/>
        </w:rPr>
        <w:t>For each matching UPS Instance, the Origin-Server shall return:</w:t>
      </w:r>
    </w:p>
    <w:p w14:paraId="7DB0922C" w14:textId="67BE4346" w:rsidR="00692C26" w:rsidRPr="00692C26" w:rsidRDefault="00692C26" w:rsidP="00692C26">
      <w:pPr>
        <w:numPr>
          <w:ilvl w:val="0"/>
          <w:numId w:val="233"/>
        </w:numPr>
        <w:tabs>
          <w:tab w:val="left" w:pos="180"/>
        </w:tabs>
        <w:spacing w:before="180" w:after="0"/>
        <w:ind w:left="180" w:hanging="180"/>
        <w:jc w:val="both"/>
        <w:rPr>
          <w:rFonts w:ascii="Times New Roman" w:hAnsi="Times New Roman"/>
          <w:lang w:val="en"/>
        </w:rPr>
      </w:pPr>
      <w:bookmarkStart w:id="140" w:name="para_941778c5_191c_4612_a79f_8044c57a1e"/>
      <w:bookmarkStart w:id="141" w:name="idp140719899666400"/>
      <w:bookmarkStart w:id="142" w:name="idp140719899666144"/>
      <w:bookmarkEnd w:id="139"/>
      <w:r w:rsidRPr="00692C26">
        <w:rPr>
          <w:color w:val="000000"/>
          <w:sz w:val="18"/>
          <w:lang w:val="en"/>
        </w:rPr>
        <w:t xml:space="preserve">All Unified Procedure Step Instance Attributes in </w:t>
      </w:r>
      <w:hyperlink r:id="rId13" w:anchor="table_CC.2.5-3">
        <w:r w:rsidRPr="00692C26">
          <w:rPr>
            <w:color w:val="000000"/>
            <w:sz w:val="18"/>
            <w:lang w:val="en"/>
          </w:rPr>
          <w:t>Table CC.2.5-3 in PS3.4</w:t>
        </w:r>
      </w:hyperlink>
      <w:r w:rsidRPr="00692C26">
        <w:rPr>
          <w:color w:val="000000"/>
          <w:sz w:val="18"/>
          <w:lang w:val="en"/>
        </w:rPr>
        <w:t xml:space="preserve"> with a Return Key value of 1 and 2.</w:t>
      </w:r>
    </w:p>
    <w:p w14:paraId="79E48D34" w14:textId="56136545" w:rsidR="00692C26" w:rsidRPr="00692C26" w:rsidRDefault="00692C26" w:rsidP="00692C26">
      <w:pPr>
        <w:numPr>
          <w:ilvl w:val="0"/>
          <w:numId w:val="233"/>
        </w:numPr>
        <w:tabs>
          <w:tab w:val="left" w:pos="180"/>
        </w:tabs>
        <w:spacing w:before="180" w:after="0"/>
        <w:ind w:left="180" w:hanging="180"/>
        <w:jc w:val="both"/>
        <w:rPr>
          <w:rFonts w:ascii="Times New Roman" w:hAnsi="Times New Roman"/>
          <w:lang w:val="en"/>
        </w:rPr>
      </w:pPr>
      <w:bookmarkStart w:id="143" w:name="para_1ab4f199_6b35_455f_aff2_e5e00b9d6a"/>
      <w:bookmarkStart w:id="144" w:name="idp140719899668656"/>
      <w:bookmarkEnd w:id="140"/>
      <w:bookmarkEnd w:id="141"/>
      <w:bookmarkEnd w:id="142"/>
      <w:r w:rsidRPr="00692C26">
        <w:rPr>
          <w:color w:val="000000"/>
          <w:sz w:val="18"/>
          <w:lang w:val="en"/>
        </w:rPr>
        <w:t xml:space="preserve">All Unified Procedure Step Instance Attributes in </w:t>
      </w:r>
      <w:hyperlink r:id="rId14" w:anchor="table_CC.2.5-3">
        <w:r w:rsidRPr="00692C26">
          <w:rPr>
            <w:color w:val="000000"/>
            <w:sz w:val="18"/>
            <w:lang w:val="en"/>
          </w:rPr>
          <w:t>Table CC.2.5-3 in PS3.4</w:t>
        </w:r>
      </w:hyperlink>
      <w:r w:rsidRPr="00692C26">
        <w:rPr>
          <w:color w:val="000000"/>
          <w:sz w:val="18"/>
          <w:lang w:val="en"/>
        </w:rPr>
        <w:t xml:space="preserve"> with a Return Key value of 1C for which the conditional requirements are met.</w:t>
      </w:r>
    </w:p>
    <w:p w14:paraId="500A0165" w14:textId="77777777" w:rsidR="00692C26" w:rsidRPr="00692C26" w:rsidRDefault="00692C26" w:rsidP="00692C26">
      <w:pPr>
        <w:numPr>
          <w:ilvl w:val="0"/>
          <w:numId w:val="233"/>
        </w:numPr>
        <w:tabs>
          <w:tab w:val="left" w:pos="180"/>
        </w:tabs>
        <w:spacing w:before="180" w:after="0"/>
        <w:ind w:left="180" w:hanging="180"/>
        <w:jc w:val="both"/>
        <w:rPr>
          <w:rFonts w:ascii="Times New Roman" w:hAnsi="Times New Roman"/>
          <w:lang w:val="en"/>
        </w:rPr>
      </w:pPr>
      <w:bookmarkStart w:id="145" w:name="para_4eebbcab_f703_4562_8cad_cdc318fd0e"/>
      <w:bookmarkStart w:id="146" w:name="idp140719899671024"/>
      <w:bookmarkEnd w:id="143"/>
      <w:bookmarkEnd w:id="144"/>
      <w:r w:rsidRPr="00692C26">
        <w:rPr>
          <w:color w:val="000000"/>
          <w:sz w:val="18"/>
          <w:lang w:val="en"/>
        </w:rPr>
        <w:t>All other Unified Procedure Step Instance Attributes passed as {attributeID} query keys that are supported by the Origin-Server as matching or return attributes</w:t>
      </w:r>
    </w:p>
    <w:p w14:paraId="2AE4631F" w14:textId="77777777" w:rsidR="00692C26" w:rsidRPr="00692C26" w:rsidRDefault="00692C26" w:rsidP="00692C26">
      <w:pPr>
        <w:numPr>
          <w:ilvl w:val="0"/>
          <w:numId w:val="233"/>
        </w:numPr>
        <w:tabs>
          <w:tab w:val="left" w:pos="180"/>
        </w:tabs>
        <w:spacing w:before="180" w:after="0"/>
        <w:ind w:left="180" w:hanging="180"/>
        <w:jc w:val="both"/>
        <w:rPr>
          <w:rFonts w:ascii="Times New Roman" w:hAnsi="Times New Roman"/>
          <w:lang w:val="en"/>
        </w:rPr>
      </w:pPr>
      <w:bookmarkStart w:id="147" w:name="para_fff3fa9e_a2c3_408a_b535_6b1056fba8"/>
      <w:bookmarkStart w:id="148" w:name="idp140719899672368"/>
      <w:bookmarkEnd w:id="145"/>
      <w:bookmarkEnd w:id="146"/>
      <w:r w:rsidRPr="00692C26">
        <w:rPr>
          <w:color w:val="000000"/>
          <w:sz w:val="18"/>
          <w:lang w:val="en"/>
        </w:rPr>
        <w:t>All other Unified Procedure Step Instance Attributes passed as "include</w:t>
      </w:r>
      <w:r w:rsidRPr="00692C26">
        <w:rPr>
          <w:b/>
          <w:strike/>
          <w:color w:val="000000"/>
          <w:sz w:val="18"/>
          <w:lang w:val="en"/>
        </w:rPr>
        <w:t>field</w:t>
      </w:r>
      <w:r w:rsidRPr="00692C26">
        <w:rPr>
          <w:color w:val="000000"/>
          <w:sz w:val="18"/>
          <w:lang w:val="en"/>
        </w:rPr>
        <w:t>" query values that are supported by the Origin-Server as return attributes.</w:t>
      </w:r>
    </w:p>
    <w:bookmarkEnd w:id="147"/>
    <w:bookmarkEnd w:id="148"/>
    <w:p w14:paraId="0D4E8BCC" w14:textId="2DFA6C1D" w:rsidR="00692C26" w:rsidRDefault="00692C26" w:rsidP="00692C26">
      <w:pPr>
        <w:spacing w:before="180" w:after="0"/>
        <w:jc w:val="both"/>
      </w:pPr>
    </w:p>
    <w:p w14:paraId="7B12539F" w14:textId="112A1462" w:rsidR="00692C26" w:rsidRPr="00692C26" w:rsidRDefault="00692C26" w:rsidP="00692C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80" w:after="0"/>
        <w:jc w:val="both"/>
        <w:rPr>
          <w:i/>
        </w:rPr>
      </w:pPr>
      <w:r w:rsidRPr="00692C26">
        <w:rPr>
          <w:i/>
        </w:rPr>
        <w:t>Update PS3.18, Section F.4 as follows:</w:t>
      </w:r>
    </w:p>
    <w:p w14:paraId="7E4901EE" w14:textId="3AF2110C" w:rsidR="00692C26" w:rsidRPr="00692C26" w:rsidRDefault="00692C26" w:rsidP="00692C26">
      <w:pPr>
        <w:spacing w:before="180" w:after="0"/>
        <w:rPr>
          <w:rFonts w:ascii="Times New Roman" w:hAnsi="Times New Roman"/>
          <w:lang w:val="en"/>
        </w:rPr>
      </w:pPr>
      <w:bookmarkStart w:id="149" w:name="sect_F_4"/>
      <w:r w:rsidRPr="00692C26">
        <w:rPr>
          <w:b/>
          <w:color w:val="000000"/>
          <w:sz w:val="28"/>
          <w:lang w:val="en"/>
        </w:rPr>
        <w:t>F.4 DICOM JSON Model Example</w:t>
      </w:r>
    </w:p>
    <w:bookmarkEnd w:id="149"/>
    <w:p w14:paraId="4E0CF8A4" w14:textId="51DC07F6" w:rsidR="00692C26" w:rsidRPr="008662F3" w:rsidRDefault="00692C26" w:rsidP="000C0F8B">
      <w:pPr>
        <w:spacing w:before="180" w:after="0"/>
      </w:pPr>
      <w:r w:rsidRPr="00692C26">
        <w:rPr>
          <w:rFonts w:ascii="Courier New" w:hAnsi="Courier New"/>
          <w:color w:val="000000"/>
          <w:sz w:val="18"/>
          <w:lang w:val="en"/>
        </w:rPr>
        <w:t xml:space="preserve">// The following example is a QIDO-RS SearchForStudies response consisting </w:t>
      </w:r>
      <w:r w:rsidRPr="00692C26">
        <w:rPr>
          <w:rFonts w:ascii="Courier New" w:hAnsi="Courier New"/>
          <w:color w:val="000000"/>
          <w:sz w:val="18"/>
          <w:lang w:val="en"/>
        </w:rPr>
        <w:br/>
        <w:t>// of two matching studies, corresponding to the example QIDO-RS request:</w:t>
      </w:r>
      <w:r w:rsidRPr="00692C26">
        <w:rPr>
          <w:rFonts w:ascii="Courier New" w:hAnsi="Courier New"/>
          <w:color w:val="000000"/>
          <w:sz w:val="18"/>
          <w:lang w:val="en"/>
        </w:rPr>
        <w:br/>
        <w:t>// GET http://qido.nema.org/studies?PatientID=12345&amp;include</w:t>
      </w:r>
      <w:r w:rsidRPr="00692C26">
        <w:rPr>
          <w:rFonts w:ascii="Courier New" w:hAnsi="Courier New"/>
          <w:b/>
          <w:strike/>
          <w:color w:val="000000"/>
          <w:sz w:val="18"/>
          <w:lang w:val="en"/>
        </w:rPr>
        <w:t>field</w:t>
      </w:r>
      <w:r w:rsidRPr="00692C26">
        <w:rPr>
          <w:rFonts w:ascii="Courier New" w:hAnsi="Courier New"/>
          <w:color w:val="000000"/>
          <w:sz w:val="18"/>
          <w:lang w:val="en"/>
        </w:rPr>
        <w:t>=all&amp;limit=2</w:t>
      </w:r>
      <w:r w:rsidRPr="00692C26">
        <w:rPr>
          <w:rFonts w:ascii="Courier New" w:hAnsi="Courier New"/>
          <w:color w:val="000000"/>
          <w:sz w:val="18"/>
          <w:lang w:val="en"/>
        </w:rPr>
        <w:br/>
      </w:r>
    </w:p>
    <w:sectPr w:rsidR="00692C26" w:rsidRPr="008662F3" w:rsidSect="00BF04E3">
      <w:footerReference w:type="default" r:id="rId15"/>
      <w:pgSz w:w="12240" w:h="15840"/>
      <w:pgMar w:top="850" w:right="1440" w:bottom="994" w:left="1440" w:header="720" w:footer="0" w:gutter="0"/>
      <w:lnNumType w:countBy="5" w:restart="continuous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7DE729E" w14:textId="77777777" w:rsidR="003D415B" w:rsidRPr="00B87192" w:rsidRDefault="003D415B" w:rsidP="00DE1F69">
      <w:pPr>
        <w:spacing w:after="0"/>
      </w:pPr>
      <w:r>
        <w:separator/>
      </w:r>
    </w:p>
  </w:endnote>
  <w:endnote w:type="continuationSeparator" w:id="0">
    <w:p w14:paraId="4E132AD5" w14:textId="77777777" w:rsidR="003D415B" w:rsidRPr="00B87192" w:rsidRDefault="003D415B" w:rsidP="00DE1F69">
      <w:pPr>
        <w:spacing w:after="0"/>
      </w:pPr>
      <w:r>
        <w:continuationSeparator/>
      </w:r>
    </w:p>
  </w:endnote>
  <w:endnote w:type="continuationNotice" w:id="1">
    <w:p w14:paraId="6B5F4196" w14:textId="77777777" w:rsidR="003D415B" w:rsidRDefault="003D415B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altName w:val="Courier New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Yu Gothic UI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Helvetica Neue">
    <w:altName w:val="Times New Roman"/>
    <w:charset w:val="00"/>
    <w:family w:val="auto"/>
    <w:pitch w:val="default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A9FB42" w14:textId="7D147F05" w:rsidR="00BD6FF5" w:rsidRPr="00355B9F" w:rsidRDefault="00BD6FF5" w:rsidP="00DE1F69">
    <w:pPr>
      <w:pStyle w:val="Footer"/>
    </w:pPr>
    <w:r>
      <w:tab/>
      <w:t>Page</w:t>
    </w:r>
    <w:r w:rsidRPr="00355B9F">
      <w:t xml:space="preserve"> </w:t>
    </w:r>
    <w:r>
      <w:fldChar w:fldCharType="begin"/>
    </w:r>
    <w:r w:rsidRPr="00355B9F">
      <w:instrText xml:space="preserve"> PAGE    \* MERGEFORMAT </w:instrText>
    </w:r>
    <w:r>
      <w:fldChar w:fldCharType="separate"/>
    </w:r>
    <w:r w:rsidR="007B530C">
      <w:rPr>
        <w:noProof/>
      </w:rPr>
      <w:t>5</w:t>
    </w:r>
    <w:r>
      <w:fldChar w:fldCharType="end"/>
    </w:r>
  </w:p>
  <w:p w14:paraId="2618EA7F" w14:textId="77777777" w:rsidR="00BD6FF5" w:rsidRDefault="00BD6FF5" w:rsidP="00DE1F69">
    <w:pPr>
      <w:pStyle w:val="Footer"/>
    </w:pPr>
  </w:p>
  <w:p w14:paraId="24E8C39C" w14:textId="77777777" w:rsidR="00BD6FF5" w:rsidRDefault="00BD6FF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A02F730" w14:textId="77777777" w:rsidR="003D415B" w:rsidRPr="00B87192" w:rsidRDefault="003D415B" w:rsidP="00DE1F69">
      <w:pPr>
        <w:spacing w:after="0"/>
      </w:pPr>
      <w:r>
        <w:separator/>
      </w:r>
    </w:p>
  </w:footnote>
  <w:footnote w:type="continuationSeparator" w:id="0">
    <w:p w14:paraId="3BC83BFB" w14:textId="77777777" w:rsidR="003D415B" w:rsidRPr="00B87192" w:rsidRDefault="003D415B" w:rsidP="00DE1F69">
      <w:pPr>
        <w:spacing w:after="0"/>
      </w:pPr>
      <w:r>
        <w:continuationSeparator/>
      </w:r>
    </w:p>
  </w:footnote>
  <w:footnote w:type="continuationNotice" w:id="1">
    <w:p w14:paraId="426DAA61" w14:textId="77777777" w:rsidR="003D415B" w:rsidRDefault="003D415B">
      <w:pPr>
        <w:spacing w:before="0"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53" type="#_x0000_t75" style="width:30.05pt;height:14.85pt;visibility:visible;mso-wrap-style:square" o:bullet="t">
        <v:imagedata r:id="rId1" o:title=""/>
      </v:shape>
    </w:pict>
  </w:numPicBullet>
  <w:abstractNum w:abstractNumId="0" w15:restartNumberingAfterBreak="0">
    <w:nsid w:val="FFFFFEAA"/>
    <w:multiLevelType w:val="singleLevel"/>
    <w:tmpl w:val="6EEE37F6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1" w15:restartNumberingAfterBreak="0">
    <w:nsid w:val="FFFFFEAB"/>
    <w:multiLevelType w:val="singleLevel"/>
    <w:tmpl w:val="CFA21224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2" w15:restartNumberingAfterBreak="0">
    <w:nsid w:val="FFFFFEAC"/>
    <w:multiLevelType w:val="singleLevel"/>
    <w:tmpl w:val="D596938C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3" w15:restartNumberingAfterBreak="0">
    <w:nsid w:val="FFFFFEAD"/>
    <w:multiLevelType w:val="singleLevel"/>
    <w:tmpl w:val="EA402D9A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4" w15:restartNumberingAfterBreak="0">
    <w:nsid w:val="FFFFFEAE"/>
    <w:multiLevelType w:val="singleLevel"/>
    <w:tmpl w:val="EB244B9A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5" w15:restartNumberingAfterBreak="0">
    <w:nsid w:val="FFFFFEAF"/>
    <w:multiLevelType w:val="singleLevel"/>
    <w:tmpl w:val="ED240DE2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6" w15:restartNumberingAfterBreak="0">
    <w:nsid w:val="FFFFFEB0"/>
    <w:multiLevelType w:val="singleLevel"/>
    <w:tmpl w:val="062E70EE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7" w15:restartNumberingAfterBreak="0">
    <w:nsid w:val="FFFFFEB1"/>
    <w:multiLevelType w:val="singleLevel"/>
    <w:tmpl w:val="55EA52DA"/>
    <w:lvl w:ilvl="0">
      <w:start w:val="1"/>
      <w:numFmt w:val="decimal"/>
      <w:lvlText w:val="%1."/>
      <w:lvlJc w:val="left"/>
      <w:rPr>
        <w:rFonts w:ascii="Arial" w:hAnsi="Arial"/>
        <w:color w:val="000000"/>
        <w:sz w:val="18"/>
      </w:rPr>
    </w:lvl>
  </w:abstractNum>
  <w:abstractNum w:abstractNumId="8" w15:restartNumberingAfterBreak="0">
    <w:nsid w:val="FFFFFEB2"/>
    <w:multiLevelType w:val="singleLevel"/>
    <w:tmpl w:val="67CEA152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9" w15:restartNumberingAfterBreak="0">
    <w:nsid w:val="FFFFFEB3"/>
    <w:multiLevelType w:val="singleLevel"/>
    <w:tmpl w:val="32E26322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10" w15:restartNumberingAfterBreak="0">
    <w:nsid w:val="FFFFFEB4"/>
    <w:multiLevelType w:val="singleLevel"/>
    <w:tmpl w:val="5D667508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11" w15:restartNumberingAfterBreak="0">
    <w:nsid w:val="FFFFFEB5"/>
    <w:multiLevelType w:val="singleLevel"/>
    <w:tmpl w:val="6E3A4408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12" w15:restartNumberingAfterBreak="0">
    <w:nsid w:val="FFFFFEB6"/>
    <w:multiLevelType w:val="singleLevel"/>
    <w:tmpl w:val="8F22A402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13" w15:restartNumberingAfterBreak="0">
    <w:nsid w:val="FFFFFED8"/>
    <w:multiLevelType w:val="singleLevel"/>
    <w:tmpl w:val="D96CAFC0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14" w15:restartNumberingAfterBreak="0">
    <w:nsid w:val="FFFFFED9"/>
    <w:multiLevelType w:val="singleLevel"/>
    <w:tmpl w:val="28CC9684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15" w15:restartNumberingAfterBreak="0">
    <w:nsid w:val="FFFFFEDA"/>
    <w:multiLevelType w:val="singleLevel"/>
    <w:tmpl w:val="4A96CFB6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16" w15:restartNumberingAfterBreak="0">
    <w:nsid w:val="FFFFFEDB"/>
    <w:multiLevelType w:val="singleLevel"/>
    <w:tmpl w:val="8EB65258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17" w15:restartNumberingAfterBreak="0">
    <w:nsid w:val="FFFFFEDC"/>
    <w:multiLevelType w:val="singleLevel"/>
    <w:tmpl w:val="D0F61DD4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18" w15:restartNumberingAfterBreak="0">
    <w:nsid w:val="FFFFFEDD"/>
    <w:multiLevelType w:val="singleLevel"/>
    <w:tmpl w:val="5464F356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19" w15:restartNumberingAfterBreak="0">
    <w:nsid w:val="FFFFFEDE"/>
    <w:multiLevelType w:val="singleLevel"/>
    <w:tmpl w:val="5074CB4A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20" w15:restartNumberingAfterBreak="0">
    <w:nsid w:val="FFFFFEDF"/>
    <w:multiLevelType w:val="singleLevel"/>
    <w:tmpl w:val="A1CED34A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21" w15:restartNumberingAfterBreak="0">
    <w:nsid w:val="FFFFFEE4"/>
    <w:multiLevelType w:val="singleLevel"/>
    <w:tmpl w:val="BBDECDD8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22" w15:restartNumberingAfterBreak="0">
    <w:nsid w:val="FFFFFEE5"/>
    <w:multiLevelType w:val="singleLevel"/>
    <w:tmpl w:val="6DEA40BC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23" w15:restartNumberingAfterBreak="0">
    <w:nsid w:val="FFFFFEE6"/>
    <w:multiLevelType w:val="singleLevel"/>
    <w:tmpl w:val="6ADAA5C8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24" w15:restartNumberingAfterBreak="0">
    <w:nsid w:val="FFFFFEE7"/>
    <w:multiLevelType w:val="singleLevel"/>
    <w:tmpl w:val="FC18C120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25" w15:restartNumberingAfterBreak="0">
    <w:nsid w:val="FFFFFEE8"/>
    <w:multiLevelType w:val="singleLevel"/>
    <w:tmpl w:val="60E80E24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26" w15:restartNumberingAfterBreak="0">
    <w:nsid w:val="FFFFFEE9"/>
    <w:multiLevelType w:val="singleLevel"/>
    <w:tmpl w:val="BA2837BA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27" w15:restartNumberingAfterBreak="0">
    <w:nsid w:val="FFFFFEEA"/>
    <w:multiLevelType w:val="singleLevel"/>
    <w:tmpl w:val="87A4365C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28" w15:restartNumberingAfterBreak="0">
    <w:nsid w:val="FFFFFEEB"/>
    <w:multiLevelType w:val="singleLevel"/>
    <w:tmpl w:val="E5B8859E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29" w15:restartNumberingAfterBreak="0">
    <w:nsid w:val="FFFFFEEC"/>
    <w:multiLevelType w:val="singleLevel"/>
    <w:tmpl w:val="F3FE0840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30" w15:restartNumberingAfterBreak="0">
    <w:nsid w:val="FFFFFEED"/>
    <w:multiLevelType w:val="singleLevel"/>
    <w:tmpl w:val="84AE6AA6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31" w15:restartNumberingAfterBreak="0">
    <w:nsid w:val="FFFFFEEE"/>
    <w:multiLevelType w:val="singleLevel"/>
    <w:tmpl w:val="6158D8FA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32" w15:restartNumberingAfterBreak="0">
    <w:nsid w:val="FFFFFEEF"/>
    <w:multiLevelType w:val="singleLevel"/>
    <w:tmpl w:val="BF0CE16A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33" w15:restartNumberingAfterBreak="0">
    <w:nsid w:val="FFFFFEF0"/>
    <w:multiLevelType w:val="singleLevel"/>
    <w:tmpl w:val="827C2F30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34" w15:restartNumberingAfterBreak="0">
    <w:nsid w:val="FFFFFEF1"/>
    <w:multiLevelType w:val="singleLevel"/>
    <w:tmpl w:val="F74CBD9C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35" w15:restartNumberingAfterBreak="0">
    <w:nsid w:val="FFFFFEF2"/>
    <w:multiLevelType w:val="singleLevel"/>
    <w:tmpl w:val="AE2C43DE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36" w15:restartNumberingAfterBreak="0">
    <w:nsid w:val="FFFFFEF3"/>
    <w:multiLevelType w:val="singleLevel"/>
    <w:tmpl w:val="6DC6B4B8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37" w15:restartNumberingAfterBreak="0">
    <w:nsid w:val="FFFFFEF4"/>
    <w:multiLevelType w:val="singleLevel"/>
    <w:tmpl w:val="98DCB7E6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38" w15:restartNumberingAfterBreak="0">
    <w:nsid w:val="FFFFFEF5"/>
    <w:multiLevelType w:val="singleLevel"/>
    <w:tmpl w:val="E6505030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39" w15:restartNumberingAfterBreak="0">
    <w:nsid w:val="FFFFFEF6"/>
    <w:multiLevelType w:val="singleLevel"/>
    <w:tmpl w:val="B8529EBA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40" w15:restartNumberingAfterBreak="0">
    <w:nsid w:val="FFFFFEF7"/>
    <w:multiLevelType w:val="singleLevel"/>
    <w:tmpl w:val="CB8408BE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41" w15:restartNumberingAfterBreak="0">
    <w:nsid w:val="FFFFFEFB"/>
    <w:multiLevelType w:val="singleLevel"/>
    <w:tmpl w:val="C13A6B70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42" w15:restartNumberingAfterBreak="0">
    <w:nsid w:val="FFFFFEFC"/>
    <w:multiLevelType w:val="singleLevel"/>
    <w:tmpl w:val="4A6EDD02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43" w15:restartNumberingAfterBreak="0">
    <w:nsid w:val="FFFFFEFD"/>
    <w:multiLevelType w:val="singleLevel"/>
    <w:tmpl w:val="C0040ED0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44" w15:restartNumberingAfterBreak="0">
    <w:nsid w:val="FFFFFEFE"/>
    <w:multiLevelType w:val="singleLevel"/>
    <w:tmpl w:val="D4484DC2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45" w15:restartNumberingAfterBreak="0">
    <w:nsid w:val="FFFFFEFF"/>
    <w:multiLevelType w:val="singleLevel"/>
    <w:tmpl w:val="1A00F1C0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46" w15:restartNumberingAfterBreak="0">
    <w:nsid w:val="FFFFFF00"/>
    <w:multiLevelType w:val="singleLevel"/>
    <w:tmpl w:val="D122BB26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47" w15:restartNumberingAfterBreak="0">
    <w:nsid w:val="FFFFFF01"/>
    <w:multiLevelType w:val="singleLevel"/>
    <w:tmpl w:val="FF8AE110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48" w15:restartNumberingAfterBreak="0">
    <w:nsid w:val="FFFFFF02"/>
    <w:multiLevelType w:val="singleLevel"/>
    <w:tmpl w:val="2A788280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49" w15:restartNumberingAfterBreak="0">
    <w:nsid w:val="FFFFFF07"/>
    <w:multiLevelType w:val="singleLevel"/>
    <w:tmpl w:val="AED2490E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50" w15:restartNumberingAfterBreak="0">
    <w:nsid w:val="FFFFFF08"/>
    <w:multiLevelType w:val="singleLevel"/>
    <w:tmpl w:val="50AE87A0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51" w15:restartNumberingAfterBreak="0">
    <w:nsid w:val="FFFFFF09"/>
    <w:multiLevelType w:val="singleLevel"/>
    <w:tmpl w:val="BD12FB32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52" w15:restartNumberingAfterBreak="0">
    <w:nsid w:val="FFFFFF0A"/>
    <w:multiLevelType w:val="singleLevel"/>
    <w:tmpl w:val="62F23D86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53" w15:restartNumberingAfterBreak="0">
    <w:nsid w:val="FFFFFF0B"/>
    <w:multiLevelType w:val="singleLevel"/>
    <w:tmpl w:val="E5CA1C34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54" w15:restartNumberingAfterBreak="0">
    <w:nsid w:val="FFFFFF0C"/>
    <w:multiLevelType w:val="singleLevel"/>
    <w:tmpl w:val="D04EC2BA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55" w15:restartNumberingAfterBreak="0">
    <w:nsid w:val="FFFFFF0D"/>
    <w:multiLevelType w:val="singleLevel"/>
    <w:tmpl w:val="15C20728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56" w15:restartNumberingAfterBreak="0">
    <w:nsid w:val="FFFFFF0E"/>
    <w:multiLevelType w:val="singleLevel"/>
    <w:tmpl w:val="23E46904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57" w15:restartNumberingAfterBreak="0">
    <w:nsid w:val="FFFFFF11"/>
    <w:multiLevelType w:val="singleLevel"/>
    <w:tmpl w:val="CDB2BE2E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58" w15:restartNumberingAfterBreak="0">
    <w:nsid w:val="FFFFFF12"/>
    <w:multiLevelType w:val="singleLevel"/>
    <w:tmpl w:val="654A4EFE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59" w15:restartNumberingAfterBreak="0">
    <w:nsid w:val="FFFFFF13"/>
    <w:multiLevelType w:val="singleLevel"/>
    <w:tmpl w:val="19763A0C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60" w15:restartNumberingAfterBreak="0">
    <w:nsid w:val="FFFFFF14"/>
    <w:multiLevelType w:val="singleLevel"/>
    <w:tmpl w:val="47247D0E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61" w15:restartNumberingAfterBreak="0">
    <w:nsid w:val="FFFFFF15"/>
    <w:multiLevelType w:val="singleLevel"/>
    <w:tmpl w:val="1360B5EA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62" w15:restartNumberingAfterBreak="0">
    <w:nsid w:val="FFFFFF16"/>
    <w:multiLevelType w:val="singleLevel"/>
    <w:tmpl w:val="BD3677DE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63" w15:restartNumberingAfterBreak="0">
    <w:nsid w:val="FFFFFF17"/>
    <w:multiLevelType w:val="singleLevel"/>
    <w:tmpl w:val="E9FE6ED0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64" w15:restartNumberingAfterBreak="0">
    <w:nsid w:val="FFFFFF18"/>
    <w:multiLevelType w:val="singleLevel"/>
    <w:tmpl w:val="D382A9BA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65" w15:restartNumberingAfterBreak="0">
    <w:nsid w:val="FFFFFF1D"/>
    <w:multiLevelType w:val="multilevel"/>
    <w:tmpl w:val="8D92B69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66" w15:restartNumberingAfterBreak="0">
    <w:nsid w:val="FFFFFF1E"/>
    <w:multiLevelType w:val="singleLevel"/>
    <w:tmpl w:val="5228391A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67" w15:restartNumberingAfterBreak="0">
    <w:nsid w:val="FFFFFF1F"/>
    <w:multiLevelType w:val="singleLevel"/>
    <w:tmpl w:val="94C82FBA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68" w15:restartNumberingAfterBreak="0">
    <w:nsid w:val="FFFFFF20"/>
    <w:multiLevelType w:val="singleLevel"/>
    <w:tmpl w:val="4A284B06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69" w15:restartNumberingAfterBreak="0">
    <w:nsid w:val="FFFFFF21"/>
    <w:multiLevelType w:val="singleLevel"/>
    <w:tmpl w:val="D820EB16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70" w15:restartNumberingAfterBreak="0">
    <w:nsid w:val="FFFFFF22"/>
    <w:multiLevelType w:val="singleLevel"/>
    <w:tmpl w:val="B9241A00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71" w15:restartNumberingAfterBreak="0">
    <w:nsid w:val="FFFFFF2C"/>
    <w:multiLevelType w:val="singleLevel"/>
    <w:tmpl w:val="9132C8B4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72" w15:restartNumberingAfterBreak="0">
    <w:nsid w:val="FFFFFF2D"/>
    <w:multiLevelType w:val="singleLevel"/>
    <w:tmpl w:val="94AAC3FE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73" w15:restartNumberingAfterBreak="0">
    <w:nsid w:val="FFFFFF32"/>
    <w:multiLevelType w:val="singleLevel"/>
    <w:tmpl w:val="DB7CBF4E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74" w15:restartNumberingAfterBreak="0">
    <w:nsid w:val="FFFFFF34"/>
    <w:multiLevelType w:val="singleLevel"/>
    <w:tmpl w:val="07DCD85C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75" w15:restartNumberingAfterBreak="0">
    <w:nsid w:val="FFFFFF35"/>
    <w:multiLevelType w:val="singleLevel"/>
    <w:tmpl w:val="5E764178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76" w15:restartNumberingAfterBreak="0">
    <w:nsid w:val="FFFFFF36"/>
    <w:multiLevelType w:val="singleLevel"/>
    <w:tmpl w:val="ED06BC68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77" w15:restartNumberingAfterBreak="0">
    <w:nsid w:val="FFFFFF37"/>
    <w:multiLevelType w:val="singleLevel"/>
    <w:tmpl w:val="4C0498EA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78" w15:restartNumberingAfterBreak="0">
    <w:nsid w:val="FFFFFF38"/>
    <w:multiLevelType w:val="singleLevel"/>
    <w:tmpl w:val="5868E682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79" w15:restartNumberingAfterBreak="0">
    <w:nsid w:val="FFFFFF39"/>
    <w:multiLevelType w:val="singleLevel"/>
    <w:tmpl w:val="BB0AE770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80" w15:restartNumberingAfterBreak="0">
    <w:nsid w:val="FFFFFF3A"/>
    <w:multiLevelType w:val="singleLevel"/>
    <w:tmpl w:val="4A88BEA0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81" w15:restartNumberingAfterBreak="0">
    <w:nsid w:val="FFFFFF3B"/>
    <w:multiLevelType w:val="singleLevel"/>
    <w:tmpl w:val="CC94CADE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82" w15:restartNumberingAfterBreak="0">
    <w:nsid w:val="FFFFFF3C"/>
    <w:multiLevelType w:val="singleLevel"/>
    <w:tmpl w:val="98C08956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83" w15:restartNumberingAfterBreak="0">
    <w:nsid w:val="FFFFFF3D"/>
    <w:multiLevelType w:val="singleLevel"/>
    <w:tmpl w:val="AFA029C4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84" w15:restartNumberingAfterBreak="0">
    <w:nsid w:val="FFFFFF3E"/>
    <w:multiLevelType w:val="singleLevel"/>
    <w:tmpl w:val="18860D8C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85" w15:restartNumberingAfterBreak="0">
    <w:nsid w:val="FFFFFF3F"/>
    <w:multiLevelType w:val="singleLevel"/>
    <w:tmpl w:val="A60A6196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86" w15:restartNumberingAfterBreak="0">
    <w:nsid w:val="FFFFFF40"/>
    <w:multiLevelType w:val="singleLevel"/>
    <w:tmpl w:val="2938942A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87" w15:restartNumberingAfterBreak="0">
    <w:nsid w:val="FFFFFF41"/>
    <w:multiLevelType w:val="singleLevel"/>
    <w:tmpl w:val="6A0A9824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88" w15:restartNumberingAfterBreak="0">
    <w:nsid w:val="FFFFFF42"/>
    <w:multiLevelType w:val="singleLevel"/>
    <w:tmpl w:val="DD5CA206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89" w15:restartNumberingAfterBreak="0">
    <w:nsid w:val="FFFFFF43"/>
    <w:multiLevelType w:val="singleLevel"/>
    <w:tmpl w:val="0A804A4C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90" w15:restartNumberingAfterBreak="0">
    <w:nsid w:val="FFFFFF44"/>
    <w:multiLevelType w:val="singleLevel"/>
    <w:tmpl w:val="B2783E0E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91" w15:restartNumberingAfterBreak="0">
    <w:nsid w:val="FFFFFF45"/>
    <w:multiLevelType w:val="singleLevel"/>
    <w:tmpl w:val="49908D22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92" w15:restartNumberingAfterBreak="0">
    <w:nsid w:val="FFFFFF48"/>
    <w:multiLevelType w:val="singleLevel"/>
    <w:tmpl w:val="5BFA13AE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93" w15:restartNumberingAfterBreak="0">
    <w:nsid w:val="FFFFFF4C"/>
    <w:multiLevelType w:val="singleLevel"/>
    <w:tmpl w:val="CDDC087E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94" w15:restartNumberingAfterBreak="0">
    <w:nsid w:val="FFFFFF4D"/>
    <w:multiLevelType w:val="singleLevel"/>
    <w:tmpl w:val="BBD45EE4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95" w15:restartNumberingAfterBreak="0">
    <w:nsid w:val="FFFFFF4E"/>
    <w:multiLevelType w:val="singleLevel"/>
    <w:tmpl w:val="AC84D598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96" w15:restartNumberingAfterBreak="0">
    <w:nsid w:val="FFFFFF4F"/>
    <w:multiLevelType w:val="singleLevel"/>
    <w:tmpl w:val="BD84E416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97" w15:restartNumberingAfterBreak="0">
    <w:nsid w:val="FFFFFF50"/>
    <w:multiLevelType w:val="singleLevel"/>
    <w:tmpl w:val="19AC22AE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98" w15:restartNumberingAfterBreak="0">
    <w:nsid w:val="FFFFFF51"/>
    <w:multiLevelType w:val="singleLevel"/>
    <w:tmpl w:val="779E684E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99" w15:restartNumberingAfterBreak="0">
    <w:nsid w:val="FFFFFF52"/>
    <w:multiLevelType w:val="singleLevel"/>
    <w:tmpl w:val="5FA6B75A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100" w15:restartNumberingAfterBreak="0">
    <w:nsid w:val="FFFFFF53"/>
    <w:multiLevelType w:val="singleLevel"/>
    <w:tmpl w:val="9718F646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101" w15:restartNumberingAfterBreak="0">
    <w:nsid w:val="FFFFFF54"/>
    <w:multiLevelType w:val="singleLevel"/>
    <w:tmpl w:val="E25A4926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102" w15:restartNumberingAfterBreak="0">
    <w:nsid w:val="FFFFFF55"/>
    <w:multiLevelType w:val="singleLevel"/>
    <w:tmpl w:val="1930A022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103" w15:restartNumberingAfterBreak="0">
    <w:nsid w:val="FFFFFF56"/>
    <w:multiLevelType w:val="singleLevel"/>
    <w:tmpl w:val="5E8454F8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104" w15:restartNumberingAfterBreak="0">
    <w:nsid w:val="FFFFFF57"/>
    <w:multiLevelType w:val="singleLevel"/>
    <w:tmpl w:val="10C80DB0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105" w15:restartNumberingAfterBreak="0">
    <w:nsid w:val="FFFFFF58"/>
    <w:multiLevelType w:val="singleLevel"/>
    <w:tmpl w:val="1EB6B7C8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106" w15:restartNumberingAfterBreak="0">
    <w:nsid w:val="FFFFFF59"/>
    <w:multiLevelType w:val="singleLevel"/>
    <w:tmpl w:val="895864F8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107" w15:restartNumberingAfterBreak="0">
    <w:nsid w:val="FFFFFF5A"/>
    <w:multiLevelType w:val="singleLevel"/>
    <w:tmpl w:val="58DC89D0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108" w15:restartNumberingAfterBreak="0">
    <w:nsid w:val="FFFFFF61"/>
    <w:multiLevelType w:val="singleLevel"/>
    <w:tmpl w:val="63A42778"/>
    <w:lvl w:ilvl="0">
      <w:start w:val="1"/>
      <w:numFmt w:val="decimal"/>
      <w:lvlText w:val="%1."/>
      <w:lvlJc w:val="left"/>
      <w:rPr>
        <w:rFonts w:ascii="Arial" w:hAnsi="Arial"/>
        <w:color w:val="000000"/>
        <w:sz w:val="18"/>
      </w:rPr>
    </w:lvl>
  </w:abstractNum>
  <w:abstractNum w:abstractNumId="109" w15:restartNumberingAfterBreak="0">
    <w:nsid w:val="FFFFFF62"/>
    <w:multiLevelType w:val="singleLevel"/>
    <w:tmpl w:val="796EDA04"/>
    <w:lvl w:ilvl="0">
      <w:start w:val="1"/>
      <w:numFmt w:val="decimal"/>
      <w:lvlText w:val="%1."/>
      <w:lvlJc w:val="left"/>
      <w:rPr>
        <w:rFonts w:ascii="Arial" w:hAnsi="Arial"/>
        <w:color w:val="000000"/>
        <w:sz w:val="18"/>
      </w:rPr>
    </w:lvl>
  </w:abstractNum>
  <w:abstractNum w:abstractNumId="110" w15:restartNumberingAfterBreak="0">
    <w:nsid w:val="FFFFFF63"/>
    <w:multiLevelType w:val="singleLevel"/>
    <w:tmpl w:val="38880F76"/>
    <w:lvl w:ilvl="0">
      <w:start w:val="1"/>
      <w:numFmt w:val="decimal"/>
      <w:lvlText w:val="%1."/>
      <w:lvlJc w:val="left"/>
      <w:rPr>
        <w:rFonts w:ascii="Arial" w:hAnsi="Arial"/>
        <w:color w:val="000000"/>
        <w:sz w:val="18"/>
      </w:rPr>
    </w:lvl>
  </w:abstractNum>
  <w:abstractNum w:abstractNumId="111" w15:restartNumberingAfterBreak="0">
    <w:nsid w:val="FFFFFF64"/>
    <w:multiLevelType w:val="multilevel"/>
    <w:tmpl w:val="309095A6"/>
    <w:lvl w:ilvl="0">
      <w:start w:val="1"/>
      <w:numFmt w:val="decimal"/>
      <w:lvlText w:val="%1."/>
      <w:lvlJc w:val="left"/>
      <w:rPr>
        <w:rFonts w:ascii="Arial" w:hAnsi="Arial"/>
        <w:color w:val="000000"/>
        <w:sz w:val="18"/>
      </w:rPr>
    </w:lvl>
    <w:lvl w:ilvl="1">
      <w:start w:val="8"/>
      <w:numFmt w:val="decimal"/>
      <w:isLgl/>
      <w:lvlText w:val="%1.%2"/>
      <w:lvlJc w:val="left"/>
      <w:pPr>
        <w:ind w:left="900" w:hanging="9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900" w:hanging="900"/>
      </w:pPr>
      <w:rPr>
        <w:rFonts w:hint="default"/>
      </w:rPr>
    </w:lvl>
    <w:lvl w:ilvl="3">
      <w:start w:val="2"/>
      <w:numFmt w:val="decimal"/>
      <w:isLgl/>
      <w:lvlText w:val="%1.%2.%3.%4"/>
      <w:lvlJc w:val="left"/>
      <w:pPr>
        <w:ind w:left="900" w:hanging="900"/>
      </w:pPr>
      <w:rPr>
        <w:rFonts w:hint="default"/>
      </w:rPr>
    </w:lvl>
    <w:lvl w:ilvl="4">
      <w:start w:val="2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4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2" w15:restartNumberingAfterBreak="0">
    <w:nsid w:val="FFFFFF65"/>
    <w:multiLevelType w:val="singleLevel"/>
    <w:tmpl w:val="47608164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113" w15:restartNumberingAfterBreak="0">
    <w:nsid w:val="FFFFFF66"/>
    <w:multiLevelType w:val="singleLevel"/>
    <w:tmpl w:val="134487F6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114" w15:restartNumberingAfterBreak="0">
    <w:nsid w:val="FFFFFF6A"/>
    <w:multiLevelType w:val="singleLevel"/>
    <w:tmpl w:val="D624D3B4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115" w15:restartNumberingAfterBreak="0">
    <w:nsid w:val="FFFFFF6B"/>
    <w:multiLevelType w:val="singleLevel"/>
    <w:tmpl w:val="9AD44830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116" w15:restartNumberingAfterBreak="0">
    <w:nsid w:val="FFFFFF6C"/>
    <w:multiLevelType w:val="singleLevel"/>
    <w:tmpl w:val="9CFE6308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117" w15:restartNumberingAfterBreak="0">
    <w:nsid w:val="FFFFFF6D"/>
    <w:multiLevelType w:val="singleLevel"/>
    <w:tmpl w:val="C9CE8CB6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118" w15:restartNumberingAfterBreak="0">
    <w:nsid w:val="FFFFFF6F"/>
    <w:multiLevelType w:val="singleLevel"/>
    <w:tmpl w:val="280A8D04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119" w15:restartNumberingAfterBreak="0">
    <w:nsid w:val="FFFFFF70"/>
    <w:multiLevelType w:val="singleLevel"/>
    <w:tmpl w:val="E62227DA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120" w15:restartNumberingAfterBreak="0">
    <w:nsid w:val="FFFFFF71"/>
    <w:multiLevelType w:val="singleLevel"/>
    <w:tmpl w:val="5F9C6C22"/>
    <w:lvl w:ilvl="0">
      <w:start w:val="1"/>
      <w:numFmt w:val="decimal"/>
      <w:lvlText w:val="%1."/>
      <w:lvlJc w:val="left"/>
      <w:rPr>
        <w:rFonts w:ascii="Arial" w:hAnsi="Arial"/>
        <w:color w:val="000000"/>
        <w:sz w:val="18"/>
      </w:rPr>
    </w:lvl>
  </w:abstractNum>
  <w:abstractNum w:abstractNumId="121" w15:restartNumberingAfterBreak="0">
    <w:nsid w:val="FFFFFF72"/>
    <w:multiLevelType w:val="singleLevel"/>
    <w:tmpl w:val="65D8A0BE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122" w15:restartNumberingAfterBreak="0">
    <w:nsid w:val="FFFFFF73"/>
    <w:multiLevelType w:val="singleLevel"/>
    <w:tmpl w:val="A3F22EB6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123" w15:restartNumberingAfterBreak="0">
    <w:nsid w:val="FFFFFF74"/>
    <w:multiLevelType w:val="singleLevel"/>
    <w:tmpl w:val="A3F22EB6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124" w15:restartNumberingAfterBreak="0">
    <w:nsid w:val="FFFFFF75"/>
    <w:multiLevelType w:val="singleLevel"/>
    <w:tmpl w:val="A3F22EB6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125" w15:restartNumberingAfterBreak="0">
    <w:nsid w:val="FFFFFF76"/>
    <w:multiLevelType w:val="singleLevel"/>
    <w:tmpl w:val="A3F22EB6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126" w15:restartNumberingAfterBreak="0">
    <w:nsid w:val="FFFFFF77"/>
    <w:multiLevelType w:val="singleLevel"/>
    <w:tmpl w:val="A3F22EB6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127" w15:restartNumberingAfterBreak="0">
    <w:nsid w:val="FFFFFF78"/>
    <w:multiLevelType w:val="singleLevel"/>
    <w:tmpl w:val="A3F22EB6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128" w15:restartNumberingAfterBreak="0">
    <w:nsid w:val="FFFFFF79"/>
    <w:multiLevelType w:val="singleLevel"/>
    <w:tmpl w:val="A3F22EB6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129" w15:restartNumberingAfterBreak="0">
    <w:nsid w:val="FFFFFF7A"/>
    <w:multiLevelType w:val="singleLevel"/>
    <w:tmpl w:val="0B3EADDE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130" w15:restartNumberingAfterBreak="0">
    <w:nsid w:val="FFFFFF7B"/>
    <w:multiLevelType w:val="singleLevel"/>
    <w:tmpl w:val="A3F22EB6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131" w15:restartNumberingAfterBreak="0">
    <w:nsid w:val="FFFFFF7C"/>
    <w:multiLevelType w:val="singleLevel"/>
    <w:tmpl w:val="3494699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32" w15:restartNumberingAfterBreak="0">
    <w:nsid w:val="FFFFFF7D"/>
    <w:multiLevelType w:val="singleLevel"/>
    <w:tmpl w:val="5B2030E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133" w15:restartNumberingAfterBreak="0">
    <w:nsid w:val="FFFFFF7E"/>
    <w:multiLevelType w:val="singleLevel"/>
    <w:tmpl w:val="27821C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34" w15:restartNumberingAfterBreak="0">
    <w:nsid w:val="FFFFFF7F"/>
    <w:multiLevelType w:val="singleLevel"/>
    <w:tmpl w:val="BF1AC0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35" w15:restartNumberingAfterBreak="0">
    <w:nsid w:val="FFFFFF80"/>
    <w:multiLevelType w:val="singleLevel"/>
    <w:tmpl w:val="BCE087D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36" w15:restartNumberingAfterBreak="0">
    <w:nsid w:val="FFFFFF81"/>
    <w:multiLevelType w:val="singleLevel"/>
    <w:tmpl w:val="B798B25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137" w15:restartNumberingAfterBreak="0">
    <w:nsid w:val="FFFFFF82"/>
    <w:multiLevelType w:val="singleLevel"/>
    <w:tmpl w:val="7F60F11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38" w15:restartNumberingAfterBreak="0">
    <w:nsid w:val="FFFFFF83"/>
    <w:multiLevelType w:val="singleLevel"/>
    <w:tmpl w:val="76BC8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39" w15:restartNumberingAfterBreak="0">
    <w:nsid w:val="FFFFFF84"/>
    <w:multiLevelType w:val="singleLevel"/>
    <w:tmpl w:val="A3F22EB6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140" w15:restartNumberingAfterBreak="0">
    <w:nsid w:val="FFFFFF85"/>
    <w:multiLevelType w:val="singleLevel"/>
    <w:tmpl w:val="FBC8C480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141" w15:restartNumberingAfterBreak="0">
    <w:nsid w:val="FFFFFF88"/>
    <w:multiLevelType w:val="singleLevel"/>
    <w:tmpl w:val="721633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2" w15:restartNumberingAfterBreak="0">
    <w:nsid w:val="FFFFFF89"/>
    <w:multiLevelType w:val="singleLevel"/>
    <w:tmpl w:val="D974F5F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3" w15:restartNumberingAfterBreak="0">
    <w:nsid w:val="FFFFFF8C"/>
    <w:multiLevelType w:val="singleLevel"/>
    <w:tmpl w:val="F73AEE8A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144" w15:restartNumberingAfterBreak="0">
    <w:nsid w:val="FFFFFF8D"/>
    <w:multiLevelType w:val="singleLevel"/>
    <w:tmpl w:val="A3F22EB6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145" w15:restartNumberingAfterBreak="0">
    <w:nsid w:val="FFFFFF8E"/>
    <w:multiLevelType w:val="singleLevel"/>
    <w:tmpl w:val="A3F22EB6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146" w15:restartNumberingAfterBreak="0">
    <w:nsid w:val="FFFFFF8F"/>
    <w:multiLevelType w:val="singleLevel"/>
    <w:tmpl w:val="A3F22EB6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147" w15:restartNumberingAfterBreak="0">
    <w:nsid w:val="FFFFFF90"/>
    <w:multiLevelType w:val="singleLevel"/>
    <w:tmpl w:val="A3F22EB6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148" w15:restartNumberingAfterBreak="0">
    <w:nsid w:val="FFFFFF91"/>
    <w:multiLevelType w:val="singleLevel"/>
    <w:tmpl w:val="A3F22EB6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149" w15:restartNumberingAfterBreak="0">
    <w:nsid w:val="FFFFFF92"/>
    <w:multiLevelType w:val="singleLevel"/>
    <w:tmpl w:val="A3F22EB6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150" w15:restartNumberingAfterBreak="0">
    <w:nsid w:val="FFFFFF93"/>
    <w:multiLevelType w:val="singleLevel"/>
    <w:tmpl w:val="AC4665CE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151" w15:restartNumberingAfterBreak="0">
    <w:nsid w:val="FFFFFF94"/>
    <w:multiLevelType w:val="singleLevel"/>
    <w:tmpl w:val="80D27CAE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152" w15:restartNumberingAfterBreak="0">
    <w:nsid w:val="FFFFFF95"/>
    <w:multiLevelType w:val="singleLevel"/>
    <w:tmpl w:val="67F6AFFA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153" w15:restartNumberingAfterBreak="0">
    <w:nsid w:val="FFFFFF96"/>
    <w:multiLevelType w:val="singleLevel"/>
    <w:tmpl w:val="1D2EC9A6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154" w15:restartNumberingAfterBreak="0">
    <w:nsid w:val="FFFFFF99"/>
    <w:multiLevelType w:val="singleLevel"/>
    <w:tmpl w:val="C42EA72A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155" w15:restartNumberingAfterBreak="0">
    <w:nsid w:val="FFFFFF9D"/>
    <w:multiLevelType w:val="singleLevel"/>
    <w:tmpl w:val="01E402D4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156" w15:restartNumberingAfterBreak="0">
    <w:nsid w:val="FFFFFF9E"/>
    <w:multiLevelType w:val="singleLevel"/>
    <w:tmpl w:val="A3F22EB6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157" w15:restartNumberingAfterBreak="0">
    <w:nsid w:val="FFFFFF9F"/>
    <w:multiLevelType w:val="singleLevel"/>
    <w:tmpl w:val="A3F22EB6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158" w15:restartNumberingAfterBreak="0">
    <w:nsid w:val="FFFFFFA0"/>
    <w:multiLevelType w:val="singleLevel"/>
    <w:tmpl w:val="A3F22EB6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159" w15:restartNumberingAfterBreak="0">
    <w:nsid w:val="FFFFFFA1"/>
    <w:multiLevelType w:val="singleLevel"/>
    <w:tmpl w:val="A3F22EB6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160" w15:restartNumberingAfterBreak="0">
    <w:nsid w:val="FFFFFFA2"/>
    <w:multiLevelType w:val="singleLevel"/>
    <w:tmpl w:val="A3F22EB6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161" w15:restartNumberingAfterBreak="0">
    <w:nsid w:val="FFFFFFA3"/>
    <w:multiLevelType w:val="singleLevel"/>
    <w:tmpl w:val="A3F22EB6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162" w15:restartNumberingAfterBreak="0">
    <w:nsid w:val="FFFFFFA4"/>
    <w:multiLevelType w:val="singleLevel"/>
    <w:tmpl w:val="1B70E6A6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163" w15:restartNumberingAfterBreak="0">
    <w:nsid w:val="FFFFFFA5"/>
    <w:multiLevelType w:val="singleLevel"/>
    <w:tmpl w:val="DECCE2B6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164" w15:restartNumberingAfterBreak="0">
    <w:nsid w:val="FFFFFFA6"/>
    <w:multiLevelType w:val="singleLevel"/>
    <w:tmpl w:val="50A674D0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165" w15:restartNumberingAfterBreak="0">
    <w:nsid w:val="FFFFFFA7"/>
    <w:multiLevelType w:val="singleLevel"/>
    <w:tmpl w:val="40F8F7D6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166" w15:restartNumberingAfterBreak="0">
    <w:nsid w:val="FFFFFFAA"/>
    <w:multiLevelType w:val="singleLevel"/>
    <w:tmpl w:val="FDC4D0C6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167" w15:restartNumberingAfterBreak="0">
    <w:nsid w:val="FFFFFFAE"/>
    <w:multiLevelType w:val="singleLevel"/>
    <w:tmpl w:val="34AABD16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168" w15:restartNumberingAfterBreak="0">
    <w:nsid w:val="FFFFFFAF"/>
    <w:multiLevelType w:val="singleLevel"/>
    <w:tmpl w:val="A3F22EB6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169" w15:restartNumberingAfterBreak="0">
    <w:nsid w:val="FFFFFFB0"/>
    <w:multiLevelType w:val="singleLevel"/>
    <w:tmpl w:val="A3F22EB6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170" w15:restartNumberingAfterBreak="0">
    <w:nsid w:val="FFFFFFB1"/>
    <w:multiLevelType w:val="singleLevel"/>
    <w:tmpl w:val="A3F22EB6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171" w15:restartNumberingAfterBreak="0">
    <w:nsid w:val="FFFFFFB2"/>
    <w:multiLevelType w:val="singleLevel"/>
    <w:tmpl w:val="A3F22EB6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172" w15:restartNumberingAfterBreak="0">
    <w:nsid w:val="FFFFFFB3"/>
    <w:multiLevelType w:val="singleLevel"/>
    <w:tmpl w:val="A3F22EB6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173" w15:restartNumberingAfterBreak="0">
    <w:nsid w:val="FFFFFFB4"/>
    <w:multiLevelType w:val="singleLevel"/>
    <w:tmpl w:val="A3F22EB6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174" w15:restartNumberingAfterBreak="0">
    <w:nsid w:val="FFFFFFB5"/>
    <w:multiLevelType w:val="singleLevel"/>
    <w:tmpl w:val="8954D652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175" w15:restartNumberingAfterBreak="0">
    <w:nsid w:val="FFFFFFB6"/>
    <w:multiLevelType w:val="singleLevel"/>
    <w:tmpl w:val="2C8C471C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176" w15:restartNumberingAfterBreak="0">
    <w:nsid w:val="FFFFFFB7"/>
    <w:multiLevelType w:val="singleLevel"/>
    <w:tmpl w:val="E1726974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177" w15:restartNumberingAfterBreak="0">
    <w:nsid w:val="FFFFFFB8"/>
    <w:multiLevelType w:val="singleLevel"/>
    <w:tmpl w:val="3C9E0E0A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178" w15:restartNumberingAfterBreak="0">
    <w:nsid w:val="FFFFFFBF"/>
    <w:multiLevelType w:val="singleLevel"/>
    <w:tmpl w:val="59A8E312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179" w15:restartNumberingAfterBreak="0">
    <w:nsid w:val="FFFFFFC0"/>
    <w:multiLevelType w:val="singleLevel"/>
    <w:tmpl w:val="1D4431E4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180" w15:restartNumberingAfterBreak="0">
    <w:nsid w:val="FFFFFFC1"/>
    <w:multiLevelType w:val="singleLevel"/>
    <w:tmpl w:val="E7E82D96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181" w15:restartNumberingAfterBreak="0">
    <w:nsid w:val="FFFFFFC2"/>
    <w:multiLevelType w:val="singleLevel"/>
    <w:tmpl w:val="4C8604EA"/>
    <w:lvl w:ilvl="0">
      <w:start w:val="1"/>
      <w:numFmt w:val="decimal"/>
      <w:lvlText w:val="%1."/>
      <w:lvlJc w:val="left"/>
      <w:rPr>
        <w:rFonts w:ascii="Arial" w:hAnsi="Arial"/>
        <w:color w:val="000000"/>
        <w:sz w:val="18"/>
      </w:rPr>
    </w:lvl>
  </w:abstractNum>
  <w:abstractNum w:abstractNumId="182" w15:restartNumberingAfterBreak="0">
    <w:nsid w:val="FFFFFFC6"/>
    <w:multiLevelType w:val="singleLevel"/>
    <w:tmpl w:val="980EF87C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183" w15:restartNumberingAfterBreak="0">
    <w:nsid w:val="FFFFFFC7"/>
    <w:multiLevelType w:val="singleLevel"/>
    <w:tmpl w:val="5D0ABB4A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184" w15:restartNumberingAfterBreak="0">
    <w:nsid w:val="FFFFFFC8"/>
    <w:multiLevelType w:val="singleLevel"/>
    <w:tmpl w:val="6DD606CE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185" w15:restartNumberingAfterBreak="0">
    <w:nsid w:val="FFFFFFC9"/>
    <w:multiLevelType w:val="singleLevel"/>
    <w:tmpl w:val="DF02CA5A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186" w15:restartNumberingAfterBreak="0">
    <w:nsid w:val="FFFFFFCA"/>
    <w:multiLevelType w:val="singleLevel"/>
    <w:tmpl w:val="18DC05E0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187" w15:restartNumberingAfterBreak="0">
    <w:nsid w:val="FFFFFFCB"/>
    <w:multiLevelType w:val="singleLevel"/>
    <w:tmpl w:val="5FF2318C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188" w15:restartNumberingAfterBreak="0">
    <w:nsid w:val="FFFFFFCE"/>
    <w:multiLevelType w:val="singleLevel"/>
    <w:tmpl w:val="AD169F94"/>
    <w:lvl w:ilvl="0">
      <w:start w:val="1"/>
      <w:numFmt w:val="decimal"/>
      <w:lvlText w:val="%1."/>
      <w:lvlJc w:val="left"/>
      <w:rPr>
        <w:rFonts w:ascii="Arial" w:hAnsi="Arial"/>
        <w:color w:val="000000"/>
        <w:sz w:val="18"/>
      </w:rPr>
    </w:lvl>
  </w:abstractNum>
  <w:abstractNum w:abstractNumId="189" w15:restartNumberingAfterBreak="0">
    <w:nsid w:val="FFFFFFF2"/>
    <w:multiLevelType w:val="singleLevel"/>
    <w:tmpl w:val="513010D2"/>
    <w:lvl w:ilvl="0">
      <w:start w:val="1"/>
      <w:numFmt w:val="decimal"/>
      <w:lvlText w:val="%1."/>
      <w:lvlJc w:val="left"/>
      <w:rPr>
        <w:rFonts w:ascii="Arial" w:hAnsi="Arial"/>
        <w:color w:val="000000"/>
        <w:sz w:val="18"/>
      </w:rPr>
    </w:lvl>
  </w:abstractNum>
  <w:abstractNum w:abstractNumId="190" w15:restartNumberingAfterBreak="0">
    <w:nsid w:val="FFFFFFF3"/>
    <w:multiLevelType w:val="singleLevel"/>
    <w:tmpl w:val="F5508A48"/>
    <w:lvl w:ilvl="0">
      <w:start w:val="1"/>
      <w:numFmt w:val="decimal"/>
      <w:lvlText w:val="%1."/>
      <w:lvlJc w:val="left"/>
      <w:rPr>
        <w:rFonts w:ascii="Arial" w:hAnsi="Arial"/>
        <w:color w:val="000000"/>
        <w:sz w:val="18"/>
      </w:rPr>
    </w:lvl>
  </w:abstractNum>
  <w:abstractNum w:abstractNumId="191" w15:restartNumberingAfterBreak="0">
    <w:nsid w:val="FFFFFFF4"/>
    <w:multiLevelType w:val="singleLevel"/>
    <w:tmpl w:val="0576D1F4"/>
    <w:lvl w:ilvl="0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</w:abstractNum>
  <w:abstractNum w:abstractNumId="192" w15:restartNumberingAfterBreak="0">
    <w:nsid w:val="FFFFFFF5"/>
    <w:multiLevelType w:val="singleLevel"/>
    <w:tmpl w:val="C9160D8C"/>
    <w:lvl w:ilvl="0">
      <w:start w:val="1"/>
      <w:numFmt w:val="decimal"/>
      <w:lvlText w:val="%1."/>
      <w:lvlJc w:val="left"/>
      <w:rPr>
        <w:rFonts w:ascii="Arial" w:hAnsi="Arial"/>
        <w:color w:val="000000"/>
        <w:sz w:val="18"/>
      </w:rPr>
    </w:lvl>
  </w:abstractNum>
  <w:abstractNum w:abstractNumId="193" w15:restartNumberingAfterBreak="0">
    <w:nsid w:val="FFFFFFF6"/>
    <w:multiLevelType w:val="singleLevel"/>
    <w:tmpl w:val="2DC66E8E"/>
    <w:lvl w:ilvl="0">
      <w:start w:val="1"/>
      <w:numFmt w:val="decimal"/>
      <w:lvlText w:val="%1."/>
      <w:lvlJc w:val="left"/>
      <w:rPr>
        <w:rFonts w:ascii="Arial" w:hAnsi="Arial"/>
        <w:color w:val="000000"/>
        <w:sz w:val="18"/>
      </w:rPr>
    </w:lvl>
  </w:abstractNum>
  <w:abstractNum w:abstractNumId="194" w15:restartNumberingAfterBreak="0">
    <w:nsid w:val="FFFFFFF7"/>
    <w:multiLevelType w:val="singleLevel"/>
    <w:tmpl w:val="6C043C2E"/>
    <w:lvl w:ilvl="0">
      <w:start w:val="1"/>
      <w:numFmt w:val="decimal"/>
      <w:lvlText w:val="%1."/>
      <w:lvlJc w:val="left"/>
      <w:rPr>
        <w:rFonts w:ascii="Arial" w:hAnsi="Arial"/>
        <w:color w:val="000000"/>
        <w:sz w:val="18"/>
      </w:rPr>
    </w:lvl>
  </w:abstractNum>
  <w:abstractNum w:abstractNumId="195" w15:restartNumberingAfterBreak="0">
    <w:nsid w:val="FFFFFFF8"/>
    <w:multiLevelType w:val="singleLevel"/>
    <w:tmpl w:val="316A1DD8"/>
    <w:lvl w:ilvl="0">
      <w:start w:val="1"/>
      <w:numFmt w:val="decimal"/>
      <w:lvlText w:val="%1."/>
      <w:lvlJc w:val="left"/>
      <w:rPr>
        <w:rFonts w:ascii="Arial" w:hAnsi="Arial"/>
        <w:color w:val="000000"/>
        <w:sz w:val="18"/>
      </w:rPr>
    </w:lvl>
  </w:abstractNum>
  <w:abstractNum w:abstractNumId="196" w15:restartNumberingAfterBreak="0">
    <w:nsid w:val="03F031F3"/>
    <w:multiLevelType w:val="hybridMultilevel"/>
    <w:tmpl w:val="FD02F46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7" w15:restartNumberingAfterBreak="0">
    <w:nsid w:val="118B27A1"/>
    <w:multiLevelType w:val="hybridMultilevel"/>
    <w:tmpl w:val="77067ED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8" w15:restartNumberingAfterBreak="0">
    <w:nsid w:val="157A29AF"/>
    <w:multiLevelType w:val="hybridMultilevel"/>
    <w:tmpl w:val="CF9649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9" w15:restartNumberingAfterBreak="0">
    <w:nsid w:val="16B70EE8"/>
    <w:multiLevelType w:val="hybridMultilevel"/>
    <w:tmpl w:val="C77209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0" w15:restartNumberingAfterBreak="0">
    <w:nsid w:val="16BD7B85"/>
    <w:multiLevelType w:val="hybridMultilevel"/>
    <w:tmpl w:val="81702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1" w15:restartNumberingAfterBreak="0">
    <w:nsid w:val="17F84552"/>
    <w:multiLevelType w:val="hybridMultilevel"/>
    <w:tmpl w:val="2CF060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2" w15:restartNumberingAfterBreak="0">
    <w:nsid w:val="18F11AC8"/>
    <w:multiLevelType w:val="hybridMultilevel"/>
    <w:tmpl w:val="1D2C79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3" w15:restartNumberingAfterBreak="0">
    <w:nsid w:val="1CA92318"/>
    <w:multiLevelType w:val="hybridMultilevel"/>
    <w:tmpl w:val="313290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4" w15:restartNumberingAfterBreak="0">
    <w:nsid w:val="212D028F"/>
    <w:multiLevelType w:val="hybridMultilevel"/>
    <w:tmpl w:val="96B2B58C"/>
    <w:lvl w:ilvl="0" w:tplc="527CF61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5" w15:restartNumberingAfterBreak="0">
    <w:nsid w:val="2A4D73C7"/>
    <w:multiLevelType w:val="hybridMultilevel"/>
    <w:tmpl w:val="77067ED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6" w15:restartNumberingAfterBreak="0">
    <w:nsid w:val="2E884C43"/>
    <w:multiLevelType w:val="hybridMultilevel"/>
    <w:tmpl w:val="C8BEB62A"/>
    <w:lvl w:ilvl="0" w:tplc="A3F22EB6">
      <w:start w:val="1"/>
      <w:numFmt w:val="bullet"/>
      <w:lvlText w:val="•"/>
      <w:lvlJc w:val="left"/>
      <w:rPr>
        <w:rFonts w:ascii="Arial" w:hAnsi="Arial"/>
        <w:color w:val="000000"/>
        <w:sz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7" w15:restartNumberingAfterBreak="0">
    <w:nsid w:val="31F95670"/>
    <w:multiLevelType w:val="hybridMultilevel"/>
    <w:tmpl w:val="77BE4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8" w15:restartNumberingAfterBreak="0">
    <w:nsid w:val="34A72642"/>
    <w:multiLevelType w:val="hybridMultilevel"/>
    <w:tmpl w:val="BFA23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9" w15:restartNumberingAfterBreak="0">
    <w:nsid w:val="353A429D"/>
    <w:multiLevelType w:val="hybridMultilevel"/>
    <w:tmpl w:val="7BE8F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0" w15:restartNumberingAfterBreak="0">
    <w:nsid w:val="36FC2FEC"/>
    <w:multiLevelType w:val="hybridMultilevel"/>
    <w:tmpl w:val="327403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1" w15:restartNumberingAfterBreak="0">
    <w:nsid w:val="428A77A8"/>
    <w:multiLevelType w:val="hybridMultilevel"/>
    <w:tmpl w:val="666A58AC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212" w15:restartNumberingAfterBreak="0">
    <w:nsid w:val="42F60E11"/>
    <w:multiLevelType w:val="hybridMultilevel"/>
    <w:tmpl w:val="A4782B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3" w15:restartNumberingAfterBreak="0">
    <w:nsid w:val="438E654F"/>
    <w:multiLevelType w:val="hybridMultilevel"/>
    <w:tmpl w:val="2070B74A"/>
    <w:lvl w:ilvl="0" w:tplc="E58270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4" w15:restartNumberingAfterBreak="0">
    <w:nsid w:val="49F8021D"/>
    <w:multiLevelType w:val="hybridMultilevel"/>
    <w:tmpl w:val="3BBAAC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5" w15:restartNumberingAfterBreak="0">
    <w:nsid w:val="4C272F61"/>
    <w:multiLevelType w:val="hybridMultilevel"/>
    <w:tmpl w:val="B65EA4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6" w15:restartNumberingAfterBreak="0">
    <w:nsid w:val="4E7F321D"/>
    <w:multiLevelType w:val="hybridMultilevel"/>
    <w:tmpl w:val="4CE8B5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7" w15:restartNumberingAfterBreak="0">
    <w:nsid w:val="50E52AEC"/>
    <w:multiLevelType w:val="hybridMultilevel"/>
    <w:tmpl w:val="D86E76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8" w15:restartNumberingAfterBreak="0">
    <w:nsid w:val="57343E11"/>
    <w:multiLevelType w:val="hybridMultilevel"/>
    <w:tmpl w:val="2318C2B8"/>
    <w:lvl w:ilvl="0" w:tplc="0409000F">
      <w:start w:val="1"/>
      <w:numFmt w:val="decimal"/>
      <w:lvlText w:val="%1."/>
      <w:lvlJc w:val="left"/>
      <w:pPr>
        <w:ind w:left="-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720" w:hanging="360"/>
      </w:pPr>
    </w:lvl>
    <w:lvl w:ilvl="2" w:tplc="0409001B" w:tentative="1">
      <w:start w:val="1"/>
      <w:numFmt w:val="lowerRoman"/>
      <w:lvlText w:val="%3."/>
      <w:lvlJc w:val="right"/>
      <w:pPr>
        <w:ind w:left="0" w:hanging="180"/>
      </w:pPr>
    </w:lvl>
    <w:lvl w:ilvl="3" w:tplc="0409000F" w:tentative="1">
      <w:start w:val="1"/>
      <w:numFmt w:val="decimal"/>
      <w:lvlText w:val="%4."/>
      <w:lvlJc w:val="left"/>
      <w:pPr>
        <w:ind w:left="720" w:hanging="360"/>
      </w:pPr>
    </w:lvl>
    <w:lvl w:ilvl="4" w:tplc="04090019" w:tentative="1">
      <w:start w:val="1"/>
      <w:numFmt w:val="lowerLetter"/>
      <w:lvlText w:val="%5."/>
      <w:lvlJc w:val="left"/>
      <w:pPr>
        <w:ind w:left="1440" w:hanging="360"/>
      </w:pPr>
    </w:lvl>
    <w:lvl w:ilvl="5" w:tplc="0409001B" w:tentative="1">
      <w:start w:val="1"/>
      <w:numFmt w:val="lowerRoman"/>
      <w:lvlText w:val="%6."/>
      <w:lvlJc w:val="right"/>
      <w:pPr>
        <w:ind w:left="2160" w:hanging="180"/>
      </w:pPr>
    </w:lvl>
    <w:lvl w:ilvl="6" w:tplc="0409000F" w:tentative="1">
      <w:start w:val="1"/>
      <w:numFmt w:val="decimal"/>
      <w:lvlText w:val="%7."/>
      <w:lvlJc w:val="left"/>
      <w:pPr>
        <w:ind w:left="2880" w:hanging="360"/>
      </w:pPr>
    </w:lvl>
    <w:lvl w:ilvl="7" w:tplc="04090019" w:tentative="1">
      <w:start w:val="1"/>
      <w:numFmt w:val="lowerLetter"/>
      <w:lvlText w:val="%8."/>
      <w:lvlJc w:val="left"/>
      <w:pPr>
        <w:ind w:left="3600" w:hanging="360"/>
      </w:pPr>
    </w:lvl>
    <w:lvl w:ilvl="8" w:tplc="0409001B" w:tentative="1">
      <w:start w:val="1"/>
      <w:numFmt w:val="lowerRoman"/>
      <w:lvlText w:val="%9."/>
      <w:lvlJc w:val="right"/>
      <w:pPr>
        <w:ind w:left="4320" w:hanging="180"/>
      </w:pPr>
    </w:lvl>
  </w:abstractNum>
  <w:abstractNum w:abstractNumId="219" w15:restartNumberingAfterBreak="0">
    <w:nsid w:val="5C41766E"/>
    <w:multiLevelType w:val="hybridMultilevel"/>
    <w:tmpl w:val="C2469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0" w15:restartNumberingAfterBreak="0">
    <w:nsid w:val="5FE8086C"/>
    <w:multiLevelType w:val="hybridMultilevel"/>
    <w:tmpl w:val="6C3CC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1" w15:restartNumberingAfterBreak="0">
    <w:nsid w:val="654730FD"/>
    <w:multiLevelType w:val="hybridMultilevel"/>
    <w:tmpl w:val="51A451F8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22" w15:restartNumberingAfterBreak="0">
    <w:nsid w:val="659B43CF"/>
    <w:multiLevelType w:val="hybridMultilevel"/>
    <w:tmpl w:val="3954B0E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3" w15:restartNumberingAfterBreak="0">
    <w:nsid w:val="66D666AE"/>
    <w:multiLevelType w:val="hybridMultilevel"/>
    <w:tmpl w:val="E578CA9C"/>
    <w:lvl w:ilvl="0" w:tplc="04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224" w15:restartNumberingAfterBreak="0">
    <w:nsid w:val="69BF1CF8"/>
    <w:multiLevelType w:val="hybridMultilevel"/>
    <w:tmpl w:val="27DC66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5" w15:restartNumberingAfterBreak="0">
    <w:nsid w:val="69C87DA2"/>
    <w:multiLevelType w:val="hybridMultilevel"/>
    <w:tmpl w:val="2D9AB7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6" w15:restartNumberingAfterBreak="0">
    <w:nsid w:val="6DC86DFB"/>
    <w:multiLevelType w:val="hybridMultilevel"/>
    <w:tmpl w:val="F5E27D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7" w15:restartNumberingAfterBreak="0">
    <w:nsid w:val="6F723196"/>
    <w:multiLevelType w:val="hybridMultilevel"/>
    <w:tmpl w:val="1690F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8" w15:restartNumberingAfterBreak="0">
    <w:nsid w:val="6FFA0918"/>
    <w:multiLevelType w:val="hybridMultilevel"/>
    <w:tmpl w:val="52667C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9" w15:restartNumberingAfterBreak="0">
    <w:nsid w:val="77541EE0"/>
    <w:multiLevelType w:val="hybridMultilevel"/>
    <w:tmpl w:val="5D0C2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0" w15:restartNumberingAfterBreak="0">
    <w:nsid w:val="7A090B9F"/>
    <w:multiLevelType w:val="hybridMultilevel"/>
    <w:tmpl w:val="0CA45F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1" w15:restartNumberingAfterBreak="0">
    <w:nsid w:val="7CED6962"/>
    <w:multiLevelType w:val="hybridMultilevel"/>
    <w:tmpl w:val="36362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2" w15:restartNumberingAfterBreak="0">
    <w:nsid w:val="7DED3C4B"/>
    <w:multiLevelType w:val="hybridMultilevel"/>
    <w:tmpl w:val="B87AA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7"/>
  </w:num>
  <w:num w:numId="2">
    <w:abstractNumId w:val="186"/>
  </w:num>
  <w:num w:numId="3">
    <w:abstractNumId w:val="185"/>
  </w:num>
  <w:num w:numId="4">
    <w:abstractNumId w:val="184"/>
  </w:num>
  <w:num w:numId="5">
    <w:abstractNumId w:val="183"/>
  </w:num>
  <w:num w:numId="6">
    <w:abstractNumId w:val="182"/>
  </w:num>
  <w:num w:numId="7">
    <w:abstractNumId w:val="120"/>
  </w:num>
  <w:num w:numId="8">
    <w:abstractNumId w:val="119"/>
  </w:num>
  <w:num w:numId="9">
    <w:abstractNumId w:val="118"/>
  </w:num>
  <w:num w:numId="10">
    <w:abstractNumId w:val="209"/>
  </w:num>
  <w:num w:numId="11">
    <w:abstractNumId w:val="211"/>
  </w:num>
  <w:num w:numId="12">
    <w:abstractNumId w:val="212"/>
  </w:num>
  <w:num w:numId="13">
    <w:abstractNumId w:val="217"/>
  </w:num>
  <w:num w:numId="14">
    <w:abstractNumId w:val="176"/>
  </w:num>
  <w:num w:numId="15">
    <w:abstractNumId w:val="210"/>
  </w:num>
  <w:num w:numId="16">
    <w:abstractNumId w:val="216"/>
  </w:num>
  <w:num w:numId="17">
    <w:abstractNumId w:val="207"/>
  </w:num>
  <w:num w:numId="18">
    <w:abstractNumId w:val="221"/>
  </w:num>
  <w:num w:numId="19">
    <w:abstractNumId w:val="220"/>
  </w:num>
  <w:num w:numId="20">
    <w:abstractNumId w:val="12"/>
  </w:num>
  <w:num w:numId="21">
    <w:abstractNumId w:val="11"/>
  </w:num>
  <w:num w:numId="22">
    <w:abstractNumId w:val="10"/>
  </w:num>
  <w:num w:numId="23">
    <w:abstractNumId w:val="9"/>
  </w:num>
  <w:num w:numId="24">
    <w:abstractNumId w:val="8"/>
  </w:num>
  <w:num w:numId="25">
    <w:abstractNumId w:val="7"/>
  </w:num>
  <w:num w:numId="26">
    <w:abstractNumId w:val="6"/>
  </w:num>
  <w:num w:numId="27">
    <w:abstractNumId w:val="5"/>
  </w:num>
  <w:num w:numId="28">
    <w:abstractNumId w:val="4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231"/>
  </w:num>
  <w:num w:numId="34">
    <w:abstractNumId w:val="204"/>
  </w:num>
  <w:num w:numId="35">
    <w:abstractNumId w:val="228"/>
  </w:num>
  <w:num w:numId="36">
    <w:abstractNumId w:val="213"/>
  </w:num>
  <w:num w:numId="37">
    <w:abstractNumId w:val="214"/>
  </w:num>
  <w:num w:numId="38">
    <w:abstractNumId w:val="223"/>
  </w:num>
  <w:num w:numId="39">
    <w:abstractNumId w:val="199"/>
  </w:num>
  <w:num w:numId="40">
    <w:abstractNumId w:val="188"/>
  </w:num>
  <w:num w:numId="41">
    <w:abstractNumId w:val="218"/>
  </w:num>
  <w:num w:numId="42">
    <w:abstractNumId w:val="197"/>
  </w:num>
  <w:num w:numId="43">
    <w:abstractNumId w:val="205"/>
  </w:num>
  <w:num w:numId="44">
    <w:abstractNumId w:val="202"/>
  </w:num>
  <w:num w:numId="45">
    <w:abstractNumId w:val="222"/>
  </w:num>
  <w:num w:numId="46">
    <w:abstractNumId w:val="196"/>
  </w:num>
  <w:num w:numId="47">
    <w:abstractNumId w:val="219"/>
  </w:num>
  <w:num w:numId="48">
    <w:abstractNumId w:val="203"/>
  </w:num>
  <w:num w:numId="49">
    <w:abstractNumId w:val="224"/>
  </w:num>
  <w:num w:numId="50">
    <w:abstractNumId w:val="200"/>
  </w:num>
  <w:num w:numId="51">
    <w:abstractNumId w:val="179"/>
  </w:num>
  <w:num w:numId="52">
    <w:abstractNumId w:val="178"/>
  </w:num>
  <w:num w:numId="53">
    <w:abstractNumId w:val="181"/>
  </w:num>
  <w:num w:numId="54">
    <w:abstractNumId w:val="180"/>
  </w:num>
  <w:num w:numId="55">
    <w:abstractNumId w:val="142"/>
  </w:num>
  <w:num w:numId="56">
    <w:abstractNumId w:val="138"/>
  </w:num>
  <w:num w:numId="57">
    <w:abstractNumId w:val="137"/>
  </w:num>
  <w:num w:numId="58">
    <w:abstractNumId w:val="136"/>
  </w:num>
  <w:num w:numId="59">
    <w:abstractNumId w:val="135"/>
  </w:num>
  <w:num w:numId="60">
    <w:abstractNumId w:val="141"/>
  </w:num>
  <w:num w:numId="61">
    <w:abstractNumId w:val="134"/>
  </w:num>
  <w:num w:numId="62">
    <w:abstractNumId w:val="133"/>
  </w:num>
  <w:num w:numId="63">
    <w:abstractNumId w:val="132"/>
  </w:num>
  <w:num w:numId="64">
    <w:abstractNumId w:val="131"/>
  </w:num>
  <w:num w:numId="65">
    <w:abstractNumId w:val="65"/>
  </w:num>
  <w:num w:numId="66">
    <w:abstractNumId w:val="195"/>
  </w:num>
  <w:num w:numId="67">
    <w:abstractNumId w:val="194"/>
  </w:num>
  <w:num w:numId="68">
    <w:abstractNumId w:val="193"/>
  </w:num>
  <w:num w:numId="69">
    <w:abstractNumId w:val="192"/>
  </w:num>
  <w:num w:numId="70">
    <w:abstractNumId w:val="191"/>
  </w:num>
  <w:num w:numId="71">
    <w:abstractNumId w:val="190"/>
  </w:num>
  <w:num w:numId="72">
    <w:abstractNumId w:val="189"/>
  </w:num>
  <w:num w:numId="73">
    <w:abstractNumId w:val="129"/>
  </w:num>
  <w:num w:numId="74">
    <w:abstractNumId w:val="229"/>
  </w:num>
  <w:num w:numId="75">
    <w:abstractNumId w:val="154"/>
  </w:num>
  <w:num w:numId="76">
    <w:abstractNumId w:val="166"/>
  </w:num>
  <w:num w:numId="77">
    <w:abstractNumId w:val="177"/>
  </w:num>
  <w:num w:numId="78">
    <w:abstractNumId w:val="175"/>
  </w:num>
  <w:num w:numId="79">
    <w:abstractNumId w:val="174"/>
  </w:num>
  <w:num w:numId="80">
    <w:abstractNumId w:val="167"/>
  </w:num>
  <w:num w:numId="81">
    <w:abstractNumId w:val="165"/>
  </w:num>
  <w:num w:numId="82">
    <w:abstractNumId w:val="164"/>
  </w:num>
  <w:num w:numId="83">
    <w:abstractNumId w:val="163"/>
  </w:num>
  <w:num w:numId="84">
    <w:abstractNumId w:val="162"/>
  </w:num>
  <w:num w:numId="85">
    <w:abstractNumId w:val="155"/>
  </w:num>
  <w:num w:numId="86">
    <w:abstractNumId w:val="153"/>
  </w:num>
  <w:num w:numId="87">
    <w:abstractNumId w:val="152"/>
  </w:num>
  <w:num w:numId="88">
    <w:abstractNumId w:val="151"/>
  </w:num>
  <w:num w:numId="89">
    <w:abstractNumId w:val="150"/>
  </w:num>
  <w:num w:numId="90">
    <w:abstractNumId w:val="143"/>
  </w:num>
  <w:num w:numId="91">
    <w:abstractNumId w:val="140"/>
  </w:num>
  <w:num w:numId="92">
    <w:abstractNumId w:val="198"/>
  </w:num>
  <w:num w:numId="93">
    <w:abstractNumId w:val="125"/>
  </w:num>
  <w:num w:numId="94">
    <w:abstractNumId w:val="121"/>
  </w:num>
  <w:num w:numId="95">
    <w:abstractNumId w:val="117"/>
  </w:num>
  <w:num w:numId="96">
    <w:abstractNumId w:val="116"/>
  </w:num>
  <w:num w:numId="97">
    <w:abstractNumId w:val="115"/>
  </w:num>
  <w:num w:numId="98">
    <w:abstractNumId w:val="114"/>
  </w:num>
  <w:num w:numId="99">
    <w:abstractNumId w:val="107"/>
  </w:num>
  <w:num w:numId="100">
    <w:abstractNumId w:val="106"/>
  </w:num>
  <w:num w:numId="101">
    <w:abstractNumId w:val="105"/>
  </w:num>
  <w:num w:numId="102">
    <w:abstractNumId w:val="104"/>
  </w:num>
  <w:num w:numId="103">
    <w:abstractNumId w:val="103"/>
  </w:num>
  <w:num w:numId="104">
    <w:abstractNumId w:val="102"/>
  </w:num>
  <w:num w:numId="105">
    <w:abstractNumId w:val="101"/>
  </w:num>
  <w:num w:numId="106">
    <w:abstractNumId w:val="100"/>
  </w:num>
  <w:num w:numId="107">
    <w:abstractNumId w:val="99"/>
  </w:num>
  <w:num w:numId="108">
    <w:abstractNumId w:val="98"/>
  </w:num>
  <w:num w:numId="109">
    <w:abstractNumId w:val="97"/>
  </w:num>
  <w:num w:numId="110">
    <w:abstractNumId w:val="96"/>
  </w:num>
  <w:num w:numId="111">
    <w:abstractNumId w:val="95"/>
  </w:num>
  <w:num w:numId="112">
    <w:abstractNumId w:val="94"/>
  </w:num>
  <w:num w:numId="113">
    <w:abstractNumId w:val="92"/>
  </w:num>
  <w:num w:numId="114">
    <w:abstractNumId w:val="91"/>
  </w:num>
  <w:num w:numId="115">
    <w:abstractNumId w:val="90"/>
  </w:num>
  <w:num w:numId="116">
    <w:abstractNumId w:val="89"/>
  </w:num>
  <w:num w:numId="117">
    <w:abstractNumId w:val="88"/>
  </w:num>
  <w:num w:numId="118">
    <w:abstractNumId w:val="87"/>
  </w:num>
  <w:num w:numId="119">
    <w:abstractNumId w:val="86"/>
  </w:num>
  <w:num w:numId="120">
    <w:abstractNumId w:val="85"/>
  </w:num>
  <w:num w:numId="121">
    <w:abstractNumId w:val="84"/>
  </w:num>
  <w:num w:numId="122">
    <w:abstractNumId w:val="81"/>
  </w:num>
  <w:num w:numId="123">
    <w:abstractNumId w:val="77"/>
  </w:num>
  <w:num w:numId="124">
    <w:abstractNumId w:val="76"/>
  </w:num>
  <w:num w:numId="125">
    <w:abstractNumId w:val="75"/>
  </w:num>
  <w:num w:numId="126">
    <w:abstractNumId w:val="74"/>
  </w:num>
  <w:num w:numId="127">
    <w:abstractNumId w:val="73"/>
  </w:num>
  <w:num w:numId="128">
    <w:abstractNumId w:val="111"/>
  </w:num>
  <w:num w:numId="129">
    <w:abstractNumId w:val="110"/>
  </w:num>
  <w:num w:numId="130">
    <w:abstractNumId w:val="109"/>
  </w:num>
  <w:num w:numId="131">
    <w:abstractNumId w:val="108"/>
  </w:num>
  <w:num w:numId="132">
    <w:abstractNumId w:val="113"/>
  </w:num>
  <w:num w:numId="133">
    <w:abstractNumId w:val="112"/>
  </w:num>
  <w:num w:numId="134">
    <w:abstractNumId w:val="72"/>
  </w:num>
  <w:num w:numId="135">
    <w:abstractNumId w:val="71"/>
  </w:num>
  <w:num w:numId="136">
    <w:abstractNumId w:val="70"/>
  </w:num>
  <w:num w:numId="137">
    <w:abstractNumId w:val="69"/>
  </w:num>
  <w:num w:numId="138">
    <w:abstractNumId w:val="68"/>
  </w:num>
  <w:num w:numId="139">
    <w:abstractNumId w:val="67"/>
  </w:num>
  <w:num w:numId="140">
    <w:abstractNumId w:val="66"/>
  </w:num>
  <w:num w:numId="141">
    <w:abstractNumId w:val="64"/>
  </w:num>
  <w:num w:numId="142">
    <w:abstractNumId w:val="63"/>
  </w:num>
  <w:num w:numId="143">
    <w:abstractNumId w:val="62"/>
  </w:num>
  <w:num w:numId="144">
    <w:abstractNumId w:val="61"/>
  </w:num>
  <w:num w:numId="145">
    <w:abstractNumId w:val="60"/>
  </w:num>
  <w:num w:numId="146">
    <w:abstractNumId w:val="59"/>
  </w:num>
  <w:num w:numId="147">
    <w:abstractNumId w:val="58"/>
  </w:num>
  <w:num w:numId="148">
    <w:abstractNumId w:val="57"/>
  </w:num>
  <w:num w:numId="149">
    <w:abstractNumId w:val="56"/>
  </w:num>
  <w:num w:numId="150">
    <w:abstractNumId w:val="55"/>
  </w:num>
  <w:num w:numId="151">
    <w:abstractNumId w:val="54"/>
  </w:num>
  <w:num w:numId="152">
    <w:abstractNumId w:val="53"/>
  </w:num>
  <w:num w:numId="153">
    <w:abstractNumId w:val="52"/>
  </w:num>
  <w:num w:numId="154">
    <w:abstractNumId w:val="51"/>
  </w:num>
  <w:num w:numId="155">
    <w:abstractNumId w:val="50"/>
  </w:num>
  <w:num w:numId="156">
    <w:abstractNumId w:val="49"/>
  </w:num>
  <w:num w:numId="157">
    <w:abstractNumId w:val="93"/>
  </w:num>
  <w:num w:numId="158">
    <w:abstractNumId w:val="48"/>
  </w:num>
  <w:num w:numId="159">
    <w:abstractNumId w:val="47"/>
  </w:num>
  <w:num w:numId="160">
    <w:abstractNumId w:val="46"/>
  </w:num>
  <w:num w:numId="161">
    <w:abstractNumId w:val="45"/>
  </w:num>
  <w:num w:numId="162">
    <w:abstractNumId w:val="44"/>
  </w:num>
  <w:num w:numId="163">
    <w:abstractNumId w:val="42"/>
  </w:num>
  <w:num w:numId="164">
    <w:abstractNumId w:val="40"/>
  </w:num>
  <w:num w:numId="165">
    <w:abstractNumId w:val="39"/>
  </w:num>
  <w:num w:numId="166">
    <w:abstractNumId w:val="38"/>
  </w:num>
  <w:num w:numId="167">
    <w:abstractNumId w:val="37"/>
  </w:num>
  <w:num w:numId="168">
    <w:abstractNumId w:val="36"/>
  </w:num>
  <w:num w:numId="169">
    <w:abstractNumId w:val="35"/>
  </w:num>
  <w:num w:numId="170">
    <w:abstractNumId w:val="34"/>
  </w:num>
  <w:num w:numId="171">
    <w:abstractNumId w:val="33"/>
  </w:num>
  <w:num w:numId="172">
    <w:abstractNumId w:val="32"/>
  </w:num>
  <w:num w:numId="173">
    <w:abstractNumId w:val="31"/>
  </w:num>
  <w:num w:numId="174">
    <w:abstractNumId w:val="30"/>
  </w:num>
  <w:num w:numId="175">
    <w:abstractNumId w:val="29"/>
  </w:num>
  <w:num w:numId="176">
    <w:abstractNumId w:val="28"/>
  </w:num>
  <w:num w:numId="177">
    <w:abstractNumId w:val="27"/>
  </w:num>
  <w:num w:numId="178">
    <w:abstractNumId w:val="26"/>
  </w:num>
  <w:num w:numId="179">
    <w:abstractNumId w:val="25"/>
  </w:num>
  <w:num w:numId="180">
    <w:abstractNumId w:val="24"/>
  </w:num>
  <w:num w:numId="181">
    <w:abstractNumId w:val="23"/>
  </w:num>
  <w:num w:numId="182">
    <w:abstractNumId w:val="22"/>
  </w:num>
  <w:num w:numId="183">
    <w:abstractNumId w:val="21"/>
  </w:num>
  <w:num w:numId="184">
    <w:abstractNumId w:val="20"/>
  </w:num>
  <w:num w:numId="185">
    <w:abstractNumId w:val="19"/>
  </w:num>
  <w:num w:numId="186">
    <w:abstractNumId w:val="18"/>
  </w:num>
  <w:num w:numId="187">
    <w:abstractNumId w:val="17"/>
  </w:num>
  <w:num w:numId="188">
    <w:abstractNumId w:val="16"/>
  </w:num>
  <w:num w:numId="189">
    <w:abstractNumId w:val="15"/>
  </w:num>
  <w:num w:numId="190">
    <w:abstractNumId w:val="14"/>
  </w:num>
  <w:num w:numId="191">
    <w:abstractNumId w:val="13"/>
  </w:num>
  <w:num w:numId="192">
    <w:abstractNumId w:val="130"/>
  </w:num>
  <w:num w:numId="193">
    <w:abstractNumId w:val="127"/>
  </w:num>
  <w:num w:numId="194">
    <w:abstractNumId w:val="126"/>
  </w:num>
  <w:num w:numId="195">
    <w:abstractNumId w:val="128"/>
  </w:num>
  <w:num w:numId="196">
    <w:abstractNumId w:val="124"/>
  </w:num>
  <w:num w:numId="197">
    <w:abstractNumId w:val="123"/>
  </w:num>
  <w:num w:numId="198">
    <w:abstractNumId w:val="122"/>
  </w:num>
  <w:num w:numId="199">
    <w:abstractNumId w:val="139"/>
  </w:num>
  <w:num w:numId="200">
    <w:abstractNumId w:val="206"/>
  </w:num>
  <w:num w:numId="201">
    <w:abstractNumId w:val="226"/>
  </w:num>
  <w:num w:numId="202">
    <w:abstractNumId w:val="215"/>
  </w:num>
  <w:num w:numId="203">
    <w:abstractNumId w:val="230"/>
  </w:num>
  <w:num w:numId="204">
    <w:abstractNumId w:val="225"/>
  </w:num>
  <w:num w:numId="205">
    <w:abstractNumId w:val="208"/>
  </w:num>
  <w:num w:numId="206">
    <w:abstractNumId w:val="227"/>
  </w:num>
  <w:num w:numId="207">
    <w:abstractNumId w:val="201"/>
  </w:num>
  <w:num w:numId="208">
    <w:abstractNumId w:val="232"/>
  </w:num>
  <w:num w:numId="209">
    <w:abstractNumId w:val="149"/>
  </w:num>
  <w:num w:numId="210">
    <w:abstractNumId w:val="148"/>
  </w:num>
  <w:num w:numId="211">
    <w:abstractNumId w:val="147"/>
  </w:num>
  <w:num w:numId="212">
    <w:abstractNumId w:val="146"/>
  </w:num>
  <w:num w:numId="213">
    <w:abstractNumId w:val="145"/>
  </w:num>
  <w:num w:numId="214">
    <w:abstractNumId w:val="144"/>
  </w:num>
  <w:num w:numId="215">
    <w:abstractNumId w:val="161"/>
  </w:num>
  <w:num w:numId="216">
    <w:abstractNumId w:val="160"/>
  </w:num>
  <w:num w:numId="217">
    <w:abstractNumId w:val="159"/>
  </w:num>
  <w:num w:numId="218">
    <w:abstractNumId w:val="158"/>
  </w:num>
  <w:num w:numId="219">
    <w:abstractNumId w:val="157"/>
  </w:num>
  <w:num w:numId="220">
    <w:abstractNumId w:val="156"/>
  </w:num>
  <w:num w:numId="221">
    <w:abstractNumId w:val="173"/>
  </w:num>
  <w:num w:numId="222">
    <w:abstractNumId w:val="172"/>
  </w:num>
  <w:num w:numId="223">
    <w:abstractNumId w:val="171"/>
  </w:num>
  <w:num w:numId="224">
    <w:abstractNumId w:val="170"/>
  </w:num>
  <w:num w:numId="225">
    <w:abstractNumId w:val="169"/>
  </w:num>
  <w:num w:numId="226">
    <w:abstractNumId w:val="168"/>
  </w:num>
  <w:num w:numId="227">
    <w:abstractNumId w:val="83"/>
  </w:num>
  <w:num w:numId="228">
    <w:abstractNumId w:val="82"/>
  </w:num>
  <w:num w:numId="229">
    <w:abstractNumId w:val="80"/>
  </w:num>
  <w:num w:numId="230">
    <w:abstractNumId w:val="79"/>
  </w:num>
  <w:num w:numId="231">
    <w:abstractNumId w:val="78"/>
  </w:num>
  <w:num w:numId="232">
    <w:abstractNumId w:val="43"/>
  </w:num>
  <w:num w:numId="233">
    <w:abstractNumId w:val="41"/>
  </w:num>
  <w:numIdMacAtCleanup w:val="226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James Philbin">
    <w15:presenceInfo w15:providerId="Windows Live" w15:userId="884e578f2844571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trackRevisions/>
  <w:defaultTabStop w:val="36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1F69"/>
    <w:rsid w:val="00000CD2"/>
    <w:rsid w:val="00003D14"/>
    <w:rsid w:val="00010565"/>
    <w:rsid w:val="00010C48"/>
    <w:rsid w:val="00011B5D"/>
    <w:rsid w:val="00012CE5"/>
    <w:rsid w:val="000133C1"/>
    <w:rsid w:val="00015D78"/>
    <w:rsid w:val="00016DFF"/>
    <w:rsid w:val="00016F98"/>
    <w:rsid w:val="00020BBB"/>
    <w:rsid w:val="000216E5"/>
    <w:rsid w:val="00025526"/>
    <w:rsid w:val="000259D7"/>
    <w:rsid w:val="000259FA"/>
    <w:rsid w:val="00032907"/>
    <w:rsid w:val="000343D2"/>
    <w:rsid w:val="0003478E"/>
    <w:rsid w:val="00034DE6"/>
    <w:rsid w:val="0003730A"/>
    <w:rsid w:val="0003763C"/>
    <w:rsid w:val="000402A7"/>
    <w:rsid w:val="00040AC5"/>
    <w:rsid w:val="0004281C"/>
    <w:rsid w:val="00044CDC"/>
    <w:rsid w:val="00046C7A"/>
    <w:rsid w:val="00046EFA"/>
    <w:rsid w:val="000473C3"/>
    <w:rsid w:val="000503CA"/>
    <w:rsid w:val="00050A09"/>
    <w:rsid w:val="00052375"/>
    <w:rsid w:val="000529EE"/>
    <w:rsid w:val="000536F5"/>
    <w:rsid w:val="0005377D"/>
    <w:rsid w:val="000557B5"/>
    <w:rsid w:val="00056D9E"/>
    <w:rsid w:val="000608E1"/>
    <w:rsid w:val="00062475"/>
    <w:rsid w:val="00066327"/>
    <w:rsid w:val="000729A9"/>
    <w:rsid w:val="00074586"/>
    <w:rsid w:val="00083D17"/>
    <w:rsid w:val="000842FF"/>
    <w:rsid w:val="000879DD"/>
    <w:rsid w:val="000921AA"/>
    <w:rsid w:val="00092D65"/>
    <w:rsid w:val="00093932"/>
    <w:rsid w:val="00096F1C"/>
    <w:rsid w:val="000A13B5"/>
    <w:rsid w:val="000A180B"/>
    <w:rsid w:val="000A3745"/>
    <w:rsid w:val="000A43B2"/>
    <w:rsid w:val="000A4D47"/>
    <w:rsid w:val="000A59BA"/>
    <w:rsid w:val="000A666B"/>
    <w:rsid w:val="000A6B64"/>
    <w:rsid w:val="000B26E4"/>
    <w:rsid w:val="000B3E7D"/>
    <w:rsid w:val="000B4394"/>
    <w:rsid w:val="000B43CB"/>
    <w:rsid w:val="000B593C"/>
    <w:rsid w:val="000B6BFD"/>
    <w:rsid w:val="000C0A89"/>
    <w:rsid w:val="000C0F8B"/>
    <w:rsid w:val="000C11ED"/>
    <w:rsid w:val="000C49EF"/>
    <w:rsid w:val="000C5894"/>
    <w:rsid w:val="000C603E"/>
    <w:rsid w:val="000C7545"/>
    <w:rsid w:val="000C7A07"/>
    <w:rsid w:val="000C7D60"/>
    <w:rsid w:val="000D07DD"/>
    <w:rsid w:val="000D0A7E"/>
    <w:rsid w:val="000D3AA7"/>
    <w:rsid w:val="000E1C9B"/>
    <w:rsid w:val="000E27B0"/>
    <w:rsid w:val="000E36C0"/>
    <w:rsid w:val="000E5790"/>
    <w:rsid w:val="000F0FDA"/>
    <w:rsid w:val="000F203F"/>
    <w:rsid w:val="000F3075"/>
    <w:rsid w:val="00100668"/>
    <w:rsid w:val="001013CB"/>
    <w:rsid w:val="00101E1F"/>
    <w:rsid w:val="00107BE3"/>
    <w:rsid w:val="00107CA3"/>
    <w:rsid w:val="0011030B"/>
    <w:rsid w:val="00112DF7"/>
    <w:rsid w:val="001134BC"/>
    <w:rsid w:val="00113FC5"/>
    <w:rsid w:val="00116A6E"/>
    <w:rsid w:val="001232A8"/>
    <w:rsid w:val="00123B3E"/>
    <w:rsid w:val="0012623A"/>
    <w:rsid w:val="00126CF0"/>
    <w:rsid w:val="0013234F"/>
    <w:rsid w:val="001327A4"/>
    <w:rsid w:val="001327E9"/>
    <w:rsid w:val="0013465F"/>
    <w:rsid w:val="00135426"/>
    <w:rsid w:val="00140F72"/>
    <w:rsid w:val="0014348B"/>
    <w:rsid w:val="001448A0"/>
    <w:rsid w:val="00144EEF"/>
    <w:rsid w:val="001455EA"/>
    <w:rsid w:val="001461BD"/>
    <w:rsid w:val="001507EF"/>
    <w:rsid w:val="001604CC"/>
    <w:rsid w:val="0016119A"/>
    <w:rsid w:val="00163143"/>
    <w:rsid w:val="00164B28"/>
    <w:rsid w:val="00165A43"/>
    <w:rsid w:val="00165C52"/>
    <w:rsid w:val="00170309"/>
    <w:rsid w:val="0017031D"/>
    <w:rsid w:val="00171B3B"/>
    <w:rsid w:val="00171CFF"/>
    <w:rsid w:val="00177027"/>
    <w:rsid w:val="001825C6"/>
    <w:rsid w:val="001838CB"/>
    <w:rsid w:val="001847DF"/>
    <w:rsid w:val="001851B1"/>
    <w:rsid w:val="00192EDF"/>
    <w:rsid w:val="00195C45"/>
    <w:rsid w:val="00196EE2"/>
    <w:rsid w:val="001A0E9D"/>
    <w:rsid w:val="001A158C"/>
    <w:rsid w:val="001A3384"/>
    <w:rsid w:val="001A4AEA"/>
    <w:rsid w:val="001A516A"/>
    <w:rsid w:val="001B0B98"/>
    <w:rsid w:val="001B4AFA"/>
    <w:rsid w:val="001B637F"/>
    <w:rsid w:val="001B6701"/>
    <w:rsid w:val="001C0A38"/>
    <w:rsid w:val="001C196A"/>
    <w:rsid w:val="001D4D68"/>
    <w:rsid w:val="001D7E93"/>
    <w:rsid w:val="001E2464"/>
    <w:rsid w:val="001E2D22"/>
    <w:rsid w:val="001E3495"/>
    <w:rsid w:val="001E4D3A"/>
    <w:rsid w:val="001E7DD1"/>
    <w:rsid w:val="001F30AB"/>
    <w:rsid w:val="002022B4"/>
    <w:rsid w:val="00203F81"/>
    <w:rsid w:val="0020490F"/>
    <w:rsid w:val="00204B97"/>
    <w:rsid w:val="00205C23"/>
    <w:rsid w:val="0021531F"/>
    <w:rsid w:val="00215443"/>
    <w:rsid w:val="0022058E"/>
    <w:rsid w:val="00222F2F"/>
    <w:rsid w:val="002239E8"/>
    <w:rsid w:val="002264F5"/>
    <w:rsid w:val="00227985"/>
    <w:rsid w:val="00227EB8"/>
    <w:rsid w:val="00233819"/>
    <w:rsid w:val="00234BB2"/>
    <w:rsid w:val="00234FD4"/>
    <w:rsid w:val="00235142"/>
    <w:rsid w:val="0024128C"/>
    <w:rsid w:val="00241BE3"/>
    <w:rsid w:val="0024245B"/>
    <w:rsid w:val="00242EB0"/>
    <w:rsid w:val="00251F44"/>
    <w:rsid w:val="00254ADB"/>
    <w:rsid w:val="00255D73"/>
    <w:rsid w:val="002606E5"/>
    <w:rsid w:val="00261200"/>
    <w:rsid w:val="00264500"/>
    <w:rsid w:val="002655B9"/>
    <w:rsid w:val="00270A97"/>
    <w:rsid w:val="002735C5"/>
    <w:rsid w:val="00276386"/>
    <w:rsid w:val="0027708E"/>
    <w:rsid w:val="00281569"/>
    <w:rsid w:val="0029106E"/>
    <w:rsid w:val="00291692"/>
    <w:rsid w:val="00291D41"/>
    <w:rsid w:val="00292A0B"/>
    <w:rsid w:val="00294436"/>
    <w:rsid w:val="002967A7"/>
    <w:rsid w:val="0029788D"/>
    <w:rsid w:val="002A3C16"/>
    <w:rsid w:val="002A4993"/>
    <w:rsid w:val="002A4D84"/>
    <w:rsid w:val="002A60A6"/>
    <w:rsid w:val="002B36E2"/>
    <w:rsid w:val="002B60AE"/>
    <w:rsid w:val="002C0114"/>
    <w:rsid w:val="002C04A3"/>
    <w:rsid w:val="002C151A"/>
    <w:rsid w:val="002C3AB5"/>
    <w:rsid w:val="002C3C58"/>
    <w:rsid w:val="002C3F4D"/>
    <w:rsid w:val="002C4A92"/>
    <w:rsid w:val="002C4C4D"/>
    <w:rsid w:val="002C5F19"/>
    <w:rsid w:val="002C6FDF"/>
    <w:rsid w:val="002D06CB"/>
    <w:rsid w:val="002D1092"/>
    <w:rsid w:val="002D1BAA"/>
    <w:rsid w:val="002D2A3F"/>
    <w:rsid w:val="002D30FA"/>
    <w:rsid w:val="002D32D9"/>
    <w:rsid w:val="002D5236"/>
    <w:rsid w:val="002D702D"/>
    <w:rsid w:val="002D7B18"/>
    <w:rsid w:val="002E0525"/>
    <w:rsid w:val="002E45E0"/>
    <w:rsid w:val="002F127E"/>
    <w:rsid w:val="002F1E99"/>
    <w:rsid w:val="002F4429"/>
    <w:rsid w:val="00302DB3"/>
    <w:rsid w:val="00303EF4"/>
    <w:rsid w:val="00304404"/>
    <w:rsid w:val="00304B63"/>
    <w:rsid w:val="003060B0"/>
    <w:rsid w:val="00307568"/>
    <w:rsid w:val="003100A4"/>
    <w:rsid w:val="00310A3E"/>
    <w:rsid w:val="00315B3C"/>
    <w:rsid w:val="00316D48"/>
    <w:rsid w:val="00320897"/>
    <w:rsid w:val="00320C66"/>
    <w:rsid w:val="00321117"/>
    <w:rsid w:val="0032207E"/>
    <w:rsid w:val="00325BE7"/>
    <w:rsid w:val="003260BF"/>
    <w:rsid w:val="00332253"/>
    <w:rsid w:val="00332EA8"/>
    <w:rsid w:val="00332F11"/>
    <w:rsid w:val="00336813"/>
    <w:rsid w:val="00340F5F"/>
    <w:rsid w:val="00343E51"/>
    <w:rsid w:val="0034581F"/>
    <w:rsid w:val="00346118"/>
    <w:rsid w:val="0035485E"/>
    <w:rsid w:val="00360B70"/>
    <w:rsid w:val="0036213B"/>
    <w:rsid w:val="00362481"/>
    <w:rsid w:val="003627B9"/>
    <w:rsid w:val="003678CB"/>
    <w:rsid w:val="00367966"/>
    <w:rsid w:val="00370E4B"/>
    <w:rsid w:val="00372636"/>
    <w:rsid w:val="00373821"/>
    <w:rsid w:val="003778CE"/>
    <w:rsid w:val="00380013"/>
    <w:rsid w:val="00380F3A"/>
    <w:rsid w:val="00382909"/>
    <w:rsid w:val="00384197"/>
    <w:rsid w:val="0038457C"/>
    <w:rsid w:val="003869B6"/>
    <w:rsid w:val="0039191E"/>
    <w:rsid w:val="00393F2A"/>
    <w:rsid w:val="0039564F"/>
    <w:rsid w:val="0039614D"/>
    <w:rsid w:val="0039782A"/>
    <w:rsid w:val="003A454A"/>
    <w:rsid w:val="003A5913"/>
    <w:rsid w:val="003B6571"/>
    <w:rsid w:val="003C00D1"/>
    <w:rsid w:val="003C0AD6"/>
    <w:rsid w:val="003C12B1"/>
    <w:rsid w:val="003C2DC9"/>
    <w:rsid w:val="003C4EFA"/>
    <w:rsid w:val="003C7BCB"/>
    <w:rsid w:val="003D2B36"/>
    <w:rsid w:val="003D415B"/>
    <w:rsid w:val="003D4380"/>
    <w:rsid w:val="003E1651"/>
    <w:rsid w:val="003E46B8"/>
    <w:rsid w:val="003E4DA8"/>
    <w:rsid w:val="003E6E73"/>
    <w:rsid w:val="003F4BBF"/>
    <w:rsid w:val="003F4E65"/>
    <w:rsid w:val="003F579C"/>
    <w:rsid w:val="0040111E"/>
    <w:rsid w:val="004054C4"/>
    <w:rsid w:val="0040630B"/>
    <w:rsid w:val="00410A1D"/>
    <w:rsid w:val="00413957"/>
    <w:rsid w:val="00413E99"/>
    <w:rsid w:val="00415656"/>
    <w:rsid w:val="00415758"/>
    <w:rsid w:val="00420587"/>
    <w:rsid w:val="00422783"/>
    <w:rsid w:val="00423869"/>
    <w:rsid w:val="00423BAF"/>
    <w:rsid w:val="00424C4A"/>
    <w:rsid w:val="00427CEB"/>
    <w:rsid w:val="00431EF2"/>
    <w:rsid w:val="0043383B"/>
    <w:rsid w:val="00433BFA"/>
    <w:rsid w:val="00435032"/>
    <w:rsid w:val="004370D7"/>
    <w:rsid w:val="00437185"/>
    <w:rsid w:val="00441326"/>
    <w:rsid w:val="00441D19"/>
    <w:rsid w:val="0044439B"/>
    <w:rsid w:val="00444CFF"/>
    <w:rsid w:val="004463A2"/>
    <w:rsid w:val="00446FC3"/>
    <w:rsid w:val="00447E2C"/>
    <w:rsid w:val="00454147"/>
    <w:rsid w:val="00455E62"/>
    <w:rsid w:val="00460E2E"/>
    <w:rsid w:val="00460FA7"/>
    <w:rsid w:val="00467D96"/>
    <w:rsid w:val="00475AA7"/>
    <w:rsid w:val="00476A79"/>
    <w:rsid w:val="00477794"/>
    <w:rsid w:val="00481396"/>
    <w:rsid w:val="00483529"/>
    <w:rsid w:val="00484D69"/>
    <w:rsid w:val="0048536B"/>
    <w:rsid w:val="004855C0"/>
    <w:rsid w:val="00490E81"/>
    <w:rsid w:val="00491580"/>
    <w:rsid w:val="004930B8"/>
    <w:rsid w:val="00494C67"/>
    <w:rsid w:val="00497C81"/>
    <w:rsid w:val="004A3F82"/>
    <w:rsid w:val="004A55C1"/>
    <w:rsid w:val="004A6F4F"/>
    <w:rsid w:val="004B0A4F"/>
    <w:rsid w:val="004B2084"/>
    <w:rsid w:val="004B25EB"/>
    <w:rsid w:val="004B5612"/>
    <w:rsid w:val="004C05C6"/>
    <w:rsid w:val="004C2B60"/>
    <w:rsid w:val="004C376E"/>
    <w:rsid w:val="004C3BA1"/>
    <w:rsid w:val="004C4E02"/>
    <w:rsid w:val="004C4F2F"/>
    <w:rsid w:val="004C6BC8"/>
    <w:rsid w:val="004C7549"/>
    <w:rsid w:val="004C7E02"/>
    <w:rsid w:val="004D307E"/>
    <w:rsid w:val="004D3407"/>
    <w:rsid w:val="004D4AB6"/>
    <w:rsid w:val="004D52FC"/>
    <w:rsid w:val="004D76ED"/>
    <w:rsid w:val="004E2624"/>
    <w:rsid w:val="004E500E"/>
    <w:rsid w:val="004E72AC"/>
    <w:rsid w:val="004E7744"/>
    <w:rsid w:val="004F5454"/>
    <w:rsid w:val="0050020A"/>
    <w:rsid w:val="00503038"/>
    <w:rsid w:val="00504036"/>
    <w:rsid w:val="005047F0"/>
    <w:rsid w:val="00505826"/>
    <w:rsid w:val="00512026"/>
    <w:rsid w:val="00520A6D"/>
    <w:rsid w:val="00521D0C"/>
    <w:rsid w:val="00521DA0"/>
    <w:rsid w:val="00523F25"/>
    <w:rsid w:val="00524E92"/>
    <w:rsid w:val="00526B5B"/>
    <w:rsid w:val="00536EF0"/>
    <w:rsid w:val="00541638"/>
    <w:rsid w:val="00541FA9"/>
    <w:rsid w:val="00542FA8"/>
    <w:rsid w:val="005432A8"/>
    <w:rsid w:val="00543865"/>
    <w:rsid w:val="005449F3"/>
    <w:rsid w:val="00544E5E"/>
    <w:rsid w:val="0054695E"/>
    <w:rsid w:val="0055090B"/>
    <w:rsid w:val="005529A3"/>
    <w:rsid w:val="00554D7D"/>
    <w:rsid w:val="00556C6B"/>
    <w:rsid w:val="0056030E"/>
    <w:rsid w:val="00560730"/>
    <w:rsid w:val="00565E58"/>
    <w:rsid w:val="00570B69"/>
    <w:rsid w:val="00572472"/>
    <w:rsid w:val="00573EDB"/>
    <w:rsid w:val="00575EFE"/>
    <w:rsid w:val="0058147B"/>
    <w:rsid w:val="00582519"/>
    <w:rsid w:val="005851E6"/>
    <w:rsid w:val="005879A6"/>
    <w:rsid w:val="005913DA"/>
    <w:rsid w:val="00593C66"/>
    <w:rsid w:val="00595DE3"/>
    <w:rsid w:val="00596546"/>
    <w:rsid w:val="005972AB"/>
    <w:rsid w:val="00597DFB"/>
    <w:rsid w:val="005A343E"/>
    <w:rsid w:val="005A3CAC"/>
    <w:rsid w:val="005B097F"/>
    <w:rsid w:val="005B3B94"/>
    <w:rsid w:val="005B5C60"/>
    <w:rsid w:val="005B7A5F"/>
    <w:rsid w:val="005C3C6A"/>
    <w:rsid w:val="005C4F01"/>
    <w:rsid w:val="005C76FF"/>
    <w:rsid w:val="005D2329"/>
    <w:rsid w:val="005D28C6"/>
    <w:rsid w:val="005D2CA8"/>
    <w:rsid w:val="005D525F"/>
    <w:rsid w:val="005D71AC"/>
    <w:rsid w:val="005E3570"/>
    <w:rsid w:val="005F0104"/>
    <w:rsid w:val="005F0204"/>
    <w:rsid w:val="005F6465"/>
    <w:rsid w:val="005F74BE"/>
    <w:rsid w:val="0060155C"/>
    <w:rsid w:val="00602D77"/>
    <w:rsid w:val="00610D41"/>
    <w:rsid w:val="006113F0"/>
    <w:rsid w:val="00611E26"/>
    <w:rsid w:val="00612C97"/>
    <w:rsid w:val="00613135"/>
    <w:rsid w:val="006134FF"/>
    <w:rsid w:val="00614262"/>
    <w:rsid w:val="00615D6E"/>
    <w:rsid w:val="00616D7D"/>
    <w:rsid w:val="00621F4E"/>
    <w:rsid w:val="00623894"/>
    <w:rsid w:val="00624AC8"/>
    <w:rsid w:val="006273B9"/>
    <w:rsid w:val="00627F03"/>
    <w:rsid w:val="006310C4"/>
    <w:rsid w:val="0063297A"/>
    <w:rsid w:val="00632D92"/>
    <w:rsid w:val="006333BE"/>
    <w:rsid w:val="006359BA"/>
    <w:rsid w:val="00635DE8"/>
    <w:rsid w:val="006379CE"/>
    <w:rsid w:val="0064096D"/>
    <w:rsid w:val="00640A9B"/>
    <w:rsid w:val="00641220"/>
    <w:rsid w:val="00641FE0"/>
    <w:rsid w:val="0064369E"/>
    <w:rsid w:val="006441BD"/>
    <w:rsid w:val="00660C67"/>
    <w:rsid w:val="00661527"/>
    <w:rsid w:val="00664A7A"/>
    <w:rsid w:val="00664B6B"/>
    <w:rsid w:val="006654DF"/>
    <w:rsid w:val="00665B9C"/>
    <w:rsid w:val="0066603B"/>
    <w:rsid w:val="006664C7"/>
    <w:rsid w:val="00671C26"/>
    <w:rsid w:val="00671F74"/>
    <w:rsid w:val="00672257"/>
    <w:rsid w:val="006752A7"/>
    <w:rsid w:val="0067546B"/>
    <w:rsid w:val="006769C9"/>
    <w:rsid w:val="006809CA"/>
    <w:rsid w:val="006810D1"/>
    <w:rsid w:val="006818FE"/>
    <w:rsid w:val="00682A74"/>
    <w:rsid w:val="00684AB4"/>
    <w:rsid w:val="006852EE"/>
    <w:rsid w:val="00690501"/>
    <w:rsid w:val="006908CA"/>
    <w:rsid w:val="00692B3E"/>
    <w:rsid w:val="00692C26"/>
    <w:rsid w:val="0069366C"/>
    <w:rsid w:val="00694A22"/>
    <w:rsid w:val="00694B96"/>
    <w:rsid w:val="00695063"/>
    <w:rsid w:val="00695DA6"/>
    <w:rsid w:val="00696AFC"/>
    <w:rsid w:val="006A1355"/>
    <w:rsid w:val="006A7879"/>
    <w:rsid w:val="006B0BFD"/>
    <w:rsid w:val="006B1084"/>
    <w:rsid w:val="006B23B6"/>
    <w:rsid w:val="006B2C88"/>
    <w:rsid w:val="006B67D2"/>
    <w:rsid w:val="006B6BBB"/>
    <w:rsid w:val="006B7055"/>
    <w:rsid w:val="006C186D"/>
    <w:rsid w:val="006C1EB0"/>
    <w:rsid w:val="006C22F6"/>
    <w:rsid w:val="006C38F4"/>
    <w:rsid w:val="006C566D"/>
    <w:rsid w:val="006C5EAA"/>
    <w:rsid w:val="006C6712"/>
    <w:rsid w:val="006D1BDF"/>
    <w:rsid w:val="006D7CED"/>
    <w:rsid w:val="006E1A50"/>
    <w:rsid w:val="006E24B6"/>
    <w:rsid w:val="006E4A07"/>
    <w:rsid w:val="006E6518"/>
    <w:rsid w:val="006E7AD9"/>
    <w:rsid w:val="006F256C"/>
    <w:rsid w:val="006F278D"/>
    <w:rsid w:val="006F4A26"/>
    <w:rsid w:val="006F6F54"/>
    <w:rsid w:val="006F724A"/>
    <w:rsid w:val="0070114C"/>
    <w:rsid w:val="007047E1"/>
    <w:rsid w:val="007100B9"/>
    <w:rsid w:val="00710309"/>
    <w:rsid w:val="00710D78"/>
    <w:rsid w:val="00711904"/>
    <w:rsid w:val="00713D54"/>
    <w:rsid w:val="00714019"/>
    <w:rsid w:val="00716FC3"/>
    <w:rsid w:val="00717973"/>
    <w:rsid w:val="00717C99"/>
    <w:rsid w:val="00721EC8"/>
    <w:rsid w:val="007230AF"/>
    <w:rsid w:val="007257CF"/>
    <w:rsid w:val="00726790"/>
    <w:rsid w:val="00727F8C"/>
    <w:rsid w:val="00730E76"/>
    <w:rsid w:val="00733425"/>
    <w:rsid w:val="00734A5C"/>
    <w:rsid w:val="00743D46"/>
    <w:rsid w:val="00745444"/>
    <w:rsid w:val="00745C6D"/>
    <w:rsid w:val="007469E5"/>
    <w:rsid w:val="00746C5B"/>
    <w:rsid w:val="00746CBB"/>
    <w:rsid w:val="007471C7"/>
    <w:rsid w:val="00751255"/>
    <w:rsid w:val="007519F4"/>
    <w:rsid w:val="00753FAE"/>
    <w:rsid w:val="00756BD8"/>
    <w:rsid w:val="00757895"/>
    <w:rsid w:val="00757F64"/>
    <w:rsid w:val="00760276"/>
    <w:rsid w:val="00760500"/>
    <w:rsid w:val="00760E3E"/>
    <w:rsid w:val="007639E2"/>
    <w:rsid w:val="00771262"/>
    <w:rsid w:val="00772BAF"/>
    <w:rsid w:val="007746AA"/>
    <w:rsid w:val="00775CE2"/>
    <w:rsid w:val="007775A4"/>
    <w:rsid w:val="0078085A"/>
    <w:rsid w:val="007809AC"/>
    <w:rsid w:val="0078220D"/>
    <w:rsid w:val="00783A5C"/>
    <w:rsid w:val="007849DF"/>
    <w:rsid w:val="00791BAB"/>
    <w:rsid w:val="00792993"/>
    <w:rsid w:val="00795D81"/>
    <w:rsid w:val="0079722B"/>
    <w:rsid w:val="007A1CC4"/>
    <w:rsid w:val="007A46A9"/>
    <w:rsid w:val="007A6493"/>
    <w:rsid w:val="007A7B71"/>
    <w:rsid w:val="007B19D0"/>
    <w:rsid w:val="007B297E"/>
    <w:rsid w:val="007B2D11"/>
    <w:rsid w:val="007B3E7B"/>
    <w:rsid w:val="007B482C"/>
    <w:rsid w:val="007B530C"/>
    <w:rsid w:val="007B5B1F"/>
    <w:rsid w:val="007C0194"/>
    <w:rsid w:val="007C0371"/>
    <w:rsid w:val="007C1155"/>
    <w:rsid w:val="007C1C9C"/>
    <w:rsid w:val="007C4659"/>
    <w:rsid w:val="007C5C70"/>
    <w:rsid w:val="007D15D7"/>
    <w:rsid w:val="007D2B98"/>
    <w:rsid w:val="007D3F1F"/>
    <w:rsid w:val="007D6E7F"/>
    <w:rsid w:val="007E0DB7"/>
    <w:rsid w:val="007E1642"/>
    <w:rsid w:val="007E1DEA"/>
    <w:rsid w:val="007E47A7"/>
    <w:rsid w:val="007E770E"/>
    <w:rsid w:val="007E7A88"/>
    <w:rsid w:val="007F1ADE"/>
    <w:rsid w:val="007F5D70"/>
    <w:rsid w:val="007F7B07"/>
    <w:rsid w:val="007F7FD4"/>
    <w:rsid w:val="0080072C"/>
    <w:rsid w:val="00802A40"/>
    <w:rsid w:val="008031D8"/>
    <w:rsid w:val="00803B08"/>
    <w:rsid w:val="008057F6"/>
    <w:rsid w:val="00806796"/>
    <w:rsid w:val="008106A8"/>
    <w:rsid w:val="00811556"/>
    <w:rsid w:val="00811E7F"/>
    <w:rsid w:val="0081564A"/>
    <w:rsid w:val="00815D54"/>
    <w:rsid w:val="008162E6"/>
    <w:rsid w:val="00827996"/>
    <w:rsid w:val="00834A1B"/>
    <w:rsid w:val="008352D0"/>
    <w:rsid w:val="00842E0A"/>
    <w:rsid w:val="008435A0"/>
    <w:rsid w:val="0084485C"/>
    <w:rsid w:val="00844CCA"/>
    <w:rsid w:val="0084696B"/>
    <w:rsid w:val="00847659"/>
    <w:rsid w:val="00851663"/>
    <w:rsid w:val="00851F72"/>
    <w:rsid w:val="008522B3"/>
    <w:rsid w:val="00853174"/>
    <w:rsid w:val="00853E39"/>
    <w:rsid w:val="00857320"/>
    <w:rsid w:val="00857906"/>
    <w:rsid w:val="00860F2C"/>
    <w:rsid w:val="00861301"/>
    <w:rsid w:val="00861716"/>
    <w:rsid w:val="0086214F"/>
    <w:rsid w:val="008625BC"/>
    <w:rsid w:val="00863003"/>
    <w:rsid w:val="0086510A"/>
    <w:rsid w:val="008662F3"/>
    <w:rsid w:val="00870673"/>
    <w:rsid w:val="00870EEC"/>
    <w:rsid w:val="00873D14"/>
    <w:rsid w:val="00875540"/>
    <w:rsid w:val="0088013B"/>
    <w:rsid w:val="008811F1"/>
    <w:rsid w:val="00882077"/>
    <w:rsid w:val="008824A9"/>
    <w:rsid w:val="00886F4B"/>
    <w:rsid w:val="00887500"/>
    <w:rsid w:val="00887D0C"/>
    <w:rsid w:val="00891608"/>
    <w:rsid w:val="00897315"/>
    <w:rsid w:val="008A01B2"/>
    <w:rsid w:val="008A04DB"/>
    <w:rsid w:val="008A1C95"/>
    <w:rsid w:val="008A261B"/>
    <w:rsid w:val="008A2729"/>
    <w:rsid w:val="008A5281"/>
    <w:rsid w:val="008A596F"/>
    <w:rsid w:val="008A630A"/>
    <w:rsid w:val="008A7D9E"/>
    <w:rsid w:val="008B35C8"/>
    <w:rsid w:val="008B4E45"/>
    <w:rsid w:val="008B73B3"/>
    <w:rsid w:val="008C43B5"/>
    <w:rsid w:val="008D1C79"/>
    <w:rsid w:val="008D26F4"/>
    <w:rsid w:val="008D3B12"/>
    <w:rsid w:val="008D4F63"/>
    <w:rsid w:val="008D587C"/>
    <w:rsid w:val="008D58BE"/>
    <w:rsid w:val="008D6373"/>
    <w:rsid w:val="008E1056"/>
    <w:rsid w:val="008E150C"/>
    <w:rsid w:val="008E222E"/>
    <w:rsid w:val="008E28AF"/>
    <w:rsid w:val="008E4EC6"/>
    <w:rsid w:val="008E7B99"/>
    <w:rsid w:val="008F0423"/>
    <w:rsid w:val="008F12F5"/>
    <w:rsid w:val="008F13CF"/>
    <w:rsid w:val="008F22E2"/>
    <w:rsid w:val="008F50EC"/>
    <w:rsid w:val="008F5CB7"/>
    <w:rsid w:val="00900100"/>
    <w:rsid w:val="00902AA6"/>
    <w:rsid w:val="00907C46"/>
    <w:rsid w:val="00912165"/>
    <w:rsid w:val="009137BB"/>
    <w:rsid w:val="00915796"/>
    <w:rsid w:val="0092187E"/>
    <w:rsid w:val="0092232C"/>
    <w:rsid w:val="00923B1B"/>
    <w:rsid w:val="009246A9"/>
    <w:rsid w:val="00924C23"/>
    <w:rsid w:val="009257E3"/>
    <w:rsid w:val="009261CC"/>
    <w:rsid w:val="00930124"/>
    <w:rsid w:val="0093491B"/>
    <w:rsid w:val="009362CC"/>
    <w:rsid w:val="00937BF2"/>
    <w:rsid w:val="00941B2A"/>
    <w:rsid w:val="0094298D"/>
    <w:rsid w:val="009440CC"/>
    <w:rsid w:val="009444B2"/>
    <w:rsid w:val="0095227B"/>
    <w:rsid w:val="0095349B"/>
    <w:rsid w:val="009534A1"/>
    <w:rsid w:val="00955FD3"/>
    <w:rsid w:val="0095600B"/>
    <w:rsid w:val="00956574"/>
    <w:rsid w:val="009576BB"/>
    <w:rsid w:val="00960F70"/>
    <w:rsid w:val="009640DD"/>
    <w:rsid w:val="00965AEB"/>
    <w:rsid w:val="00965FC5"/>
    <w:rsid w:val="0096757F"/>
    <w:rsid w:val="0097034E"/>
    <w:rsid w:val="00977D16"/>
    <w:rsid w:val="0098296A"/>
    <w:rsid w:val="009836A5"/>
    <w:rsid w:val="00984442"/>
    <w:rsid w:val="00986FC2"/>
    <w:rsid w:val="0099617B"/>
    <w:rsid w:val="0099797A"/>
    <w:rsid w:val="00997DD4"/>
    <w:rsid w:val="009A044C"/>
    <w:rsid w:val="009A103C"/>
    <w:rsid w:val="009B0197"/>
    <w:rsid w:val="009B4555"/>
    <w:rsid w:val="009B5B6C"/>
    <w:rsid w:val="009C0D6F"/>
    <w:rsid w:val="009C1271"/>
    <w:rsid w:val="009C147D"/>
    <w:rsid w:val="009C27C2"/>
    <w:rsid w:val="009C2ACA"/>
    <w:rsid w:val="009C2BF0"/>
    <w:rsid w:val="009C3669"/>
    <w:rsid w:val="009C4720"/>
    <w:rsid w:val="009C6A91"/>
    <w:rsid w:val="009C7204"/>
    <w:rsid w:val="009D4631"/>
    <w:rsid w:val="009D54A0"/>
    <w:rsid w:val="009D66E2"/>
    <w:rsid w:val="009E1C06"/>
    <w:rsid w:val="009E1C46"/>
    <w:rsid w:val="009E2A09"/>
    <w:rsid w:val="009E61DD"/>
    <w:rsid w:val="009E6D8B"/>
    <w:rsid w:val="009F14A4"/>
    <w:rsid w:val="009F3B77"/>
    <w:rsid w:val="009F698C"/>
    <w:rsid w:val="009F7D67"/>
    <w:rsid w:val="00A016E3"/>
    <w:rsid w:val="00A02CBA"/>
    <w:rsid w:val="00A06F6B"/>
    <w:rsid w:val="00A07059"/>
    <w:rsid w:val="00A10344"/>
    <w:rsid w:val="00A1059D"/>
    <w:rsid w:val="00A10D78"/>
    <w:rsid w:val="00A119CD"/>
    <w:rsid w:val="00A11A2B"/>
    <w:rsid w:val="00A155DD"/>
    <w:rsid w:val="00A1694A"/>
    <w:rsid w:val="00A202CF"/>
    <w:rsid w:val="00A2062A"/>
    <w:rsid w:val="00A2328F"/>
    <w:rsid w:val="00A25B35"/>
    <w:rsid w:val="00A27918"/>
    <w:rsid w:val="00A309F2"/>
    <w:rsid w:val="00A36270"/>
    <w:rsid w:val="00A3678E"/>
    <w:rsid w:val="00A37DC4"/>
    <w:rsid w:val="00A428AD"/>
    <w:rsid w:val="00A433A6"/>
    <w:rsid w:val="00A47532"/>
    <w:rsid w:val="00A5218A"/>
    <w:rsid w:val="00A53E41"/>
    <w:rsid w:val="00A57550"/>
    <w:rsid w:val="00A603A8"/>
    <w:rsid w:val="00A62BB9"/>
    <w:rsid w:val="00A64FF5"/>
    <w:rsid w:val="00A67595"/>
    <w:rsid w:val="00A70922"/>
    <w:rsid w:val="00A716C5"/>
    <w:rsid w:val="00A71D92"/>
    <w:rsid w:val="00A72364"/>
    <w:rsid w:val="00A8012E"/>
    <w:rsid w:val="00A81217"/>
    <w:rsid w:val="00A83B86"/>
    <w:rsid w:val="00A85DE6"/>
    <w:rsid w:val="00A86986"/>
    <w:rsid w:val="00A86B65"/>
    <w:rsid w:val="00A87196"/>
    <w:rsid w:val="00A874CD"/>
    <w:rsid w:val="00A90D7D"/>
    <w:rsid w:val="00A93943"/>
    <w:rsid w:val="00A947C2"/>
    <w:rsid w:val="00A94D46"/>
    <w:rsid w:val="00A94F97"/>
    <w:rsid w:val="00A95130"/>
    <w:rsid w:val="00A96085"/>
    <w:rsid w:val="00A972F1"/>
    <w:rsid w:val="00A97DB0"/>
    <w:rsid w:val="00AA18FA"/>
    <w:rsid w:val="00AA25A6"/>
    <w:rsid w:val="00AA537D"/>
    <w:rsid w:val="00AA5D63"/>
    <w:rsid w:val="00AB122F"/>
    <w:rsid w:val="00AB3540"/>
    <w:rsid w:val="00AB35F5"/>
    <w:rsid w:val="00AC218B"/>
    <w:rsid w:val="00AC4BA6"/>
    <w:rsid w:val="00AC54E2"/>
    <w:rsid w:val="00AD051C"/>
    <w:rsid w:val="00AD2203"/>
    <w:rsid w:val="00AD3BC7"/>
    <w:rsid w:val="00AD7CB2"/>
    <w:rsid w:val="00AE0EDD"/>
    <w:rsid w:val="00AE1ABB"/>
    <w:rsid w:val="00AE36D8"/>
    <w:rsid w:val="00AE5137"/>
    <w:rsid w:val="00AE6E07"/>
    <w:rsid w:val="00AE7DE7"/>
    <w:rsid w:val="00AF3B26"/>
    <w:rsid w:val="00AF66D6"/>
    <w:rsid w:val="00B01DAE"/>
    <w:rsid w:val="00B01DD6"/>
    <w:rsid w:val="00B044D3"/>
    <w:rsid w:val="00B049A5"/>
    <w:rsid w:val="00B04D63"/>
    <w:rsid w:val="00B07444"/>
    <w:rsid w:val="00B12D10"/>
    <w:rsid w:val="00B13256"/>
    <w:rsid w:val="00B14DB1"/>
    <w:rsid w:val="00B15C10"/>
    <w:rsid w:val="00B17121"/>
    <w:rsid w:val="00B22EB1"/>
    <w:rsid w:val="00B23AA0"/>
    <w:rsid w:val="00B24A3F"/>
    <w:rsid w:val="00B24C12"/>
    <w:rsid w:val="00B2536C"/>
    <w:rsid w:val="00B31DD8"/>
    <w:rsid w:val="00B34428"/>
    <w:rsid w:val="00B36CE0"/>
    <w:rsid w:val="00B37799"/>
    <w:rsid w:val="00B423F7"/>
    <w:rsid w:val="00B43392"/>
    <w:rsid w:val="00B43B2D"/>
    <w:rsid w:val="00B47CFA"/>
    <w:rsid w:val="00B50F4B"/>
    <w:rsid w:val="00B52AAB"/>
    <w:rsid w:val="00B531DD"/>
    <w:rsid w:val="00B568F6"/>
    <w:rsid w:val="00B61108"/>
    <w:rsid w:val="00B62CCF"/>
    <w:rsid w:val="00B6650F"/>
    <w:rsid w:val="00B67228"/>
    <w:rsid w:val="00B70830"/>
    <w:rsid w:val="00B72D1C"/>
    <w:rsid w:val="00B73749"/>
    <w:rsid w:val="00B774F6"/>
    <w:rsid w:val="00B7757B"/>
    <w:rsid w:val="00B800F2"/>
    <w:rsid w:val="00B81C6C"/>
    <w:rsid w:val="00B82F87"/>
    <w:rsid w:val="00B8442C"/>
    <w:rsid w:val="00B84955"/>
    <w:rsid w:val="00B84E2F"/>
    <w:rsid w:val="00B85D16"/>
    <w:rsid w:val="00B900DA"/>
    <w:rsid w:val="00B9068A"/>
    <w:rsid w:val="00B91363"/>
    <w:rsid w:val="00B92DDF"/>
    <w:rsid w:val="00B948B0"/>
    <w:rsid w:val="00B95DA9"/>
    <w:rsid w:val="00B97782"/>
    <w:rsid w:val="00BA091F"/>
    <w:rsid w:val="00BA19E0"/>
    <w:rsid w:val="00BA1FC2"/>
    <w:rsid w:val="00BA29EC"/>
    <w:rsid w:val="00BA3739"/>
    <w:rsid w:val="00BA66B1"/>
    <w:rsid w:val="00BB021E"/>
    <w:rsid w:val="00BB18DE"/>
    <w:rsid w:val="00BB23C1"/>
    <w:rsid w:val="00BB4399"/>
    <w:rsid w:val="00BB617B"/>
    <w:rsid w:val="00BB6576"/>
    <w:rsid w:val="00BC5708"/>
    <w:rsid w:val="00BC6E63"/>
    <w:rsid w:val="00BC7BCE"/>
    <w:rsid w:val="00BD68A5"/>
    <w:rsid w:val="00BD6FF5"/>
    <w:rsid w:val="00BD76C3"/>
    <w:rsid w:val="00BE361B"/>
    <w:rsid w:val="00BE395D"/>
    <w:rsid w:val="00BE63F5"/>
    <w:rsid w:val="00BF04E3"/>
    <w:rsid w:val="00BF0E8E"/>
    <w:rsid w:val="00BF14AA"/>
    <w:rsid w:val="00BF2B5B"/>
    <w:rsid w:val="00BF4A14"/>
    <w:rsid w:val="00BF4FA7"/>
    <w:rsid w:val="00BF52A1"/>
    <w:rsid w:val="00BF5E45"/>
    <w:rsid w:val="00BF7B31"/>
    <w:rsid w:val="00C00FA2"/>
    <w:rsid w:val="00C0102F"/>
    <w:rsid w:val="00C023C5"/>
    <w:rsid w:val="00C0585E"/>
    <w:rsid w:val="00C05B24"/>
    <w:rsid w:val="00C065EB"/>
    <w:rsid w:val="00C07944"/>
    <w:rsid w:val="00C12FEB"/>
    <w:rsid w:val="00C13BCD"/>
    <w:rsid w:val="00C145A0"/>
    <w:rsid w:val="00C15F6D"/>
    <w:rsid w:val="00C20CEC"/>
    <w:rsid w:val="00C21871"/>
    <w:rsid w:val="00C245CB"/>
    <w:rsid w:val="00C27547"/>
    <w:rsid w:val="00C27A36"/>
    <w:rsid w:val="00C331FC"/>
    <w:rsid w:val="00C41EBF"/>
    <w:rsid w:val="00C42C02"/>
    <w:rsid w:val="00C43849"/>
    <w:rsid w:val="00C46201"/>
    <w:rsid w:val="00C46376"/>
    <w:rsid w:val="00C4739D"/>
    <w:rsid w:val="00C535EA"/>
    <w:rsid w:val="00C57D2B"/>
    <w:rsid w:val="00C61486"/>
    <w:rsid w:val="00C64ACB"/>
    <w:rsid w:val="00C65464"/>
    <w:rsid w:val="00C709D6"/>
    <w:rsid w:val="00C73466"/>
    <w:rsid w:val="00C7532C"/>
    <w:rsid w:val="00C75D9A"/>
    <w:rsid w:val="00C80AA3"/>
    <w:rsid w:val="00C8101C"/>
    <w:rsid w:val="00C81C30"/>
    <w:rsid w:val="00C83295"/>
    <w:rsid w:val="00C83EE0"/>
    <w:rsid w:val="00C86DC9"/>
    <w:rsid w:val="00C928AC"/>
    <w:rsid w:val="00C93F4C"/>
    <w:rsid w:val="00C952D0"/>
    <w:rsid w:val="00C95A62"/>
    <w:rsid w:val="00C96DC2"/>
    <w:rsid w:val="00CA317E"/>
    <w:rsid w:val="00CA5267"/>
    <w:rsid w:val="00CA5524"/>
    <w:rsid w:val="00CA6D7E"/>
    <w:rsid w:val="00CB4DFC"/>
    <w:rsid w:val="00CB5D38"/>
    <w:rsid w:val="00CB5E44"/>
    <w:rsid w:val="00CB69CC"/>
    <w:rsid w:val="00CC034A"/>
    <w:rsid w:val="00CC36DA"/>
    <w:rsid w:val="00CC4D49"/>
    <w:rsid w:val="00CC5AA4"/>
    <w:rsid w:val="00CC6240"/>
    <w:rsid w:val="00CC6A5E"/>
    <w:rsid w:val="00CC6C60"/>
    <w:rsid w:val="00CD2684"/>
    <w:rsid w:val="00CD2967"/>
    <w:rsid w:val="00CE4E1D"/>
    <w:rsid w:val="00CE7982"/>
    <w:rsid w:val="00CF0D19"/>
    <w:rsid w:val="00CF2C01"/>
    <w:rsid w:val="00CF502A"/>
    <w:rsid w:val="00CF6730"/>
    <w:rsid w:val="00CF779C"/>
    <w:rsid w:val="00D02DD7"/>
    <w:rsid w:val="00D02FB2"/>
    <w:rsid w:val="00D03634"/>
    <w:rsid w:val="00D06C6C"/>
    <w:rsid w:val="00D06FC3"/>
    <w:rsid w:val="00D07CA3"/>
    <w:rsid w:val="00D12389"/>
    <w:rsid w:val="00D12D5E"/>
    <w:rsid w:val="00D162FF"/>
    <w:rsid w:val="00D20F98"/>
    <w:rsid w:val="00D2165A"/>
    <w:rsid w:val="00D227BC"/>
    <w:rsid w:val="00D22DB7"/>
    <w:rsid w:val="00D23AF8"/>
    <w:rsid w:val="00D244F9"/>
    <w:rsid w:val="00D2543E"/>
    <w:rsid w:val="00D305A5"/>
    <w:rsid w:val="00D31D47"/>
    <w:rsid w:val="00D32EF4"/>
    <w:rsid w:val="00D33E5E"/>
    <w:rsid w:val="00D40C34"/>
    <w:rsid w:val="00D411E8"/>
    <w:rsid w:val="00D41872"/>
    <w:rsid w:val="00D4572F"/>
    <w:rsid w:val="00D46F93"/>
    <w:rsid w:val="00D47ECA"/>
    <w:rsid w:val="00D50C23"/>
    <w:rsid w:val="00D50E3C"/>
    <w:rsid w:val="00D531AB"/>
    <w:rsid w:val="00D53F22"/>
    <w:rsid w:val="00D55424"/>
    <w:rsid w:val="00D55CF1"/>
    <w:rsid w:val="00D64671"/>
    <w:rsid w:val="00D65AFF"/>
    <w:rsid w:val="00D65DB8"/>
    <w:rsid w:val="00D66A65"/>
    <w:rsid w:val="00D73A3F"/>
    <w:rsid w:val="00D75C8F"/>
    <w:rsid w:val="00D76DBE"/>
    <w:rsid w:val="00D77C53"/>
    <w:rsid w:val="00D8229D"/>
    <w:rsid w:val="00D827E8"/>
    <w:rsid w:val="00D82E6E"/>
    <w:rsid w:val="00D85787"/>
    <w:rsid w:val="00D872F9"/>
    <w:rsid w:val="00D92622"/>
    <w:rsid w:val="00D95E53"/>
    <w:rsid w:val="00DA73A2"/>
    <w:rsid w:val="00DB0BA7"/>
    <w:rsid w:val="00DB26A3"/>
    <w:rsid w:val="00DB694F"/>
    <w:rsid w:val="00DB708D"/>
    <w:rsid w:val="00DC3B61"/>
    <w:rsid w:val="00DC4AA3"/>
    <w:rsid w:val="00DC50A9"/>
    <w:rsid w:val="00DC7DC5"/>
    <w:rsid w:val="00DD164B"/>
    <w:rsid w:val="00DD282E"/>
    <w:rsid w:val="00DD36DD"/>
    <w:rsid w:val="00DD393E"/>
    <w:rsid w:val="00DD4CB6"/>
    <w:rsid w:val="00DD5916"/>
    <w:rsid w:val="00DE152C"/>
    <w:rsid w:val="00DE16DF"/>
    <w:rsid w:val="00DE1F69"/>
    <w:rsid w:val="00DE7B99"/>
    <w:rsid w:val="00DF191C"/>
    <w:rsid w:val="00DF3E71"/>
    <w:rsid w:val="00DF68CD"/>
    <w:rsid w:val="00DF722E"/>
    <w:rsid w:val="00E02D6F"/>
    <w:rsid w:val="00E03C7D"/>
    <w:rsid w:val="00E041AC"/>
    <w:rsid w:val="00E04C26"/>
    <w:rsid w:val="00E071B0"/>
    <w:rsid w:val="00E13337"/>
    <w:rsid w:val="00E15E71"/>
    <w:rsid w:val="00E15F0E"/>
    <w:rsid w:val="00E17CCF"/>
    <w:rsid w:val="00E21FAC"/>
    <w:rsid w:val="00E221A5"/>
    <w:rsid w:val="00E2311C"/>
    <w:rsid w:val="00E23C61"/>
    <w:rsid w:val="00E2583F"/>
    <w:rsid w:val="00E2715B"/>
    <w:rsid w:val="00E336DA"/>
    <w:rsid w:val="00E34F8B"/>
    <w:rsid w:val="00E3565F"/>
    <w:rsid w:val="00E368E4"/>
    <w:rsid w:val="00E458C7"/>
    <w:rsid w:val="00E54566"/>
    <w:rsid w:val="00E54DDB"/>
    <w:rsid w:val="00E562BD"/>
    <w:rsid w:val="00E56A8D"/>
    <w:rsid w:val="00E57212"/>
    <w:rsid w:val="00E62488"/>
    <w:rsid w:val="00E627BE"/>
    <w:rsid w:val="00E641BB"/>
    <w:rsid w:val="00E72E54"/>
    <w:rsid w:val="00E73CE3"/>
    <w:rsid w:val="00E74AFD"/>
    <w:rsid w:val="00E76490"/>
    <w:rsid w:val="00E808CA"/>
    <w:rsid w:val="00E80DB8"/>
    <w:rsid w:val="00E813A5"/>
    <w:rsid w:val="00E81DE7"/>
    <w:rsid w:val="00E84005"/>
    <w:rsid w:val="00E84B20"/>
    <w:rsid w:val="00E8541E"/>
    <w:rsid w:val="00E8780A"/>
    <w:rsid w:val="00E91676"/>
    <w:rsid w:val="00E92B43"/>
    <w:rsid w:val="00E947FD"/>
    <w:rsid w:val="00EB28EA"/>
    <w:rsid w:val="00EB2DC3"/>
    <w:rsid w:val="00EB3FCD"/>
    <w:rsid w:val="00EB405E"/>
    <w:rsid w:val="00EC04D5"/>
    <w:rsid w:val="00EC26CF"/>
    <w:rsid w:val="00EC2773"/>
    <w:rsid w:val="00EC3655"/>
    <w:rsid w:val="00EC4401"/>
    <w:rsid w:val="00ED0A5F"/>
    <w:rsid w:val="00ED212B"/>
    <w:rsid w:val="00ED2C7B"/>
    <w:rsid w:val="00ED3DA9"/>
    <w:rsid w:val="00ED7FF0"/>
    <w:rsid w:val="00EE028A"/>
    <w:rsid w:val="00EE278E"/>
    <w:rsid w:val="00EE2B23"/>
    <w:rsid w:val="00EE34DE"/>
    <w:rsid w:val="00EE3DC1"/>
    <w:rsid w:val="00EE45A2"/>
    <w:rsid w:val="00EE49E6"/>
    <w:rsid w:val="00EE76F6"/>
    <w:rsid w:val="00EF1074"/>
    <w:rsid w:val="00EF19DA"/>
    <w:rsid w:val="00EF75CD"/>
    <w:rsid w:val="00EF7DDF"/>
    <w:rsid w:val="00F00BA6"/>
    <w:rsid w:val="00F01670"/>
    <w:rsid w:val="00F01B3E"/>
    <w:rsid w:val="00F0348A"/>
    <w:rsid w:val="00F06372"/>
    <w:rsid w:val="00F074CC"/>
    <w:rsid w:val="00F11F47"/>
    <w:rsid w:val="00F1403E"/>
    <w:rsid w:val="00F15EED"/>
    <w:rsid w:val="00F2225B"/>
    <w:rsid w:val="00F26228"/>
    <w:rsid w:val="00F27DF7"/>
    <w:rsid w:val="00F31302"/>
    <w:rsid w:val="00F40C81"/>
    <w:rsid w:val="00F415CD"/>
    <w:rsid w:val="00F41D68"/>
    <w:rsid w:val="00F42FC1"/>
    <w:rsid w:val="00F44F0F"/>
    <w:rsid w:val="00F50BA3"/>
    <w:rsid w:val="00F535C9"/>
    <w:rsid w:val="00F53AB5"/>
    <w:rsid w:val="00F5739D"/>
    <w:rsid w:val="00F62274"/>
    <w:rsid w:val="00F64177"/>
    <w:rsid w:val="00F65C2F"/>
    <w:rsid w:val="00F661B1"/>
    <w:rsid w:val="00F71C76"/>
    <w:rsid w:val="00F71EC0"/>
    <w:rsid w:val="00F7370C"/>
    <w:rsid w:val="00F73A3A"/>
    <w:rsid w:val="00F75B71"/>
    <w:rsid w:val="00F772F7"/>
    <w:rsid w:val="00F77C78"/>
    <w:rsid w:val="00F80126"/>
    <w:rsid w:val="00F81042"/>
    <w:rsid w:val="00F81C45"/>
    <w:rsid w:val="00F82D19"/>
    <w:rsid w:val="00F8326B"/>
    <w:rsid w:val="00F86DC1"/>
    <w:rsid w:val="00F900BD"/>
    <w:rsid w:val="00F90261"/>
    <w:rsid w:val="00F910ED"/>
    <w:rsid w:val="00F91E01"/>
    <w:rsid w:val="00F940BF"/>
    <w:rsid w:val="00F952F7"/>
    <w:rsid w:val="00F95540"/>
    <w:rsid w:val="00F95AAC"/>
    <w:rsid w:val="00FA2215"/>
    <w:rsid w:val="00FB1CCA"/>
    <w:rsid w:val="00FB71D3"/>
    <w:rsid w:val="00FC117B"/>
    <w:rsid w:val="00FC155F"/>
    <w:rsid w:val="00FC236A"/>
    <w:rsid w:val="00FC2EA7"/>
    <w:rsid w:val="00FC2F12"/>
    <w:rsid w:val="00FC5117"/>
    <w:rsid w:val="00FC5C81"/>
    <w:rsid w:val="00FD29BF"/>
    <w:rsid w:val="00FD327A"/>
    <w:rsid w:val="00FD54AC"/>
    <w:rsid w:val="00FD58D5"/>
    <w:rsid w:val="00FD5D59"/>
    <w:rsid w:val="00FD5FD6"/>
    <w:rsid w:val="00FE1F89"/>
    <w:rsid w:val="00FE52D8"/>
    <w:rsid w:val="00FE5384"/>
    <w:rsid w:val="00FF00B2"/>
    <w:rsid w:val="00FF158A"/>
    <w:rsid w:val="00FF4887"/>
    <w:rsid w:val="00FF7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3049465"/>
  <w15:docId w15:val="{71856630-2810-46F9-9889-CB9518AA6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Times New Roman" w:hAnsi="Arial" w:cs="Times New Roman"/>
        <w:lang w:val="en-US" w:eastAsia="en-US" w:bidi="ar-SA"/>
      </w:rPr>
    </w:rPrDefault>
    <w:pPrDefault>
      <w:pPr>
        <w:spacing w:before="120" w:after="120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D33E5E"/>
  </w:style>
  <w:style w:type="paragraph" w:styleId="Heading1">
    <w:name w:val="heading 1"/>
    <w:basedOn w:val="Normal"/>
    <w:next w:val="Normal"/>
    <w:link w:val="Heading1Char"/>
    <w:uiPriority w:val="9"/>
    <w:qFormat/>
    <w:rsid w:val="005D71AC"/>
    <w:pPr>
      <w:keepNext/>
      <w:spacing w:before="480" w:after="480"/>
      <w:jc w:val="center"/>
      <w:outlineLvl w:val="0"/>
    </w:pPr>
    <w:rPr>
      <w:b/>
      <w:sz w:val="24"/>
    </w:rPr>
  </w:style>
  <w:style w:type="paragraph" w:styleId="Heading2">
    <w:name w:val="heading 2"/>
    <w:basedOn w:val="Normal"/>
    <w:next w:val="Normal"/>
    <w:link w:val="Heading2Char"/>
    <w:uiPriority w:val="9"/>
    <w:qFormat/>
    <w:rsid w:val="008A596F"/>
    <w:pPr>
      <w:keepNext/>
      <w:tabs>
        <w:tab w:val="left" w:pos="1440"/>
      </w:tabs>
      <w:spacing w:after="160"/>
      <w:outlineLvl w:val="1"/>
    </w:pPr>
    <w:rPr>
      <w:b/>
      <w:noProof/>
    </w:rPr>
  </w:style>
  <w:style w:type="paragraph" w:styleId="Heading3">
    <w:name w:val="heading 3"/>
    <w:basedOn w:val="Heading2"/>
    <w:next w:val="Normal"/>
    <w:link w:val="Heading3Char"/>
    <w:uiPriority w:val="9"/>
    <w:qFormat/>
    <w:rsid w:val="008A596F"/>
    <w:pPr>
      <w:spacing w:after="80"/>
      <w:outlineLvl w:val="2"/>
    </w:pPr>
  </w:style>
  <w:style w:type="paragraph" w:styleId="Heading4">
    <w:name w:val="heading 4"/>
    <w:basedOn w:val="Heading3"/>
    <w:next w:val="Normal"/>
    <w:link w:val="Heading4Char"/>
    <w:uiPriority w:val="9"/>
    <w:qFormat/>
    <w:rsid w:val="005D71AC"/>
    <w:pPr>
      <w:outlineLvl w:val="3"/>
    </w:pPr>
  </w:style>
  <w:style w:type="paragraph" w:styleId="Heading5">
    <w:name w:val="heading 5"/>
    <w:basedOn w:val="Heading4"/>
    <w:next w:val="Normal"/>
    <w:link w:val="Heading5Char"/>
    <w:uiPriority w:val="9"/>
    <w:qFormat/>
    <w:rsid w:val="00596546"/>
    <w:pPr>
      <w:spacing w:before="240" w:after="120"/>
      <w:outlineLvl w:val="4"/>
    </w:pPr>
  </w:style>
  <w:style w:type="paragraph" w:styleId="Heading6">
    <w:name w:val="heading 6"/>
    <w:basedOn w:val="Heading5"/>
    <w:next w:val="Normal"/>
    <w:link w:val="Heading6Char"/>
    <w:uiPriority w:val="9"/>
    <w:qFormat/>
    <w:rsid w:val="005D71AC"/>
    <w:pPr>
      <w:outlineLvl w:val="5"/>
    </w:pPr>
  </w:style>
  <w:style w:type="paragraph" w:styleId="Heading7">
    <w:name w:val="heading 7"/>
    <w:basedOn w:val="Heading6"/>
    <w:next w:val="Normal"/>
    <w:link w:val="Heading7Char"/>
    <w:uiPriority w:val="9"/>
    <w:qFormat/>
    <w:rsid w:val="005D71AC"/>
    <w:pPr>
      <w:outlineLvl w:val="6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5B7A5F"/>
    <w:rPr>
      <w:b/>
      <w:sz w:val="24"/>
    </w:rPr>
  </w:style>
  <w:style w:type="character" w:customStyle="1" w:styleId="Heading2Char">
    <w:name w:val="Heading 2 Char"/>
    <w:link w:val="Heading2"/>
    <w:uiPriority w:val="9"/>
    <w:rsid w:val="005B7A5F"/>
    <w:rPr>
      <w:b/>
      <w:noProof/>
    </w:rPr>
  </w:style>
  <w:style w:type="character" w:customStyle="1" w:styleId="Heading3Char">
    <w:name w:val="Heading 3 Char"/>
    <w:link w:val="Heading3"/>
    <w:uiPriority w:val="9"/>
    <w:rsid w:val="005B7A5F"/>
    <w:rPr>
      <w:b/>
      <w:noProof/>
    </w:rPr>
  </w:style>
  <w:style w:type="character" w:customStyle="1" w:styleId="Heading4Char">
    <w:name w:val="Heading 4 Char"/>
    <w:link w:val="Heading4"/>
    <w:uiPriority w:val="9"/>
    <w:rsid w:val="005B7A5F"/>
    <w:rPr>
      <w:b/>
      <w:noProof/>
    </w:rPr>
  </w:style>
  <w:style w:type="character" w:customStyle="1" w:styleId="Heading5Char">
    <w:name w:val="Heading 5 Char"/>
    <w:link w:val="Heading5"/>
    <w:uiPriority w:val="9"/>
    <w:rsid w:val="005B7A5F"/>
    <w:rPr>
      <w:b/>
      <w:noProof/>
    </w:rPr>
  </w:style>
  <w:style w:type="character" w:customStyle="1" w:styleId="Heading6Char">
    <w:name w:val="Heading 6 Char"/>
    <w:link w:val="Heading6"/>
    <w:uiPriority w:val="9"/>
    <w:rsid w:val="005B7A5F"/>
    <w:rPr>
      <w:b/>
      <w:noProof/>
    </w:rPr>
  </w:style>
  <w:style w:type="character" w:customStyle="1" w:styleId="Heading7Char">
    <w:name w:val="Heading 7 Char"/>
    <w:link w:val="Heading7"/>
    <w:uiPriority w:val="9"/>
    <w:rsid w:val="005B7A5F"/>
    <w:rPr>
      <w:b/>
      <w:noProof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D71AC"/>
    <w:pPr>
      <w:tabs>
        <w:tab w:val="left" w:pos="720"/>
      </w:tabs>
      <w:spacing w:before="240" w:after="60"/>
      <w:jc w:val="left"/>
      <w:outlineLvl w:val="9"/>
    </w:pPr>
    <w:rPr>
      <w:rFonts w:ascii="Cambria" w:hAnsi="Cambria"/>
      <w:bCs/>
      <w:kern w:val="32"/>
      <w:sz w:val="32"/>
      <w:szCs w:val="32"/>
    </w:rPr>
  </w:style>
  <w:style w:type="paragraph" w:customStyle="1" w:styleId="FigureTitle">
    <w:name w:val="Figure Title"/>
    <w:basedOn w:val="Normal"/>
    <w:link w:val="FigureTitleChar"/>
    <w:uiPriority w:val="19"/>
    <w:qFormat/>
    <w:rsid w:val="005D71AC"/>
    <w:pPr>
      <w:keepNext/>
      <w:keepLines/>
      <w:spacing w:before="200" w:after="280"/>
      <w:jc w:val="center"/>
    </w:pPr>
    <w:rPr>
      <w:b/>
    </w:rPr>
  </w:style>
  <w:style w:type="character" w:customStyle="1" w:styleId="FigureTitleChar">
    <w:name w:val="Figure Title Char"/>
    <w:link w:val="FigureTitle"/>
    <w:uiPriority w:val="19"/>
    <w:rsid w:val="005B7A5F"/>
    <w:rPr>
      <w:b/>
    </w:rPr>
  </w:style>
  <w:style w:type="paragraph" w:customStyle="1" w:styleId="TableTitle">
    <w:name w:val="Table Title"/>
    <w:basedOn w:val="Normal"/>
    <w:next w:val="Normal"/>
    <w:link w:val="TableTitleChar"/>
    <w:uiPriority w:val="10"/>
    <w:qFormat/>
    <w:rsid w:val="005D71AC"/>
    <w:pPr>
      <w:spacing w:after="0"/>
      <w:jc w:val="center"/>
    </w:pPr>
    <w:rPr>
      <w:b/>
    </w:rPr>
  </w:style>
  <w:style w:type="character" w:customStyle="1" w:styleId="TableTitleChar">
    <w:name w:val="Table Title Char"/>
    <w:link w:val="TableTitle"/>
    <w:uiPriority w:val="10"/>
    <w:rsid w:val="005B7A5F"/>
    <w:rPr>
      <w:b/>
    </w:rPr>
  </w:style>
  <w:style w:type="paragraph" w:customStyle="1" w:styleId="Bullet3">
    <w:name w:val="Bullet3"/>
    <w:basedOn w:val="Normal"/>
    <w:uiPriority w:val="19"/>
    <w:qFormat/>
    <w:rsid w:val="005D71AC"/>
    <w:pPr>
      <w:tabs>
        <w:tab w:val="left" w:pos="1080"/>
        <w:tab w:val="left" w:pos="1440"/>
      </w:tabs>
      <w:spacing w:after="60"/>
      <w:ind w:left="1440" w:hanging="360"/>
    </w:pPr>
  </w:style>
  <w:style w:type="paragraph" w:customStyle="1" w:styleId="Bullet2">
    <w:name w:val="Bullet2"/>
    <w:basedOn w:val="Normal"/>
    <w:uiPriority w:val="19"/>
    <w:qFormat/>
    <w:rsid w:val="005D71AC"/>
    <w:pPr>
      <w:tabs>
        <w:tab w:val="left" w:pos="1080"/>
      </w:tabs>
      <w:spacing w:after="60"/>
      <w:ind w:left="1080" w:hanging="350"/>
    </w:pPr>
  </w:style>
  <w:style w:type="paragraph" w:customStyle="1" w:styleId="Bullet1">
    <w:name w:val="Bullet1"/>
    <w:basedOn w:val="Normal"/>
    <w:uiPriority w:val="19"/>
    <w:qFormat/>
    <w:rsid w:val="005D71AC"/>
    <w:pPr>
      <w:spacing w:after="60"/>
      <w:ind w:left="720" w:hanging="360"/>
    </w:pPr>
  </w:style>
  <w:style w:type="paragraph" w:customStyle="1" w:styleId="Note">
    <w:name w:val="Note"/>
    <w:basedOn w:val="Normal"/>
    <w:link w:val="NoteChar"/>
    <w:uiPriority w:val="2"/>
    <w:qFormat/>
    <w:rsid w:val="00CA317E"/>
    <w:pPr>
      <w:tabs>
        <w:tab w:val="left" w:pos="1080"/>
      </w:tabs>
      <w:spacing w:before="60" w:after="60"/>
      <w:ind w:left="360" w:right="1080"/>
    </w:pPr>
    <w:rPr>
      <w:sz w:val="18"/>
    </w:rPr>
  </w:style>
  <w:style w:type="paragraph" w:customStyle="1" w:styleId="TableEntry">
    <w:name w:val="Table Entry"/>
    <w:basedOn w:val="Normal"/>
    <w:uiPriority w:val="10"/>
    <w:qFormat/>
    <w:rsid w:val="00FB1CCA"/>
    <w:pPr>
      <w:spacing w:before="0" w:after="0"/>
    </w:pPr>
  </w:style>
  <w:style w:type="paragraph" w:customStyle="1" w:styleId="Bullet0">
    <w:name w:val="Bullet0"/>
    <w:basedOn w:val="Normal"/>
    <w:uiPriority w:val="19"/>
    <w:qFormat/>
    <w:rsid w:val="005D71AC"/>
    <w:pPr>
      <w:tabs>
        <w:tab w:val="left" w:pos="360"/>
      </w:tabs>
      <w:spacing w:after="60"/>
      <w:ind w:left="360" w:hanging="367"/>
    </w:pPr>
  </w:style>
  <w:style w:type="paragraph" w:customStyle="1" w:styleId="TableLabel">
    <w:name w:val="Table Label"/>
    <w:basedOn w:val="TableEntry"/>
    <w:uiPriority w:val="10"/>
    <w:qFormat/>
    <w:rsid w:val="00FB1CCA"/>
    <w:pPr>
      <w:keepNext/>
      <w:jc w:val="center"/>
    </w:pPr>
    <w:rPr>
      <w:b/>
    </w:rPr>
  </w:style>
  <w:style w:type="paragraph" w:customStyle="1" w:styleId="DocList">
    <w:name w:val="DocList"/>
    <w:basedOn w:val="Normal"/>
    <w:uiPriority w:val="19"/>
    <w:qFormat/>
    <w:rsid w:val="005D71AC"/>
    <w:pPr>
      <w:tabs>
        <w:tab w:val="left" w:pos="1620"/>
      </w:tabs>
      <w:spacing w:before="60" w:after="60"/>
      <w:ind w:left="1620" w:hanging="1080"/>
    </w:pPr>
  </w:style>
  <w:style w:type="paragraph" w:customStyle="1" w:styleId="PartTitle">
    <w:name w:val="Part Title"/>
    <w:basedOn w:val="Normal"/>
    <w:uiPriority w:val="14"/>
    <w:qFormat/>
    <w:rsid w:val="005D71AC"/>
    <w:pPr>
      <w:tabs>
        <w:tab w:val="left" w:pos="360"/>
      </w:tabs>
      <w:jc w:val="center"/>
    </w:pPr>
    <w:rPr>
      <w:i/>
      <w:sz w:val="24"/>
    </w:rPr>
  </w:style>
  <w:style w:type="paragraph" w:customStyle="1" w:styleId="StandardTitle">
    <w:name w:val="Standard Title"/>
    <w:basedOn w:val="Normal"/>
    <w:uiPriority w:val="14"/>
    <w:qFormat/>
    <w:rsid w:val="005D71AC"/>
    <w:pPr>
      <w:tabs>
        <w:tab w:val="left" w:pos="360"/>
      </w:tabs>
      <w:jc w:val="center"/>
    </w:pPr>
    <w:rPr>
      <w:b/>
      <w:sz w:val="24"/>
    </w:rPr>
  </w:style>
  <w:style w:type="paragraph" w:customStyle="1" w:styleId="Instruction">
    <w:name w:val="Instruction"/>
    <w:basedOn w:val="Normal"/>
    <w:uiPriority w:val="19"/>
    <w:qFormat/>
    <w:rsid w:val="005D71AC"/>
    <w:pPr>
      <w:pBdr>
        <w:top w:val="single" w:sz="6" w:space="3" w:color="auto"/>
        <w:left w:val="single" w:sz="6" w:space="3" w:color="auto"/>
        <w:bottom w:val="single" w:sz="6" w:space="3" w:color="auto"/>
        <w:right w:val="single" w:sz="6" w:space="3" w:color="auto"/>
      </w:pBdr>
    </w:pPr>
    <w:rPr>
      <w:b/>
    </w:rPr>
  </w:style>
  <w:style w:type="paragraph" w:customStyle="1" w:styleId="List1">
    <w:name w:val="List1"/>
    <w:basedOn w:val="Bullet1"/>
    <w:uiPriority w:val="19"/>
    <w:qFormat/>
    <w:rsid w:val="005D71AC"/>
  </w:style>
  <w:style w:type="paragraph" w:customStyle="1" w:styleId="List2">
    <w:name w:val="List2"/>
    <w:basedOn w:val="Bullet2"/>
    <w:uiPriority w:val="19"/>
    <w:qFormat/>
    <w:rsid w:val="005D71AC"/>
    <w:pPr>
      <w:ind w:hanging="360"/>
    </w:pPr>
  </w:style>
  <w:style w:type="paragraph" w:customStyle="1" w:styleId="List3">
    <w:name w:val="List3"/>
    <w:basedOn w:val="Bullet3"/>
    <w:uiPriority w:val="19"/>
    <w:qFormat/>
    <w:rsid w:val="005D71AC"/>
  </w:style>
  <w:style w:type="paragraph" w:customStyle="1" w:styleId="Bullet20">
    <w:name w:val="Bullet 2"/>
    <w:basedOn w:val="Normal"/>
    <w:uiPriority w:val="19"/>
    <w:rsid w:val="00DE1F69"/>
    <w:pPr>
      <w:ind w:left="1080" w:hanging="360"/>
    </w:pPr>
  </w:style>
  <w:style w:type="paragraph" w:styleId="Header">
    <w:name w:val="header"/>
    <w:basedOn w:val="Normal"/>
    <w:link w:val="HeaderChar"/>
    <w:uiPriority w:val="99"/>
    <w:unhideWhenUsed/>
    <w:rsid w:val="00DE1F69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link w:val="Header"/>
    <w:uiPriority w:val="99"/>
    <w:rsid w:val="00DE1F69"/>
    <w:rPr>
      <w:rFonts w:ascii="Helvetica" w:hAnsi="Helvetica"/>
    </w:rPr>
  </w:style>
  <w:style w:type="paragraph" w:styleId="Footer">
    <w:name w:val="footer"/>
    <w:basedOn w:val="Normal"/>
    <w:link w:val="FooterChar"/>
    <w:uiPriority w:val="99"/>
    <w:unhideWhenUsed/>
    <w:rsid w:val="00DE1F69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link w:val="Footer"/>
    <w:uiPriority w:val="99"/>
    <w:semiHidden/>
    <w:rsid w:val="00DE1F69"/>
    <w:rPr>
      <w:rFonts w:ascii="Helvetica" w:hAnsi="Helvetica"/>
    </w:rPr>
  </w:style>
  <w:style w:type="character" w:styleId="CommentReference">
    <w:name w:val="annotation reference"/>
    <w:basedOn w:val="DefaultParagraphFont"/>
    <w:uiPriority w:val="99"/>
    <w:semiHidden/>
    <w:unhideWhenUsed/>
    <w:rsid w:val="00524E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24E92"/>
    <w:rPr>
      <w:rFonts w:eastAsiaTheme="minorHAnsi" w:cstheme="minorBidi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24E92"/>
    <w:rPr>
      <w:rFonts w:ascii="Arial" w:eastAsiaTheme="minorHAnsi" w:hAnsi="Arial" w:cstheme="minorBid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4E92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4E92"/>
    <w:rPr>
      <w:rFonts w:ascii="Segoe UI" w:hAnsi="Segoe UI" w:cs="Segoe UI"/>
      <w:sz w:val="18"/>
      <w:szCs w:val="18"/>
    </w:rPr>
  </w:style>
  <w:style w:type="character" w:customStyle="1" w:styleId="NoteChar">
    <w:name w:val="Note Char"/>
    <w:basedOn w:val="DefaultParagraphFont"/>
    <w:link w:val="Note"/>
    <w:uiPriority w:val="2"/>
    <w:rsid w:val="00CA317E"/>
    <w:rPr>
      <w:rFonts w:ascii="Arial" w:hAnsi="Arial"/>
      <w:sz w:val="18"/>
    </w:rPr>
  </w:style>
  <w:style w:type="table" w:customStyle="1" w:styleId="TableGrid4">
    <w:name w:val="Table Grid4"/>
    <w:basedOn w:val="TableNormal"/>
    <w:next w:val="TableGrid"/>
    <w:uiPriority w:val="39"/>
    <w:rsid w:val="000D07DD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0D07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82E6E"/>
    <w:pPr>
      <w:ind w:left="720"/>
      <w:contextualSpacing/>
    </w:pPr>
    <w:rPr>
      <w:rFonts w:eastAsiaTheme="minorHAnsi" w:cstheme="minorBidi"/>
      <w:szCs w:val="22"/>
    </w:rPr>
  </w:style>
  <w:style w:type="character" w:styleId="Hyperlink">
    <w:name w:val="Hyperlink"/>
    <w:basedOn w:val="DefaultParagraphFont"/>
    <w:uiPriority w:val="99"/>
    <w:unhideWhenUsed/>
    <w:rsid w:val="00D82E6E"/>
    <w:rPr>
      <w:color w:val="0563C1" w:themeColor="hyperlink"/>
      <w:u w:val="single"/>
    </w:rPr>
  </w:style>
  <w:style w:type="paragraph" w:customStyle="1" w:styleId="Description">
    <w:name w:val="Description"/>
    <w:basedOn w:val="Normal"/>
    <w:link w:val="DescriptionChar"/>
    <w:uiPriority w:val="2"/>
    <w:qFormat/>
    <w:rsid w:val="00D82E6E"/>
    <w:pPr>
      <w:spacing w:before="60"/>
      <w:ind w:left="720" w:right="720"/>
    </w:pPr>
    <w:rPr>
      <w:rFonts w:eastAsiaTheme="minorHAnsi" w:cstheme="minorBidi"/>
      <w:szCs w:val="22"/>
    </w:rPr>
  </w:style>
  <w:style w:type="character" w:customStyle="1" w:styleId="DescriptionChar">
    <w:name w:val="Description Char"/>
    <w:basedOn w:val="DefaultParagraphFont"/>
    <w:link w:val="Description"/>
    <w:uiPriority w:val="2"/>
    <w:rsid w:val="00D82E6E"/>
    <w:rPr>
      <w:rFonts w:ascii="Arial" w:eastAsiaTheme="minorHAnsi" w:hAnsi="Arial" w:cstheme="minorBidi"/>
      <w:szCs w:val="22"/>
    </w:rPr>
  </w:style>
  <w:style w:type="paragraph" w:customStyle="1" w:styleId="Term">
    <w:name w:val="Term"/>
    <w:link w:val="TermChar"/>
    <w:uiPriority w:val="4"/>
    <w:rsid w:val="00D82E6E"/>
    <w:pPr>
      <w:spacing w:after="60"/>
      <w:ind w:left="1800" w:hanging="1440"/>
    </w:pPr>
    <w:rPr>
      <w:rFonts w:eastAsiaTheme="minorHAnsi" w:cstheme="minorBidi"/>
      <w:b/>
      <w:color w:val="000000"/>
      <w:szCs w:val="22"/>
    </w:rPr>
  </w:style>
  <w:style w:type="character" w:customStyle="1" w:styleId="TermChar">
    <w:name w:val="Term Char"/>
    <w:basedOn w:val="DefaultParagraphFont"/>
    <w:link w:val="Term"/>
    <w:uiPriority w:val="4"/>
    <w:rsid w:val="005B7A5F"/>
    <w:rPr>
      <w:rFonts w:eastAsiaTheme="minorHAnsi" w:cstheme="minorBidi"/>
      <w:b/>
      <w:color w:val="000000"/>
      <w:szCs w:val="22"/>
    </w:rPr>
  </w:style>
  <w:style w:type="paragraph" w:styleId="NormalWeb">
    <w:name w:val="Normal (Web)"/>
    <w:basedOn w:val="Normal"/>
    <w:uiPriority w:val="99"/>
    <w:semiHidden/>
    <w:unhideWhenUsed/>
    <w:rsid w:val="00D82E6E"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</w:rPr>
  </w:style>
  <w:style w:type="paragraph" w:customStyle="1" w:styleId="NoSpace">
    <w:name w:val="No Space"/>
    <w:basedOn w:val="Normal"/>
    <w:link w:val="NoSpaceChar"/>
    <w:uiPriority w:val="1"/>
    <w:qFormat/>
    <w:rsid w:val="00294436"/>
    <w:pPr>
      <w:spacing w:before="0" w:after="0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A317E"/>
    <w:pPr>
      <w:tabs>
        <w:tab w:val="left" w:pos="720"/>
      </w:tabs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b/>
      <w:bCs/>
    </w:rPr>
  </w:style>
  <w:style w:type="character" w:customStyle="1" w:styleId="NoSpaceChar">
    <w:name w:val="No Space Char"/>
    <w:aliases w:val="No Spacing Char"/>
    <w:basedOn w:val="DefaultParagraphFont"/>
    <w:link w:val="NoSpace"/>
    <w:uiPriority w:val="1"/>
    <w:rsid w:val="00294436"/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A317E"/>
    <w:rPr>
      <w:rFonts w:ascii="Arial" w:eastAsiaTheme="minorHAnsi" w:hAnsi="Arial" w:cstheme="minorBidi"/>
      <w:b/>
      <w:bCs/>
    </w:rPr>
  </w:style>
  <w:style w:type="paragraph" w:styleId="NoSpacing">
    <w:name w:val="No Spacing"/>
    <w:uiPriority w:val="1"/>
    <w:rsid w:val="008D26F4"/>
    <w:rPr>
      <w:rFonts w:eastAsiaTheme="minorHAnsi" w:cstheme="minorBidi"/>
      <w:szCs w:val="22"/>
    </w:rPr>
  </w:style>
  <w:style w:type="paragraph" w:customStyle="1" w:styleId="Code">
    <w:name w:val="Code"/>
    <w:link w:val="CodeChar"/>
    <w:uiPriority w:val="2"/>
    <w:rsid w:val="008D26F4"/>
    <w:pPr>
      <w:keepLines/>
      <w:ind w:left="1440" w:hanging="1080"/>
    </w:pPr>
    <w:rPr>
      <w:rFonts w:ascii="Consolas" w:eastAsiaTheme="minorHAnsi" w:hAnsi="Consolas" w:cs="Consolas"/>
      <w:szCs w:val="22"/>
    </w:rPr>
  </w:style>
  <w:style w:type="character" w:customStyle="1" w:styleId="CodeChar">
    <w:name w:val="Code Char"/>
    <w:basedOn w:val="NoSpaceChar"/>
    <w:link w:val="Code"/>
    <w:uiPriority w:val="2"/>
    <w:rsid w:val="005B7A5F"/>
    <w:rPr>
      <w:rFonts w:ascii="Consolas" w:eastAsiaTheme="minorHAnsi" w:hAnsi="Consolas" w:cs="Consolas"/>
      <w:szCs w:val="22"/>
    </w:rPr>
  </w:style>
  <w:style w:type="paragraph" w:customStyle="1" w:styleId="TableHeader">
    <w:name w:val="Table Header"/>
    <w:basedOn w:val="Normal"/>
    <w:link w:val="TableHeaderChar"/>
    <w:uiPriority w:val="9"/>
    <w:qFormat/>
    <w:rsid w:val="004F5454"/>
    <w:pPr>
      <w:spacing w:before="0" w:after="0"/>
    </w:pPr>
    <w:rPr>
      <w:b/>
      <w:color w:val="000000"/>
      <w:szCs w:val="22"/>
      <w:lang w:val="en"/>
    </w:rPr>
  </w:style>
  <w:style w:type="character" w:customStyle="1" w:styleId="TableHeaderChar">
    <w:name w:val="Table Header Char"/>
    <w:basedOn w:val="DefaultParagraphFont"/>
    <w:link w:val="TableHeader"/>
    <w:uiPriority w:val="9"/>
    <w:rsid w:val="004F5454"/>
    <w:rPr>
      <w:b/>
      <w:color w:val="000000"/>
      <w:szCs w:val="22"/>
      <w:lang w:val="en"/>
    </w:rPr>
  </w:style>
  <w:style w:type="paragraph" w:customStyle="1" w:styleId="TableRow">
    <w:name w:val="Table Row"/>
    <w:basedOn w:val="Normal"/>
    <w:link w:val="TableRowChar"/>
    <w:uiPriority w:val="9"/>
    <w:qFormat/>
    <w:rsid w:val="004F5454"/>
    <w:pPr>
      <w:spacing w:before="0" w:after="0"/>
    </w:pPr>
    <w:rPr>
      <w:color w:val="000000"/>
      <w:lang w:val="en"/>
    </w:rPr>
  </w:style>
  <w:style w:type="character" w:customStyle="1" w:styleId="TableRowChar">
    <w:name w:val="Table Row Char"/>
    <w:basedOn w:val="DefaultParagraphFont"/>
    <w:link w:val="TableRow"/>
    <w:uiPriority w:val="9"/>
    <w:rsid w:val="004F5454"/>
    <w:rPr>
      <w:color w:val="000000"/>
      <w:lang w:val="en"/>
    </w:rPr>
  </w:style>
  <w:style w:type="paragraph" w:customStyle="1" w:styleId="Syntax">
    <w:name w:val="Syntax"/>
    <w:basedOn w:val="Normal"/>
    <w:link w:val="SyntaxChar"/>
    <w:uiPriority w:val="19"/>
    <w:qFormat/>
    <w:rsid w:val="00467D96"/>
    <w:pPr>
      <w:ind w:left="360"/>
      <w:contextualSpacing/>
    </w:pPr>
    <w:rPr>
      <w:rFonts w:ascii="Consolas" w:eastAsia="Helvetica Neue" w:hAnsi="Consolas" w:cs="Consolas"/>
      <w:color w:val="000000"/>
      <w:sz w:val="18"/>
    </w:rPr>
  </w:style>
  <w:style w:type="character" w:customStyle="1" w:styleId="SyntaxChar">
    <w:name w:val="Syntax Char"/>
    <w:basedOn w:val="DefaultParagraphFont"/>
    <w:link w:val="Syntax"/>
    <w:uiPriority w:val="19"/>
    <w:rsid w:val="005B7A5F"/>
    <w:rPr>
      <w:rFonts w:ascii="Consolas" w:eastAsia="Helvetica Neue" w:hAnsi="Consolas" w:cs="Consolas"/>
      <w:color w:val="000000"/>
      <w:sz w:val="18"/>
    </w:rPr>
  </w:style>
  <w:style w:type="paragraph" w:customStyle="1" w:styleId="ABNF">
    <w:name w:val="ABNF"/>
    <w:basedOn w:val="Note"/>
    <w:link w:val="ABNFChar"/>
    <w:uiPriority w:val="2"/>
    <w:qFormat/>
    <w:rsid w:val="00641220"/>
    <w:pPr>
      <w:spacing w:before="120" w:after="120"/>
      <w:ind w:right="0"/>
      <w:contextualSpacing/>
    </w:pPr>
    <w:rPr>
      <w:rFonts w:ascii="Consolas" w:hAnsi="Consolas"/>
    </w:rPr>
  </w:style>
  <w:style w:type="character" w:styleId="LineNumber">
    <w:name w:val="line number"/>
    <w:basedOn w:val="DefaultParagraphFont"/>
    <w:uiPriority w:val="99"/>
    <w:semiHidden/>
    <w:unhideWhenUsed/>
    <w:rsid w:val="00BF04E3"/>
  </w:style>
  <w:style w:type="character" w:customStyle="1" w:styleId="ABNFChar">
    <w:name w:val="ABNF Char"/>
    <w:basedOn w:val="NoteChar"/>
    <w:link w:val="ABNF"/>
    <w:uiPriority w:val="2"/>
    <w:rsid w:val="005B7A5F"/>
    <w:rPr>
      <w:rFonts w:ascii="Consolas" w:hAnsi="Consolas"/>
      <w:sz w:val="18"/>
    </w:rPr>
  </w:style>
  <w:style w:type="paragraph" w:styleId="TOC4">
    <w:name w:val="toc 4"/>
    <w:basedOn w:val="Normal"/>
    <w:next w:val="Normal"/>
    <w:autoRedefine/>
    <w:uiPriority w:val="39"/>
    <w:unhideWhenUsed/>
    <w:rsid w:val="00BF4FA7"/>
    <w:pPr>
      <w:spacing w:after="100"/>
      <w:ind w:left="600"/>
    </w:pPr>
  </w:style>
  <w:style w:type="paragraph" w:styleId="TOC5">
    <w:name w:val="toc 5"/>
    <w:basedOn w:val="Normal"/>
    <w:next w:val="Normal"/>
    <w:autoRedefine/>
    <w:uiPriority w:val="39"/>
    <w:unhideWhenUsed/>
    <w:rsid w:val="00BF4FA7"/>
    <w:pPr>
      <w:spacing w:after="100"/>
      <w:ind w:left="800"/>
    </w:pPr>
  </w:style>
  <w:style w:type="paragraph" w:styleId="TOC6">
    <w:name w:val="toc 6"/>
    <w:basedOn w:val="Normal"/>
    <w:next w:val="Normal"/>
    <w:autoRedefine/>
    <w:uiPriority w:val="39"/>
    <w:unhideWhenUsed/>
    <w:rsid w:val="00BF4FA7"/>
    <w:pPr>
      <w:spacing w:after="100"/>
      <w:ind w:left="1000"/>
    </w:pPr>
  </w:style>
  <w:style w:type="paragraph" w:styleId="TOC7">
    <w:name w:val="toc 7"/>
    <w:basedOn w:val="Normal"/>
    <w:next w:val="Normal"/>
    <w:autoRedefine/>
    <w:uiPriority w:val="39"/>
    <w:unhideWhenUsed/>
    <w:rsid w:val="00DD5916"/>
    <w:pPr>
      <w:spacing w:after="100"/>
      <w:ind w:left="1200"/>
    </w:pPr>
  </w:style>
  <w:style w:type="paragraph" w:styleId="Revision">
    <w:name w:val="Revision"/>
    <w:hidden/>
    <w:uiPriority w:val="99"/>
    <w:semiHidden/>
    <w:rsid w:val="00A10D78"/>
    <w:pPr>
      <w:spacing w:before="0" w:after="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101C"/>
    <w:pPr>
      <w:spacing w:before="0" w:after="0"/>
    </w:pPr>
    <w:rPr>
      <w:rFonts w:ascii="Courier" w:hAnsi="Courie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101C"/>
    <w:rPr>
      <w:rFonts w:ascii="Courier" w:hAnsi="Courier"/>
    </w:rPr>
  </w:style>
  <w:style w:type="paragraph" w:customStyle="1" w:styleId="TableRows">
    <w:name w:val="Table Rows"/>
    <w:basedOn w:val="Normal"/>
    <w:uiPriority w:val="11"/>
    <w:qFormat/>
    <w:rsid w:val="007B530C"/>
    <w:pPr>
      <w:overflowPunct w:val="0"/>
      <w:autoSpaceDE w:val="0"/>
      <w:autoSpaceDN w:val="0"/>
      <w:adjustRightInd w:val="0"/>
      <w:spacing w:before="40" w:after="40"/>
      <w:textAlignment w:val="baseline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35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42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2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9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clunie@dclunie.com" TargetMode="External"/><Relationship Id="rId13" Type="http://schemas.openxmlformats.org/officeDocument/2006/relationships/hyperlink" Target="file:///C:\Users\jim\Documents\part04.pdf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file:///C:\Users\jim\Documents\part03.pdf" TargetMode="External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C:\Users\jim\Documents\part06.pdf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file:///C:\Users\jim\Documents\part06.pdf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C:\Users\jim\Documents\part04.pdf" TargetMode="External"/><Relationship Id="rId14" Type="http://schemas.openxmlformats.org/officeDocument/2006/relationships/hyperlink" Target="file:///C:\Users\jim\Documents\part04.pdf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A4A9F6-6EF3-4F53-B7E5-34AC4FC96E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1410</Words>
  <Characters>8040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&lt;short summary of the proposed change&gt;</vt:lpstr>
    </vt:vector>
  </TitlesOfParts>
  <Company>Philips</Company>
  <LinksUpToDate>false</LinksUpToDate>
  <CharactersWithSpaces>9432</CharactersWithSpaces>
  <SharedDoc>false</SharedDoc>
  <HLinks>
    <vt:vector size="6" baseType="variant">
      <vt:variant>
        <vt:i4>7077963</vt:i4>
      </vt:variant>
      <vt:variant>
        <vt:i4>0</vt:i4>
      </vt:variant>
      <vt:variant>
        <vt:i4>0</vt:i4>
      </vt:variant>
      <vt:variant>
        <vt:i4>5</vt:i4>
      </vt:variant>
      <vt:variant>
        <vt:lpwstr>mailto:dclunie@dclunie.com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&lt;short summary of the proposed change&gt;</dc:title>
  <dc:subject/>
  <dc:creator>DICOM WG 6</dc:creator>
  <cp:keywords/>
  <dc:description/>
  <cp:lastModifiedBy>James Philbin</cp:lastModifiedBy>
  <cp:revision>4</cp:revision>
  <cp:lastPrinted>2015-10-22T22:15:00Z</cp:lastPrinted>
  <dcterms:created xsi:type="dcterms:W3CDTF">2016-05-30T12:34:00Z</dcterms:created>
  <dcterms:modified xsi:type="dcterms:W3CDTF">2016-05-30T12:36:00Z</dcterms:modified>
</cp:coreProperties>
</file>